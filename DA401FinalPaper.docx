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2D8E1" w14:textId="4239164E" w:rsidR="00C0556D" w:rsidRDefault="00E97A41" w:rsidP="007B160F">
      <w:pPr>
        <w:jc w:val="center"/>
        <w:rPr>
          <w:rFonts w:ascii="Times New Roman" w:hAnsi="Times New Roman" w:cs="Times New Roman"/>
          <w:b/>
          <w:bCs/>
          <w:sz w:val="28"/>
          <w:szCs w:val="28"/>
        </w:rPr>
      </w:pPr>
      <w:r>
        <w:rPr>
          <w:rFonts w:ascii="Times New Roman" w:hAnsi="Times New Roman" w:cs="Times New Roman"/>
          <w:b/>
          <w:bCs/>
          <w:sz w:val="28"/>
          <w:szCs w:val="28"/>
        </w:rPr>
        <w:t>No, media coverag</w:t>
      </w:r>
      <w:r w:rsidR="0066479E">
        <w:rPr>
          <w:rFonts w:ascii="Times New Roman" w:hAnsi="Times New Roman" w:cs="Times New Roman"/>
          <w:b/>
          <w:bCs/>
          <w:sz w:val="28"/>
          <w:szCs w:val="28"/>
        </w:rPr>
        <w:t xml:space="preserve">e does not always mean an NBA player is statistically dominating. </w:t>
      </w:r>
    </w:p>
    <w:p w14:paraId="0C6BC4E5" w14:textId="70553941" w:rsidR="008333A6" w:rsidRDefault="008333A6" w:rsidP="0066479E">
      <w:pPr>
        <w:jc w:val="center"/>
        <w:rPr>
          <w:rFonts w:ascii="Times New Roman" w:hAnsi="Times New Roman" w:cs="Times New Roman"/>
          <w:sz w:val="24"/>
          <w:szCs w:val="24"/>
        </w:rPr>
      </w:pPr>
      <w:r>
        <w:rPr>
          <w:rFonts w:ascii="Times New Roman" w:hAnsi="Times New Roman" w:cs="Times New Roman"/>
          <w:sz w:val="24"/>
          <w:szCs w:val="24"/>
        </w:rPr>
        <w:t>Jake Caldwell</w:t>
      </w:r>
    </w:p>
    <w:p w14:paraId="1EB4D2B3" w14:textId="199725E2" w:rsidR="001C76EB" w:rsidRPr="00953A9E" w:rsidRDefault="008333A6" w:rsidP="00D8473C">
      <w:pPr>
        <w:jc w:val="center"/>
        <w:rPr>
          <w:rFonts w:ascii="Times New Roman" w:hAnsi="Times New Roman" w:cs="Times New Roman"/>
          <w:sz w:val="24"/>
          <w:szCs w:val="24"/>
        </w:rPr>
      </w:pPr>
      <w:r>
        <w:rPr>
          <w:rFonts w:ascii="Times New Roman" w:hAnsi="Times New Roman" w:cs="Times New Roman"/>
          <w:sz w:val="24"/>
          <w:szCs w:val="24"/>
        </w:rPr>
        <w:t>11/</w:t>
      </w:r>
      <w:r w:rsidR="00D8473C">
        <w:rPr>
          <w:rFonts w:ascii="Times New Roman" w:hAnsi="Times New Roman" w:cs="Times New Roman"/>
          <w:sz w:val="24"/>
          <w:szCs w:val="24"/>
        </w:rPr>
        <w:t>15</w:t>
      </w:r>
      <w:r>
        <w:rPr>
          <w:rFonts w:ascii="Times New Roman" w:hAnsi="Times New Roman" w:cs="Times New Roman"/>
          <w:sz w:val="24"/>
          <w:szCs w:val="24"/>
        </w:rPr>
        <w:t>/202</w:t>
      </w:r>
      <w:r w:rsidR="00D8473C">
        <w:rPr>
          <w:rFonts w:ascii="Times New Roman" w:hAnsi="Times New Roman" w:cs="Times New Roman"/>
          <w:sz w:val="24"/>
          <w:szCs w:val="24"/>
        </w:rPr>
        <w:t>2</w:t>
      </w:r>
      <w:r w:rsidR="001C76EB">
        <w:rPr>
          <w:rFonts w:ascii="Times New Roman" w:hAnsi="Times New Roman" w:cs="Times New Roman"/>
          <w:sz w:val="24"/>
          <w:szCs w:val="24"/>
        </w:rPr>
        <w:t xml:space="preserve"> </w:t>
      </w:r>
    </w:p>
    <w:p w14:paraId="628C8963" w14:textId="31B81CA7" w:rsidR="001C76EB" w:rsidRPr="00D21BDF" w:rsidRDefault="008333A6" w:rsidP="00D21BDF">
      <w:pPr>
        <w:spacing w:line="480" w:lineRule="auto"/>
        <w:rPr>
          <w:rFonts w:ascii="Times New Roman" w:hAnsi="Times New Roman" w:cs="Times New Roman"/>
          <w:b/>
          <w:bCs/>
          <w:sz w:val="28"/>
          <w:szCs w:val="28"/>
        </w:rPr>
      </w:pPr>
      <w:r>
        <w:rPr>
          <w:rFonts w:ascii="Times New Roman" w:hAnsi="Times New Roman" w:cs="Times New Roman"/>
          <w:b/>
          <w:bCs/>
          <w:sz w:val="28"/>
          <w:szCs w:val="28"/>
        </w:rPr>
        <w:t>Introduction</w:t>
      </w:r>
    </w:p>
    <w:p w14:paraId="3DC6AD35" w14:textId="416775F8" w:rsidR="001C76EB" w:rsidRDefault="001B40F5" w:rsidP="00D8473C">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Kyrie Irving </w:t>
      </w:r>
      <w:r w:rsidR="005447A9">
        <w:rPr>
          <w:rFonts w:ascii="Times New Roman" w:hAnsi="Times New Roman" w:cs="Times New Roman"/>
          <w:sz w:val="24"/>
          <w:szCs w:val="24"/>
        </w:rPr>
        <w:t xml:space="preserve">currently </w:t>
      </w:r>
      <w:r w:rsidR="00641FCC">
        <w:rPr>
          <w:rFonts w:ascii="Times New Roman" w:hAnsi="Times New Roman" w:cs="Times New Roman"/>
          <w:sz w:val="24"/>
          <w:szCs w:val="24"/>
        </w:rPr>
        <w:t xml:space="preserve">sits </w:t>
      </w:r>
      <w:r w:rsidR="005447A9">
        <w:rPr>
          <w:rFonts w:ascii="Times New Roman" w:hAnsi="Times New Roman" w:cs="Times New Roman"/>
          <w:sz w:val="24"/>
          <w:szCs w:val="24"/>
        </w:rPr>
        <w:t>atop</w:t>
      </w:r>
      <w:r w:rsidR="00641FCC">
        <w:rPr>
          <w:rFonts w:ascii="Times New Roman" w:hAnsi="Times New Roman" w:cs="Times New Roman"/>
          <w:sz w:val="24"/>
          <w:szCs w:val="24"/>
        </w:rPr>
        <w:t xml:space="preserve"> the NBA media’s most vilified throne. </w:t>
      </w:r>
      <w:r w:rsidR="00B14CDF">
        <w:rPr>
          <w:rFonts w:ascii="Times New Roman" w:hAnsi="Times New Roman" w:cs="Times New Roman"/>
          <w:sz w:val="24"/>
          <w:szCs w:val="24"/>
        </w:rPr>
        <w:t xml:space="preserve">After posting the link to a documentary Rolling Stone deemed as antisemitic, </w:t>
      </w:r>
      <w:r w:rsidR="00BE16B2">
        <w:rPr>
          <w:rFonts w:ascii="Times New Roman" w:hAnsi="Times New Roman" w:cs="Times New Roman"/>
          <w:sz w:val="24"/>
          <w:szCs w:val="24"/>
        </w:rPr>
        <w:t xml:space="preserve">social media erupted in a frenzied discussion </w:t>
      </w:r>
      <w:r w:rsidR="00E84C49">
        <w:rPr>
          <w:rFonts w:ascii="Times New Roman" w:hAnsi="Times New Roman" w:cs="Times New Roman"/>
          <w:sz w:val="24"/>
          <w:szCs w:val="24"/>
        </w:rPr>
        <w:t xml:space="preserve">about Irving’s </w:t>
      </w:r>
      <w:r w:rsidR="00C434EE">
        <w:rPr>
          <w:rFonts w:ascii="Times New Roman" w:hAnsi="Times New Roman" w:cs="Times New Roman"/>
          <w:sz w:val="24"/>
          <w:szCs w:val="24"/>
        </w:rPr>
        <w:t xml:space="preserve">character. </w:t>
      </w:r>
      <w:r w:rsidR="00953A9E">
        <w:rPr>
          <w:rFonts w:ascii="Times New Roman" w:hAnsi="Times New Roman" w:cs="Times New Roman"/>
          <w:sz w:val="24"/>
          <w:szCs w:val="24"/>
        </w:rPr>
        <w:t xml:space="preserve">Although </w:t>
      </w:r>
      <w:r w:rsidR="00170FD2">
        <w:rPr>
          <w:rFonts w:ascii="Times New Roman" w:hAnsi="Times New Roman" w:cs="Times New Roman"/>
          <w:sz w:val="24"/>
          <w:szCs w:val="24"/>
        </w:rPr>
        <w:t xml:space="preserve">Irving is considered by many to be an excellent basketball player, he has </w:t>
      </w:r>
      <w:r w:rsidR="00F001B2">
        <w:rPr>
          <w:rFonts w:ascii="Times New Roman" w:hAnsi="Times New Roman" w:cs="Times New Roman"/>
          <w:sz w:val="24"/>
          <w:szCs w:val="24"/>
        </w:rPr>
        <w:t xml:space="preserve">recently </w:t>
      </w:r>
      <w:r w:rsidR="00170FD2">
        <w:rPr>
          <w:rFonts w:ascii="Times New Roman" w:hAnsi="Times New Roman" w:cs="Times New Roman"/>
          <w:sz w:val="24"/>
          <w:szCs w:val="24"/>
        </w:rPr>
        <w:t xml:space="preserve">been featured in the media due to his </w:t>
      </w:r>
      <w:r w:rsidR="00F001B2">
        <w:rPr>
          <w:rFonts w:ascii="Times New Roman" w:hAnsi="Times New Roman" w:cs="Times New Roman"/>
          <w:sz w:val="24"/>
          <w:szCs w:val="24"/>
        </w:rPr>
        <w:t>off-court</w:t>
      </w:r>
      <w:r w:rsidR="00170FD2">
        <w:rPr>
          <w:rFonts w:ascii="Times New Roman" w:hAnsi="Times New Roman" w:cs="Times New Roman"/>
          <w:sz w:val="24"/>
          <w:szCs w:val="24"/>
        </w:rPr>
        <w:t xml:space="preserve"> </w:t>
      </w:r>
      <w:r w:rsidR="000B49F4">
        <w:rPr>
          <w:rFonts w:ascii="Times New Roman" w:hAnsi="Times New Roman" w:cs="Times New Roman"/>
          <w:sz w:val="24"/>
          <w:szCs w:val="24"/>
        </w:rPr>
        <w:t>actions</w:t>
      </w:r>
      <w:r w:rsidR="00545B41">
        <w:rPr>
          <w:rFonts w:ascii="Times New Roman" w:hAnsi="Times New Roman" w:cs="Times New Roman"/>
          <w:sz w:val="24"/>
          <w:szCs w:val="24"/>
        </w:rPr>
        <w:t xml:space="preserve"> (</w:t>
      </w:r>
      <w:proofErr w:type="spellStart"/>
      <w:r w:rsidR="00545B41">
        <w:rPr>
          <w:rFonts w:ascii="Times New Roman" w:hAnsi="Times New Roman" w:cs="Times New Roman"/>
          <w:sz w:val="24"/>
          <w:szCs w:val="24"/>
        </w:rPr>
        <w:t>Stinar</w:t>
      </w:r>
      <w:proofErr w:type="spellEnd"/>
      <w:r w:rsidR="00545B41">
        <w:rPr>
          <w:rFonts w:ascii="Times New Roman" w:hAnsi="Times New Roman" w:cs="Times New Roman"/>
          <w:sz w:val="24"/>
          <w:szCs w:val="24"/>
        </w:rPr>
        <w:t>, 2022)</w:t>
      </w:r>
      <w:r w:rsidR="000B49F4">
        <w:rPr>
          <w:rFonts w:ascii="Times New Roman" w:hAnsi="Times New Roman" w:cs="Times New Roman"/>
          <w:sz w:val="24"/>
          <w:szCs w:val="24"/>
        </w:rPr>
        <w:t xml:space="preserve">. </w:t>
      </w:r>
      <w:r w:rsidR="00EA0175">
        <w:rPr>
          <w:rFonts w:ascii="Times New Roman" w:hAnsi="Times New Roman" w:cs="Times New Roman"/>
          <w:sz w:val="24"/>
          <w:szCs w:val="24"/>
        </w:rPr>
        <w:t xml:space="preserve">Other NBA players have also suffered from similar flare ups as well. </w:t>
      </w:r>
      <w:r w:rsidR="007B2C36">
        <w:rPr>
          <w:rFonts w:ascii="Times New Roman" w:hAnsi="Times New Roman" w:cs="Times New Roman"/>
          <w:sz w:val="24"/>
          <w:szCs w:val="24"/>
        </w:rPr>
        <w:t xml:space="preserve">When Michael Jordan left the NBA after winning his third NBA title in 1993, the </w:t>
      </w:r>
      <w:r w:rsidR="00545D6E">
        <w:rPr>
          <w:rFonts w:ascii="Times New Roman" w:hAnsi="Times New Roman" w:cs="Times New Roman"/>
          <w:sz w:val="24"/>
          <w:szCs w:val="24"/>
        </w:rPr>
        <w:t>focus</w:t>
      </w:r>
      <w:r w:rsidR="007B2C36">
        <w:rPr>
          <w:rFonts w:ascii="Times New Roman" w:hAnsi="Times New Roman" w:cs="Times New Roman"/>
          <w:sz w:val="24"/>
          <w:szCs w:val="24"/>
        </w:rPr>
        <w:t xml:space="preserve"> was on his </w:t>
      </w:r>
      <w:r w:rsidR="006D38CF">
        <w:rPr>
          <w:rFonts w:ascii="Times New Roman" w:hAnsi="Times New Roman" w:cs="Times New Roman"/>
          <w:sz w:val="24"/>
          <w:szCs w:val="24"/>
        </w:rPr>
        <w:t>possible suspension from the league from gambling</w:t>
      </w:r>
      <w:r w:rsidR="00545D6E">
        <w:rPr>
          <w:rFonts w:ascii="Times New Roman" w:hAnsi="Times New Roman" w:cs="Times New Roman"/>
          <w:sz w:val="24"/>
          <w:szCs w:val="24"/>
        </w:rPr>
        <w:t xml:space="preserve"> (Smith, 2009). </w:t>
      </w:r>
      <w:r w:rsidR="00F2296E">
        <w:rPr>
          <w:rFonts w:ascii="Times New Roman" w:hAnsi="Times New Roman" w:cs="Times New Roman"/>
          <w:sz w:val="24"/>
          <w:szCs w:val="24"/>
        </w:rPr>
        <w:t>Furthermore, when LeBron James left the Cleveland Cavaliers he was labeled as an immature coward (</w:t>
      </w:r>
      <w:r w:rsidR="005828FB">
        <w:rPr>
          <w:rFonts w:ascii="Times New Roman" w:hAnsi="Times New Roman" w:cs="Times New Roman"/>
          <w:sz w:val="24"/>
          <w:szCs w:val="24"/>
        </w:rPr>
        <w:t>Amico</w:t>
      </w:r>
      <w:r w:rsidR="00DB3F73">
        <w:rPr>
          <w:rFonts w:ascii="Times New Roman" w:hAnsi="Times New Roman" w:cs="Times New Roman"/>
          <w:sz w:val="24"/>
          <w:szCs w:val="24"/>
        </w:rPr>
        <w:t>, 2020</w:t>
      </w:r>
      <w:r w:rsidR="00F2296E">
        <w:rPr>
          <w:rFonts w:ascii="Times New Roman" w:hAnsi="Times New Roman" w:cs="Times New Roman"/>
          <w:sz w:val="24"/>
          <w:szCs w:val="24"/>
        </w:rPr>
        <w:t>)</w:t>
      </w:r>
      <w:r w:rsidR="00DB3F73">
        <w:rPr>
          <w:rFonts w:ascii="Times New Roman" w:hAnsi="Times New Roman" w:cs="Times New Roman"/>
          <w:sz w:val="24"/>
          <w:szCs w:val="24"/>
        </w:rPr>
        <w:t xml:space="preserve">. </w:t>
      </w:r>
      <w:r w:rsidR="00615DF6">
        <w:rPr>
          <w:rFonts w:ascii="Times New Roman" w:hAnsi="Times New Roman" w:cs="Times New Roman"/>
          <w:sz w:val="24"/>
          <w:szCs w:val="24"/>
        </w:rPr>
        <w:t xml:space="preserve">Even though these </w:t>
      </w:r>
      <w:r w:rsidR="005447A9">
        <w:rPr>
          <w:rFonts w:ascii="Times New Roman" w:hAnsi="Times New Roman" w:cs="Times New Roman"/>
          <w:sz w:val="24"/>
          <w:szCs w:val="24"/>
        </w:rPr>
        <w:t>men</w:t>
      </w:r>
      <w:r w:rsidR="00615DF6">
        <w:rPr>
          <w:rFonts w:ascii="Times New Roman" w:hAnsi="Times New Roman" w:cs="Times New Roman"/>
          <w:sz w:val="24"/>
          <w:szCs w:val="24"/>
        </w:rPr>
        <w:t xml:space="preserve">, more so James and Jordan, are thought of as </w:t>
      </w:r>
      <w:r w:rsidR="005447A9">
        <w:rPr>
          <w:rFonts w:ascii="Times New Roman" w:hAnsi="Times New Roman" w:cs="Times New Roman"/>
          <w:sz w:val="24"/>
          <w:szCs w:val="24"/>
        </w:rPr>
        <w:t xml:space="preserve">great basketball players, </w:t>
      </w:r>
      <w:r w:rsidR="00E15CCB">
        <w:rPr>
          <w:rFonts w:ascii="Times New Roman" w:hAnsi="Times New Roman" w:cs="Times New Roman"/>
          <w:sz w:val="24"/>
          <w:szCs w:val="24"/>
        </w:rPr>
        <w:t xml:space="preserve">their widespread media presence </w:t>
      </w:r>
      <w:r w:rsidR="0091554A">
        <w:rPr>
          <w:rFonts w:ascii="Times New Roman" w:hAnsi="Times New Roman" w:cs="Times New Roman"/>
          <w:sz w:val="24"/>
          <w:szCs w:val="24"/>
        </w:rPr>
        <w:t>does not</w:t>
      </w:r>
      <w:r w:rsidR="00E15CCB">
        <w:rPr>
          <w:rFonts w:ascii="Times New Roman" w:hAnsi="Times New Roman" w:cs="Times New Roman"/>
          <w:sz w:val="24"/>
          <w:szCs w:val="24"/>
        </w:rPr>
        <w:t xml:space="preserve"> always focus on that. Their jobs are to win games for their </w:t>
      </w:r>
      <w:r w:rsidR="00623D13">
        <w:rPr>
          <w:rFonts w:ascii="Times New Roman" w:hAnsi="Times New Roman" w:cs="Times New Roman"/>
          <w:sz w:val="24"/>
          <w:szCs w:val="24"/>
        </w:rPr>
        <w:t xml:space="preserve">team, but some of the coverage they get has nothing to do with that. </w:t>
      </w:r>
      <w:r w:rsidR="00FE1A18">
        <w:rPr>
          <w:rFonts w:ascii="Times New Roman" w:hAnsi="Times New Roman" w:cs="Times New Roman"/>
          <w:sz w:val="24"/>
          <w:szCs w:val="24"/>
        </w:rPr>
        <w:t>On the contrary, when their teams are struggling</w:t>
      </w:r>
      <w:r w:rsidR="00225792">
        <w:rPr>
          <w:rFonts w:ascii="Times New Roman" w:hAnsi="Times New Roman" w:cs="Times New Roman"/>
          <w:sz w:val="24"/>
          <w:szCs w:val="24"/>
        </w:rPr>
        <w:t xml:space="preserve"> and their actual play is getting talked about, they are often blamed for their team’s </w:t>
      </w:r>
      <w:r w:rsidR="00D663CF">
        <w:rPr>
          <w:rFonts w:ascii="Times New Roman" w:hAnsi="Times New Roman" w:cs="Times New Roman"/>
          <w:sz w:val="24"/>
          <w:szCs w:val="24"/>
        </w:rPr>
        <w:t xml:space="preserve">failure to produce (Reiter, 2022). </w:t>
      </w:r>
      <w:r w:rsidR="00D1479D">
        <w:rPr>
          <w:rFonts w:ascii="Times New Roman" w:hAnsi="Times New Roman" w:cs="Times New Roman"/>
          <w:sz w:val="24"/>
          <w:szCs w:val="24"/>
        </w:rPr>
        <w:t xml:space="preserve">This suggests an odd relationship between greatness and media coverage. </w:t>
      </w:r>
    </w:p>
    <w:p w14:paraId="6C587F1A" w14:textId="6B6D6533" w:rsidR="00F951B4" w:rsidRDefault="00F951B4" w:rsidP="00F951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I’ve mentioned a few players who are thought of as </w:t>
      </w:r>
      <w:r w:rsidR="00940587">
        <w:rPr>
          <w:rFonts w:ascii="Times New Roman" w:hAnsi="Times New Roman" w:cs="Times New Roman"/>
          <w:sz w:val="24"/>
          <w:szCs w:val="24"/>
        </w:rPr>
        <w:t xml:space="preserve">great. But what does great mean? </w:t>
      </w:r>
      <w:r w:rsidR="00D03AEB">
        <w:rPr>
          <w:rFonts w:ascii="Times New Roman" w:hAnsi="Times New Roman" w:cs="Times New Roman"/>
          <w:sz w:val="24"/>
          <w:szCs w:val="24"/>
        </w:rPr>
        <w:t>Over the course of the last decade, analytics surrounding the NBA have become increasingly popular</w:t>
      </w:r>
      <w:r w:rsidR="00A42526">
        <w:rPr>
          <w:rFonts w:ascii="Times New Roman" w:hAnsi="Times New Roman" w:cs="Times New Roman"/>
          <w:sz w:val="24"/>
          <w:szCs w:val="24"/>
        </w:rPr>
        <w:t xml:space="preserve"> (Steinberg, 2015). </w:t>
      </w:r>
      <w:r w:rsidR="00D21BDF">
        <w:rPr>
          <w:rFonts w:ascii="Times New Roman" w:hAnsi="Times New Roman" w:cs="Times New Roman"/>
          <w:sz w:val="24"/>
          <w:szCs w:val="24"/>
        </w:rPr>
        <w:t xml:space="preserve">Analytics can </w:t>
      </w:r>
      <w:r w:rsidR="00352855">
        <w:rPr>
          <w:rFonts w:ascii="Times New Roman" w:hAnsi="Times New Roman" w:cs="Times New Roman"/>
          <w:sz w:val="24"/>
          <w:szCs w:val="24"/>
        </w:rPr>
        <w:t xml:space="preserve">tell us what players are statistically above average. But professional pundits and unknown twitter users alike also have a stake </w:t>
      </w:r>
      <w:r w:rsidR="007E232F">
        <w:rPr>
          <w:rFonts w:ascii="Times New Roman" w:hAnsi="Times New Roman" w:cs="Times New Roman"/>
          <w:sz w:val="24"/>
          <w:szCs w:val="24"/>
        </w:rPr>
        <w:t>in the conversation about which NBA players are considered good</w:t>
      </w:r>
      <w:r w:rsidR="006B635B">
        <w:rPr>
          <w:rFonts w:ascii="Times New Roman" w:hAnsi="Times New Roman" w:cs="Times New Roman"/>
          <w:sz w:val="24"/>
          <w:szCs w:val="24"/>
        </w:rPr>
        <w:t xml:space="preserve"> (Scarano, 2009)</w:t>
      </w:r>
      <w:r w:rsidR="007E232F">
        <w:rPr>
          <w:rFonts w:ascii="Times New Roman" w:hAnsi="Times New Roman" w:cs="Times New Roman"/>
          <w:sz w:val="24"/>
          <w:szCs w:val="24"/>
        </w:rPr>
        <w:t xml:space="preserve">. </w:t>
      </w:r>
      <w:r w:rsidR="00D74DEB">
        <w:rPr>
          <w:rFonts w:ascii="Times New Roman" w:hAnsi="Times New Roman" w:cs="Times New Roman"/>
          <w:sz w:val="24"/>
          <w:szCs w:val="24"/>
        </w:rPr>
        <w:t xml:space="preserve">From this, there are two </w:t>
      </w:r>
      <w:r w:rsidR="0023353F">
        <w:rPr>
          <w:rFonts w:ascii="Times New Roman" w:hAnsi="Times New Roman" w:cs="Times New Roman"/>
          <w:sz w:val="24"/>
          <w:szCs w:val="24"/>
        </w:rPr>
        <w:t xml:space="preserve">views on how </w:t>
      </w:r>
      <w:r w:rsidR="0023353F">
        <w:rPr>
          <w:rFonts w:ascii="Times New Roman" w:hAnsi="Times New Roman" w:cs="Times New Roman"/>
          <w:sz w:val="24"/>
          <w:szCs w:val="24"/>
        </w:rPr>
        <w:lastRenderedPageBreak/>
        <w:t xml:space="preserve">to consider a someone a good basketball player: Statistically and </w:t>
      </w:r>
      <w:r w:rsidR="009B45B9">
        <w:rPr>
          <w:rFonts w:ascii="Times New Roman" w:hAnsi="Times New Roman" w:cs="Times New Roman"/>
          <w:sz w:val="24"/>
          <w:szCs w:val="24"/>
        </w:rPr>
        <w:t>the Eye Test</w:t>
      </w:r>
      <w:ins w:id="0" w:author="Jake Caldwell" w:date="2022-12-11T17:02:00Z">
        <w:r w:rsidR="00B87F43">
          <w:rPr>
            <w:rFonts w:ascii="Times New Roman" w:hAnsi="Times New Roman" w:cs="Times New Roman"/>
            <w:sz w:val="24"/>
            <w:szCs w:val="24"/>
          </w:rPr>
          <w:t xml:space="preserve">. The Eye Test </w:t>
        </w:r>
      </w:ins>
      <w:ins w:id="1" w:author="Jake Caldwell" w:date="2022-12-11T17:31:00Z">
        <w:r w:rsidR="006D64CD">
          <w:rPr>
            <w:rFonts w:ascii="Times New Roman" w:hAnsi="Times New Roman" w:cs="Times New Roman"/>
            <w:sz w:val="24"/>
            <w:szCs w:val="24"/>
          </w:rPr>
          <w:t xml:space="preserve">is a term that describes watching a player </w:t>
        </w:r>
      </w:ins>
      <w:ins w:id="2" w:author="Jake Caldwell" w:date="2022-12-11T21:03:00Z">
        <w:r w:rsidR="000A756A">
          <w:rPr>
            <w:rFonts w:ascii="Times New Roman" w:hAnsi="Times New Roman" w:cs="Times New Roman"/>
            <w:sz w:val="24"/>
            <w:szCs w:val="24"/>
          </w:rPr>
          <w:t>to determine if they are “good” (Scarano, 20</w:t>
        </w:r>
      </w:ins>
      <w:ins w:id="3" w:author="Jake Caldwell" w:date="2022-12-11T21:04:00Z">
        <w:r w:rsidR="000A756A">
          <w:rPr>
            <w:rFonts w:ascii="Times New Roman" w:hAnsi="Times New Roman" w:cs="Times New Roman"/>
            <w:sz w:val="24"/>
            <w:szCs w:val="24"/>
          </w:rPr>
          <w:t xml:space="preserve">09). </w:t>
        </w:r>
      </w:ins>
      <w:ins w:id="4" w:author="Jake Caldwell" w:date="2022-12-11T21:05:00Z">
        <w:r w:rsidR="00AB0876">
          <w:rPr>
            <w:rFonts w:ascii="Times New Roman" w:hAnsi="Times New Roman" w:cs="Times New Roman"/>
            <w:sz w:val="24"/>
            <w:szCs w:val="24"/>
          </w:rPr>
          <w:t>What is problematic is that the word good in the context of the Eye Test is extre</w:t>
        </w:r>
      </w:ins>
      <w:ins w:id="5" w:author="Jake Caldwell" w:date="2022-12-11T21:06:00Z">
        <w:r w:rsidR="00AB0876">
          <w:rPr>
            <w:rFonts w:ascii="Times New Roman" w:hAnsi="Times New Roman" w:cs="Times New Roman"/>
            <w:sz w:val="24"/>
            <w:szCs w:val="24"/>
          </w:rPr>
          <w:t>mely subjective</w:t>
        </w:r>
      </w:ins>
      <w:r w:rsidR="009B45B9">
        <w:rPr>
          <w:rFonts w:ascii="Times New Roman" w:hAnsi="Times New Roman" w:cs="Times New Roman"/>
          <w:sz w:val="24"/>
          <w:szCs w:val="24"/>
        </w:rPr>
        <w:t xml:space="preserve">. </w:t>
      </w:r>
      <w:ins w:id="6" w:author="Jake Caldwell" w:date="2022-12-11T21:06:00Z">
        <w:r w:rsidR="00A976F8">
          <w:rPr>
            <w:rFonts w:ascii="Times New Roman" w:hAnsi="Times New Roman" w:cs="Times New Roman"/>
            <w:sz w:val="24"/>
            <w:szCs w:val="24"/>
          </w:rPr>
          <w:t xml:space="preserve">If professional basketball pundits favor </w:t>
        </w:r>
        <w:proofErr w:type="gramStart"/>
        <w:r w:rsidR="00A976F8">
          <w:rPr>
            <w:rFonts w:ascii="Times New Roman" w:hAnsi="Times New Roman" w:cs="Times New Roman"/>
            <w:sz w:val="24"/>
            <w:szCs w:val="24"/>
          </w:rPr>
          <w:t>use</w:t>
        </w:r>
        <w:proofErr w:type="gramEnd"/>
        <w:r w:rsidR="00A976F8">
          <w:rPr>
            <w:rFonts w:ascii="Times New Roman" w:hAnsi="Times New Roman" w:cs="Times New Roman"/>
            <w:sz w:val="24"/>
            <w:szCs w:val="24"/>
          </w:rPr>
          <w:t xml:space="preserve"> the Eye Test, then it is fair to ask</w:t>
        </w:r>
      </w:ins>
      <w:del w:id="7" w:author="Jake Caldwell" w:date="2022-12-11T21:06:00Z">
        <w:r w:rsidR="009B45B9" w:rsidDel="00A976F8">
          <w:rPr>
            <w:rFonts w:ascii="Times New Roman" w:hAnsi="Times New Roman" w:cs="Times New Roman"/>
            <w:sz w:val="24"/>
            <w:szCs w:val="24"/>
          </w:rPr>
          <w:delText xml:space="preserve">However, </w:delText>
        </w:r>
      </w:del>
      <w:ins w:id="8" w:author="Jake Caldwell" w:date="2022-12-11T21:07:00Z">
        <w:r w:rsidR="00A976F8">
          <w:rPr>
            <w:rFonts w:ascii="Times New Roman" w:hAnsi="Times New Roman" w:cs="Times New Roman"/>
            <w:sz w:val="24"/>
            <w:szCs w:val="24"/>
          </w:rPr>
          <w:t xml:space="preserve"> if </w:t>
        </w:r>
      </w:ins>
      <w:del w:id="9" w:author="Jake Caldwell" w:date="2022-12-11T21:07:00Z">
        <w:r w:rsidR="009B45B9" w:rsidDel="00A976F8">
          <w:rPr>
            <w:rFonts w:ascii="Times New Roman" w:hAnsi="Times New Roman" w:cs="Times New Roman"/>
            <w:sz w:val="24"/>
            <w:szCs w:val="24"/>
          </w:rPr>
          <w:delText>do</w:delText>
        </w:r>
      </w:del>
      <w:r w:rsidR="009B45B9">
        <w:rPr>
          <w:rFonts w:ascii="Times New Roman" w:hAnsi="Times New Roman" w:cs="Times New Roman"/>
          <w:sz w:val="24"/>
          <w:szCs w:val="24"/>
        </w:rPr>
        <w:t xml:space="preserve"> the professional talk show hosts and the average social media </w:t>
      </w:r>
      <w:r w:rsidR="005B0562">
        <w:rPr>
          <w:rFonts w:ascii="Times New Roman" w:hAnsi="Times New Roman" w:cs="Times New Roman"/>
          <w:sz w:val="24"/>
          <w:szCs w:val="24"/>
        </w:rPr>
        <w:t>user</w:t>
      </w:r>
      <w:del w:id="10" w:author="Jake Caldwell" w:date="2022-12-11T21:07:00Z">
        <w:r w:rsidR="005B0562" w:rsidDel="00A976F8">
          <w:rPr>
            <w:rFonts w:ascii="Times New Roman" w:hAnsi="Times New Roman" w:cs="Times New Roman"/>
            <w:sz w:val="24"/>
            <w:szCs w:val="24"/>
          </w:rPr>
          <w:delText xml:space="preserve"> ever</w:delText>
        </w:r>
      </w:del>
      <w:r w:rsidR="005B0562">
        <w:rPr>
          <w:rFonts w:ascii="Times New Roman" w:hAnsi="Times New Roman" w:cs="Times New Roman"/>
          <w:sz w:val="24"/>
          <w:szCs w:val="24"/>
        </w:rPr>
        <w:t xml:space="preserve"> engage in a deep statistical analysis of players to back up their claims? That begs the question</w:t>
      </w:r>
      <w:r w:rsidR="008A40A5">
        <w:rPr>
          <w:rFonts w:ascii="Times New Roman" w:hAnsi="Times New Roman" w:cs="Times New Roman"/>
          <w:sz w:val="24"/>
          <w:szCs w:val="24"/>
        </w:rPr>
        <w:t xml:space="preserve"> “does media coverage </w:t>
      </w:r>
      <w:r w:rsidR="00826CA9">
        <w:rPr>
          <w:rFonts w:ascii="Times New Roman" w:hAnsi="Times New Roman" w:cs="Times New Roman"/>
          <w:sz w:val="24"/>
          <w:szCs w:val="24"/>
        </w:rPr>
        <w:t xml:space="preserve">correlate to the statistical prowess of an NBA player?” </w:t>
      </w:r>
      <w:r w:rsidR="00756314">
        <w:rPr>
          <w:rFonts w:ascii="Times New Roman" w:hAnsi="Times New Roman" w:cs="Times New Roman"/>
          <w:sz w:val="24"/>
          <w:szCs w:val="24"/>
        </w:rPr>
        <w:t xml:space="preserve">A question which seems to have no clear answer. In the early 2000s, </w:t>
      </w:r>
      <w:r w:rsidR="00A47E40">
        <w:rPr>
          <w:rFonts w:ascii="Times New Roman" w:hAnsi="Times New Roman" w:cs="Times New Roman"/>
          <w:sz w:val="24"/>
          <w:szCs w:val="24"/>
        </w:rPr>
        <w:t xml:space="preserve">ESPN was known for highlighting the statistical anomalies from the best players in the game. </w:t>
      </w:r>
      <w:r w:rsidR="00771A52">
        <w:rPr>
          <w:rFonts w:ascii="Times New Roman" w:hAnsi="Times New Roman" w:cs="Times New Roman"/>
          <w:sz w:val="24"/>
          <w:szCs w:val="24"/>
        </w:rPr>
        <w:t xml:space="preserve">But now the </w:t>
      </w:r>
      <w:r w:rsidR="00632893">
        <w:rPr>
          <w:rFonts w:ascii="Times New Roman" w:hAnsi="Times New Roman" w:cs="Times New Roman"/>
          <w:sz w:val="24"/>
          <w:szCs w:val="24"/>
        </w:rPr>
        <w:t>ever-growing</w:t>
      </w:r>
      <w:r w:rsidR="00771A52">
        <w:rPr>
          <w:rFonts w:ascii="Times New Roman" w:hAnsi="Times New Roman" w:cs="Times New Roman"/>
          <w:sz w:val="24"/>
          <w:szCs w:val="24"/>
        </w:rPr>
        <w:t xml:space="preserve"> number of talk shows</w:t>
      </w:r>
      <w:r w:rsidR="00FE47CA">
        <w:rPr>
          <w:rFonts w:ascii="Times New Roman" w:hAnsi="Times New Roman" w:cs="Times New Roman"/>
          <w:sz w:val="24"/>
          <w:szCs w:val="24"/>
        </w:rPr>
        <w:t xml:space="preserve"> look to highlight only the most dramatic storylines (Posey, 2021). </w:t>
      </w:r>
      <w:r w:rsidR="00F70A15">
        <w:rPr>
          <w:rFonts w:ascii="Times New Roman" w:hAnsi="Times New Roman" w:cs="Times New Roman"/>
          <w:sz w:val="24"/>
          <w:szCs w:val="24"/>
        </w:rPr>
        <w:t xml:space="preserve">It seems as if dramatic value has transcended statistical value. </w:t>
      </w:r>
    </w:p>
    <w:p w14:paraId="6B784CC7" w14:textId="12017A54" w:rsidR="005E4060" w:rsidRDefault="00C131E5" w:rsidP="005E4060">
      <w:pPr>
        <w:spacing w:line="480" w:lineRule="auto"/>
        <w:ind w:firstLine="360"/>
        <w:rPr>
          <w:rFonts w:ascii="Times New Roman" w:hAnsi="Times New Roman" w:cs="Times New Roman"/>
          <w:sz w:val="24"/>
          <w:szCs w:val="24"/>
        </w:rPr>
      </w:pPr>
      <w:r>
        <w:rPr>
          <w:rFonts w:ascii="Times New Roman" w:hAnsi="Times New Roman" w:cs="Times New Roman"/>
          <w:sz w:val="24"/>
          <w:szCs w:val="24"/>
        </w:rPr>
        <w:tab/>
      </w:r>
      <w:r w:rsidR="00C345F5">
        <w:rPr>
          <w:rFonts w:ascii="Times New Roman" w:hAnsi="Times New Roman" w:cs="Times New Roman"/>
          <w:sz w:val="24"/>
          <w:szCs w:val="24"/>
        </w:rPr>
        <w:t xml:space="preserve">How does one determine statistical value? What statistics </w:t>
      </w:r>
      <w:r w:rsidR="003B4AE9">
        <w:rPr>
          <w:rFonts w:ascii="Times New Roman" w:hAnsi="Times New Roman" w:cs="Times New Roman"/>
          <w:sz w:val="24"/>
          <w:szCs w:val="24"/>
        </w:rPr>
        <w:t xml:space="preserve">are the most important? Are there other factors that influence how well a player performs that aren’t </w:t>
      </w:r>
      <w:proofErr w:type="spellStart"/>
      <w:r w:rsidR="004017A3">
        <w:rPr>
          <w:rFonts w:ascii="Times New Roman" w:hAnsi="Times New Roman" w:cs="Times New Roman"/>
          <w:sz w:val="24"/>
          <w:szCs w:val="24"/>
        </w:rPr>
        <w:t>tracked</w:t>
      </w:r>
      <w:ins w:id="11" w:author="Jake Caldwell" w:date="2022-12-11T16:14:00Z">
        <w:r w:rsidR="00E07EBF">
          <w:rPr>
            <w:rFonts w:ascii="Times New Roman" w:hAnsi="Times New Roman" w:cs="Times New Roman"/>
            <w:sz w:val="24"/>
            <w:szCs w:val="24"/>
          </w:rPr>
          <w:t>.</w:t>
        </w:r>
      </w:ins>
      <w:del w:id="12" w:author="Jake Caldwell" w:date="2022-12-11T16:14:00Z">
        <w:r w:rsidR="004017A3" w:rsidDel="00E07EBF">
          <w:rPr>
            <w:rFonts w:ascii="Times New Roman" w:hAnsi="Times New Roman" w:cs="Times New Roman"/>
            <w:sz w:val="24"/>
            <w:szCs w:val="24"/>
          </w:rPr>
          <w:delText xml:space="preserve"> like the basic basketball statistics? </w:delText>
        </w:r>
      </w:del>
      <w:r w:rsidR="00A856E5">
        <w:rPr>
          <w:rFonts w:ascii="Times New Roman" w:hAnsi="Times New Roman" w:cs="Times New Roman"/>
          <w:sz w:val="24"/>
          <w:szCs w:val="24"/>
        </w:rPr>
        <w:t>There</w:t>
      </w:r>
      <w:proofErr w:type="spellEnd"/>
      <w:r w:rsidR="00A856E5">
        <w:rPr>
          <w:rFonts w:ascii="Times New Roman" w:hAnsi="Times New Roman" w:cs="Times New Roman"/>
          <w:sz w:val="24"/>
          <w:szCs w:val="24"/>
        </w:rPr>
        <w:t xml:space="preserve"> isn’t </w:t>
      </w:r>
      <w:r w:rsidR="002D2814">
        <w:rPr>
          <w:rFonts w:ascii="Times New Roman" w:hAnsi="Times New Roman" w:cs="Times New Roman"/>
          <w:sz w:val="24"/>
          <w:szCs w:val="24"/>
        </w:rPr>
        <w:t>one agreeable answer to these questions. Instead, researchers concerned with the NBA have come up with “advanced statistics” that measure efficiency</w:t>
      </w:r>
      <w:r w:rsidR="002A0F59">
        <w:rPr>
          <w:rFonts w:ascii="Times New Roman" w:hAnsi="Times New Roman" w:cs="Times New Roman"/>
          <w:sz w:val="24"/>
          <w:szCs w:val="24"/>
        </w:rPr>
        <w:t xml:space="preserve">, </w:t>
      </w:r>
      <w:r w:rsidR="006342D4">
        <w:rPr>
          <w:rFonts w:ascii="Times New Roman" w:hAnsi="Times New Roman" w:cs="Times New Roman"/>
          <w:sz w:val="24"/>
          <w:szCs w:val="24"/>
        </w:rPr>
        <w:t>in game production, and per minute effectiveness (Khan, 2013)</w:t>
      </w:r>
      <w:ins w:id="13" w:author="Jake Caldwell" w:date="2022-12-11T21:08:00Z">
        <w:r w:rsidR="00183895">
          <w:rPr>
            <w:rFonts w:ascii="Times New Roman" w:hAnsi="Times New Roman" w:cs="Times New Roman"/>
            <w:sz w:val="24"/>
            <w:szCs w:val="24"/>
          </w:rPr>
          <w:t xml:space="preserve">. </w:t>
        </w:r>
        <w:r w:rsidR="00FD4408">
          <w:rPr>
            <w:rFonts w:ascii="Times New Roman" w:hAnsi="Times New Roman" w:cs="Times New Roman"/>
            <w:sz w:val="24"/>
            <w:szCs w:val="24"/>
          </w:rPr>
          <w:t xml:space="preserve">Instead of </w:t>
        </w:r>
      </w:ins>
      <w:ins w:id="14" w:author="Jake Caldwell" w:date="2022-12-11T21:09:00Z">
        <w:r w:rsidR="00FD4408">
          <w:rPr>
            <w:rFonts w:ascii="Times New Roman" w:hAnsi="Times New Roman" w:cs="Times New Roman"/>
            <w:sz w:val="24"/>
            <w:szCs w:val="24"/>
          </w:rPr>
          <w:t xml:space="preserve">focusing on the accumulation of points or rebounds, advanced statistics </w:t>
        </w:r>
        <w:r w:rsidR="00AA3836">
          <w:rPr>
            <w:rFonts w:ascii="Times New Roman" w:hAnsi="Times New Roman" w:cs="Times New Roman"/>
            <w:sz w:val="24"/>
            <w:szCs w:val="24"/>
          </w:rPr>
          <w:t xml:space="preserve">often examine the relationship between these countable stats and time </w:t>
        </w:r>
      </w:ins>
      <w:ins w:id="15" w:author="Jake Caldwell" w:date="2022-12-11T21:10:00Z">
        <w:r w:rsidR="00AA3836">
          <w:rPr>
            <w:rFonts w:ascii="Times New Roman" w:hAnsi="Times New Roman" w:cs="Times New Roman"/>
            <w:sz w:val="24"/>
            <w:szCs w:val="24"/>
          </w:rPr>
          <w:t xml:space="preserve">on the court, </w:t>
        </w:r>
        <w:r w:rsidR="00D10CD4">
          <w:rPr>
            <w:rFonts w:ascii="Times New Roman" w:hAnsi="Times New Roman" w:cs="Times New Roman"/>
            <w:sz w:val="24"/>
            <w:szCs w:val="24"/>
          </w:rPr>
          <w:t xml:space="preserve">which team won, </w:t>
        </w:r>
        <w:r w:rsidR="00BC7E19">
          <w:rPr>
            <w:rFonts w:ascii="Times New Roman" w:hAnsi="Times New Roman" w:cs="Times New Roman"/>
            <w:sz w:val="24"/>
            <w:szCs w:val="24"/>
          </w:rPr>
          <w:t xml:space="preserve">how long a player holds the ball, </w:t>
        </w:r>
      </w:ins>
      <w:ins w:id="16" w:author="Jake Caldwell" w:date="2022-12-11T21:13:00Z">
        <w:r w:rsidR="007A4C35">
          <w:rPr>
            <w:rFonts w:ascii="Times New Roman" w:hAnsi="Times New Roman" w:cs="Times New Roman"/>
            <w:sz w:val="24"/>
            <w:szCs w:val="24"/>
          </w:rPr>
          <w:t xml:space="preserve">and </w:t>
        </w:r>
      </w:ins>
      <w:ins w:id="17" w:author="Jake Caldwell" w:date="2022-12-11T21:16:00Z">
        <w:r w:rsidR="00743533">
          <w:rPr>
            <w:rFonts w:ascii="Times New Roman" w:hAnsi="Times New Roman" w:cs="Times New Roman"/>
            <w:sz w:val="24"/>
            <w:szCs w:val="24"/>
          </w:rPr>
          <w:t>other similar in game situations</w:t>
        </w:r>
      </w:ins>
      <w:r w:rsidR="006342D4">
        <w:rPr>
          <w:rFonts w:ascii="Times New Roman" w:hAnsi="Times New Roman" w:cs="Times New Roman"/>
          <w:sz w:val="24"/>
          <w:szCs w:val="24"/>
        </w:rPr>
        <w:t xml:space="preserve">. </w:t>
      </w:r>
      <w:r w:rsidR="00FC419A">
        <w:rPr>
          <w:rFonts w:ascii="Times New Roman" w:hAnsi="Times New Roman" w:cs="Times New Roman"/>
          <w:sz w:val="24"/>
          <w:szCs w:val="24"/>
        </w:rPr>
        <w:t xml:space="preserve">For example, the </w:t>
      </w:r>
      <w:proofErr w:type="spellStart"/>
      <w:r w:rsidR="00FC419A">
        <w:rPr>
          <w:rFonts w:ascii="Times New Roman" w:hAnsi="Times New Roman" w:cs="Times New Roman"/>
          <w:sz w:val="24"/>
          <w:szCs w:val="24"/>
        </w:rPr>
        <w:t>GameScore</w:t>
      </w:r>
      <w:proofErr w:type="spellEnd"/>
      <w:r w:rsidR="00FC419A">
        <w:rPr>
          <w:rFonts w:ascii="Times New Roman" w:hAnsi="Times New Roman" w:cs="Times New Roman"/>
          <w:sz w:val="24"/>
          <w:szCs w:val="24"/>
        </w:rPr>
        <w:t xml:space="preserve"> statistic is a linear combination of a </w:t>
      </w:r>
      <w:r w:rsidR="00BD02D9">
        <w:rPr>
          <w:rFonts w:ascii="Times New Roman" w:hAnsi="Times New Roman" w:cs="Times New Roman"/>
          <w:sz w:val="24"/>
          <w:szCs w:val="24"/>
        </w:rPr>
        <w:t>player’s</w:t>
      </w:r>
      <w:r w:rsidR="00FC419A">
        <w:rPr>
          <w:rFonts w:ascii="Times New Roman" w:hAnsi="Times New Roman" w:cs="Times New Roman"/>
          <w:sz w:val="24"/>
          <w:szCs w:val="24"/>
        </w:rPr>
        <w:t xml:space="preserve"> points, assists, rebounds, steals, blocks, turnovers, and personal fouls in a game</w:t>
      </w:r>
      <w:r w:rsidR="00BD02D9">
        <w:rPr>
          <w:rFonts w:ascii="Times New Roman" w:hAnsi="Times New Roman" w:cs="Times New Roman"/>
          <w:sz w:val="24"/>
          <w:szCs w:val="24"/>
        </w:rPr>
        <w:t xml:space="preserve"> (Page et al. 2013). This statistic attempts to </w:t>
      </w:r>
      <w:r w:rsidR="004D7CB8">
        <w:rPr>
          <w:rFonts w:ascii="Times New Roman" w:hAnsi="Times New Roman" w:cs="Times New Roman"/>
          <w:sz w:val="24"/>
          <w:szCs w:val="24"/>
        </w:rPr>
        <w:t xml:space="preserve">accumulate a player’s positive contributions in a game (Points, rebounds, assists, blocks, </w:t>
      </w:r>
      <w:r w:rsidR="00B63DA3">
        <w:rPr>
          <w:rFonts w:ascii="Times New Roman" w:hAnsi="Times New Roman" w:cs="Times New Roman"/>
          <w:sz w:val="24"/>
          <w:szCs w:val="24"/>
        </w:rPr>
        <w:t xml:space="preserve">and </w:t>
      </w:r>
      <w:r w:rsidR="004D7CB8">
        <w:rPr>
          <w:rFonts w:ascii="Times New Roman" w:hAnsi="Times New Roman" w:cs="Times New Roman"/>
          <w:sz w:val="24"/>
          <w:szCs w:val="24"/>
        </w:rPr>
        <w:t xml:space="preserve">steals) and </w:t>
      </w:r>
      <w:r w:rsidR="00B63DA3">
        <w:rPr>
          <w:rFonts w:ascii="Times New Roman" w:hAnsi="Times New Roman" w:cs="Times New Roman"/>
          <w:sz w:val="24"/>
          <w:szCs w:val="24"/>
        </w:rPr>
        <w:t xml:space="preserve">subtract their slip-ups (turnovers and </w:t>
      </w:r>
      <w:r w:rsidR="00B24C55">
        <w:rPr>
          <w:rFonts w:ascii="Times New Roman" w:hAnsi="Times New Roman" w:cs="Times New Roman"/>
          <w:sz w:val="24"/>
          <w:szCs w:val="24"/>
        </w:rPr>
        <w:t>personal fouls). The result is a score</w:t>
      </w:r>
      <w:r w:rsidR="005762C7">
        <w:rPr>
          <w:rFonts w:ascii="Times New Roman" w:hAnsi="Times New Roman" w:cs="Times New Roman"/>
          <w:sz w:val="24"/>
          <w:szCs w:val="24"/>
        </w:rPr>
        <w:t xml:space="preserve">, typically around </w:t>
      </w:r>
      <w:r w:rsidR="009278B6">
        <w:rPr>
          <w:rFonts w:ascii="Times New Roman" w:hAnsi="Times New Roman" w:cs="Times New Roman"/>
          <w:sz w:val="24"/>
          <w:szCs w:val="24"/>
        </w:rPr>
        <w:t xml:space="preserve">8, that is interpreted as a </w:t>
      </w:r>
      <w:r w:rsidR="009278B6">
        <w:rPr>
          <w:rFonts w:ascii="Times New Roman" w:hAnsi="Times New Roman" w:cs="Times New Roman"/>
          <w:sz w:val="24"/>
          <w:szCs w:val="24"/>
        </w:rPr>
        <w:lastRenderedPageBreak/>
        <w:t xml:space="preserve">player’s basic statistical contribution to a game. </w:t>
      </w:r>
      <w:r w:rsidR="0086499A">
        <w:rPr>
          <w:rFonts w:ascii="Times New Roman" w:hAnsi="Times New Roman" w:cs="Times New Roman"/>
          <w:sz w:val="24"/>
          <w:szCs w:val="24"/>
        </w:rPr>
        <w:t xml:space="preserve">For reference, the highest </w:t>
      </w:r>
      <w:proofErr w:type="spellStart"/>
      <w:r w:rsidR="0086499A">
        <w:rPr>
          <w:rFonts w:ascii="Times New Roman" w:hAnsi="Times New Roman" w:cs="Times New Roman"/>
          <w:sz w:val="24"/>
          <w:szCs w:val="24"/>
        </w:rPr>
        <w:t>GameScore</w:t>
      </w:r>
      <w:proofErr w:type="spellEnd"/>
      <w:r w:rsidR="0086499A">
        <w:rPr>
          <w:rFonts w:ascii="Times New Roman" w:hAnsi="Times New Roman" w:cs="Times New Roman"/>
          <w:sz w:val="24"/>
          <w:szCs w:val="24"/>
        </w:rPr>
        <w:t xml:space="preserve"> ever record was a </w:t>
      </w:r>
      <w:r w:rsidR="00777B01">
        <w:rPr>
          <w:rFonts w:ascii="Times New Roman" w:hAnsi="Times New Roman" w:cs="Times New Roman"/>
          <w:sz w:val="24"/>
          <w:szCs w:val="24"/>
        </w:rPr>
        <w:t>sixty-nine</w:t>
      </w:r>
      <w:r w:rsidR="009B0334">
        <w:rPr>
          <w:rFonts w:ascii="Times New Roman" w:hAnsi="Times New Roman" w:cs="Times New Roman"/>
          <w:sz w:val="24"/>
          <w:szCs w:val="24"/>
        </w:rPr>
        <w:t xml:space="preserve"> point, </w:t>
      </w:r>
      <w:r w:rsidR="00777B01">
        <w:rPr>
          <w:rFonts w:ascii="Times New Roman" w:hAnsi="Times New Roman" w:cs="Times New Roman"/>
          <w:sz w:val="24"/>
          <w:szCs w:val="24"/>
        </w:rPr>
        <w:t>six</w:t>
      </w:r>
      <w:r w:rsidR="00D02271">
        <w:rPr>
          <w:rFonts w:ascii="Times New Roman" w:hAnsi="Times New Roman" w:cs="Times New Roman"/>
          <w:sz w:val="24"/>
          <w:szCs w:val="24"/>
        </w:rPr>
        <w:t xml:space="preserve"> assist, </w:t>
      </w:r>
      <w:r w:rsidR="00777B01">
        <w:rPr>
          <w:rFonts w:ascii="Times New Roman" w:hAnsi="Times New Roman" w:cs="Times New Roman"/>
          <w:sz w:val="24"/>
          <w:szCs w:val="24"/>
        </w:rPr>
        <w:t>eighteen</w:t>
      </w:r>
      <w:r w:rsidR="00D02271">
        <w:rPr>
          <w:rFonts w:ascii="Times New Roman" w:hAnsi="Times New Roman" w:cs="Times New Roman"/>
          <w:sz w:val="24"/>
          <w:szCs w:val="24"/>
        </w:rPr>
        <w:t xml:space="preserve"> </w:t>
      </w:r>
      <w:proofErr w:type="gramStart"/>
      <w:r w:rsidR="00777B01">
        <w:rPr>
          <w:rFonts w:ascii="Times New Roman" w:hAnsi="Times New Roman" w:cs="Times New Roman"/>
          <w:sz w:val="24"/>
          <w:szCs w:val="24"/>
        </w:rPr>
        <w:t>rebound</w:t>
      </w:r>
      <w:proofErr w:type="gramEnd"/>
      <w:r w:rsidR="00D02271">
        <w:rPr>
          <w:rFonts w:ascii="Times New Roman" w:hAnsi="Times New Roman" w:cs="Times New Roman"/>
          <w:sz w:val="24"/>
          <w:szCs w:val="24"/>
        </w:rPr>
        <w:t xml:space="preserve">, </w:t>
      </w:r>
      <w:r w:rsidR="00777B01">
        <w:rPr>
          <w:rFonts w:ascii="Times New Roman" w:hAnsi="Times New Roman" w:cs="Times New Roman"/>
          <w:sz w:val="24"/>
          <w:szCs w:val="24"/>
        </w:rPr>
        <w:t>four</w:t>
      </w:r>
      <w:r w:rsidR="00D02271">
        <w:rPr>
          <w:rFonts w:ascii="Times New Roman" w:hAnsi="Times New Roman" w:cs="Times New Roman"/>
          <w:sz w:val="24"/>
          <w:szCs w:val="24"/>
        </w:rPr>
        <w:t xml:space="preserve"> steal, and </w:t>
      </w:r>
      <w:r w:rsidR="00777B01">
        <w:rPr>
          <w:rFonts w:ascii="Times New Roman" w:hAnsi="Times New Roman" w:cs="Times New Roman"/>
          <w:sz w:val="24"/>
          <w:szCs w:val="24"/>
        </w:rPr>
        <w:t>one</w:t>
      </w:r>
      <w:r w:rsidR="00D02271">
        <w:rPr>
          <w:rFonts w:ascii="Times New Roman" w:hAnsi="Times New Roman" w:cs="Times New Roman"/>
          <w:sz w:val="24"/>
          <w:szCs w:val="24"/>
        </w:rPr>
        <w:t xml:space="preserve"> block effort </w:t>
      </w:r>
      <w:r w:rsidR="00C903FE">
        <w:rPr>
          <w:rFonts w:ascii="Times New Roman" w:hAnsi="Times New Roman" w:cs="Times New Roman"/>
          <w:sz w:val="24"/>
          <w:szCs w:val="24"/>
        </w:rPr>
        <w:t xml:space="preserve">by Michael Jordan </w:t>
      </w:r>
      <w:r w:rsidR="00D02271">
        <w:rPr>
          <w:rFonts w:ascii="Times New Roman" w:hAnsi="Times New Roman" w:cs="Times New Roman"/>
          <w:sz w:val="24"/>
          <w:szCs w:val="24"/>
        </w:rPr>
        <w:t>against the Cleveland Cavaliers on March 28</w:t>
      </w:r>
      <w:r w:rsidR="00777B01" w:rsidRPr="00D02271">
        <w:rPr>
          <w:rFonts w:ascii="Times New Roman" w:hAnsi="Times New Roman" w:cs="Times New Roman"/>
          <w:sz w:val="24"/>
          <w:szCs w:val="24"/>
          <w:vertAlign w:val="superscript"/>
        </w:rPr>
        <w:t>t</w:t>
      </w:r>
      <w:r w:rsidR="00777B01">
        <w:rPr>
          <w:rFonts w:ascii="Times New Roman" w:hAnsi="Times New Roman" w:cs="Times New Roman"/>
          <w:sz w:val="24"/>
          <w:szCs w:val="24"/>
          <w:vertAlign w:val="superscript"/>
        </w:rPr>
        <w:t>h,</w:t>
      </w:r>
      <w:r w:rsidR="002E446B">
        <w:rPr>
          <w:rFonts w:ascii="Times New Roman" w:hAnsi="Times New Roman" w:cs="Times New Roman"/>
          <w:sz w:val="24"/>
          <w:szCs w:val="24"/>
        </w:rPr>
        <w:t xml:space="preserve"> 1990</w:t>
      </w:r>
      <w:r w:rsidR="001000C5">
        <w:rPr>
          <w:rFonts w:ascii="Times New Roman" w:hAnsi="Times New Roman" w:cs="Times New Roman"/>
          <w:sz w:val="24"/>
          <w:szCs w:val="24"/>
        </w:rPr>
        <w:t xml:space="preserve">: </w:t>
      </w:r>
      <w:r w:rsidR="002E446B">
        <w:rPr>
          <w:rFonts w:ascii="Times New Roman" w:hAnsi="Times New Roman" w:cs="Times New Roman"/>
          <w:sz w:val="24"/>
          <w:szCs w:val="24"/>
        </w:rPr>
        <w:t xml:space="preserve"> </w:t>
      </w:r>
      <w:r w:rsidR="001000C5">
        <w:rPr>
          <w:rFonts w:ascii="Times New Roman" w:hAnsi="Times New Roman" w:cs="Times New Roman"/>
          <w:sz w:val="24"/>
          <w:szCs w:val="24"/>
        </w:rPr>
        <w:t>64.60</w:t>
      </w:r>
      <w:r w:rsidR="00A372F5">
        <w:rPr>
          <w:rFonts w:ascii="Times New Roman" w:hAnsi="Times New Roman" w:cs="Times New Roman"/>
          <w:sz w:val="24"/>
          <w:szCs w:val="24"/>
        </w:rPr>
        <w:t xml:space="preserve"> </w:t>
      </w:r>
      <w:r w:rsidR="002E446B">
        <w:rPr>
          <w:rFonts w:ascii="Times New Roman" w:hAnsi="Times New Roman" w:cs="Times New Roman"/>
          <w:sz w:val="24"/>
          <w:szCs w:val="24"/>
        </w:rPr>
        <w:t>(Sports Reference LLC, 2022)</w:t>
      </w:r>
      <w:r w:rsidR="00A372F5">
        <w:rPr>
          <w:rFonts w:ascii="Times New Roman" w:hAnsi="Times New Roman" w:cs="Times New Roman"/>
          <w:sz w:val="24"/>
          <w:szCs w:val="24"/>
        </w:rPr>
        <w:t>. Another prevalent advanced stat is Player Efficiency Rating, PER for short</w:t>
      </w:r>
      <w:r w:rsidR="00E67BFB">
        <w:rPr>
          <w:rFonts w:ascii="Times New Roman" w:hAnsi="Times New Roman" w:cs="Times New Roman"/>
          <w:sz w:val="24"/>
          <w:szCs w:val="24"/>
        </w:rPr>
        <w:t xml:space="preserve">. This, albeit harder to </w:t>
      </w:r>
      <w:r w:rsidR="0002155F">
        <w:rPr>
          <w:rFonts w:ascii="Times New Roman" w:hAnsi="Times New Roman" w:cs="Times New Roman"/>
          <w:sz w:val="24"/>
          <w:szCs w:val="24"/>
        </w:rPr>
        <w:t xml:space="preserve">interpret, </w:t>
      </w:r>
      <w:r w:rsidR="00395D56">
        <w:rPr>
          <w:rFonts w:ascii="Times New Roman" w:hAnsi="Times New Roman" w:cs="Times New Roman"/>
          <w:sz w:val="24"/>
          <w:szCs w:val="24"/>
        </w:rPr>
        <w:t>measures how efficient a player is.</w:t>
      </w:r>
      <w:r w:rsidR="006003EC">
        <w:rPr>
          <w:rFonts w:ascii="Times New Roman" w:hAnsi="Times New Roman" w:cs="Times New Roman"/>
          <w:sz w:val="24"/>
          <w:szCs w:val="24"/>
        </w:rPr>
        <w:t xml:space="preserve"> In essence, it is </w:t>
      </w:r>
      <w:r w:rsidR="008D66C0">
        <w:rPr>
          <w:rFonts w:ascii="Times New Roman" w:hAnsi="Times New Roman" w:cs="Times New Roman"/>
          <w:sz w:val="24"/>
          <w:szCs w:val="24"/>
        </w:rPr>
        <w:t>like</w:t>
      </w:r>
      <w:r w:rsidR="006003EC">
        <w:rPr>
          <w:rFonts w:ascii="Times New Roman" w:hAnsi="Times New Roman" w:cs="Times New Roman"/>
          <w:sz w:val="24"/>
          <w:szCs w:val="24"/>
        </w:rPr>
        <w:t xml:space="preserve"> the </w:t>
      </w:r>
      <w:proofErr w:type="spellStart"/>
      <w:r w:rsidR="006003EC">
        <w:rPr>
          <w:rFonts w:ascii="Times New Roman" w:hAnsi="Times New Roman" w:cs="Times New Roman"/>
          <w:sz w:val="24"/>
          <w:szCs w:val="24"/>
        </w:rPr>
        <w:t>GameScore</w:t>
      </w:r>
      <w:proofErr w:type="spellEnd"/>
      <w:r w:rsidR="006003EC">
        <w:rPr>
          <w:rFonts w:ascii="Times New Roman" w:hAnsi="Times New Roman" w:cs="Times New Roman"/>
          <w:sz w:val="24"/>
          <w:szCs w:val="24"/>
        </w:rPr>
        <w:t xml:space="preserve"> </w:t>
      </w:r>
      <w:r w:rsidR="00071611">
        <w:rPr>
          <w:rFonts w:ascii="Times New Roman" w:hAnsi="Times New Roman" w:cs="Times New Roman"/>
          <w:sz w:val="24"/>
          <w:szCs w:val="24"/>
        </w:rPr>
        <w:t>statistic, but</w:t>
      </w:r>
      <w:r w:rsidR="006003EC">
        <w:rPr>
          <w:rFonts w:ascii="Times New Roman" w:hAnsi="Times New Roman" w:cs="Times New Roman"/>
          <w:sz w:val="24"/>
          <w:szCs w:val="24"/>
        </w:rPr>
        <w:t xml:space="preserve"> it accounts for contributions on a per minute basis (Sports Reference LLC, 2022)</w:t>
      </w:r>
      <w:r w:rsidR="002E446B">
        <w:rPr>
          <w:rFonts w:ascii="Times New Roman" w:hAnsi="Times New Roman" w:cs="Times New Roman"/>
          <w:sz w:val="24"/>
          <w:szCs w:val="24"/>
        </w:rPr>
        <w:t>.</w:t>
      </w:r>
      <w:r w:rsidR="00071611">
        <w:rPr>
          <w:rFonts w:ascii="Times New Roman" w:hAnsi="Times New Roman" w:cs="Times New Roman"/>
          <w:sz w:val="24"/>
          <w:szCs w:val="24"/>
        </w:rPr>
        <w:t xml:space="preserve"> One thing to notice in both </w:t>
      </w:r>
      <w:proofErr w:type="spellStart"/>
      <w:r w:rsidR="00071611">
        <w:rPr>
          <w:rFonts w:ascii="Times New Roman" w:hAnsi="Times New Roman" w:cs="Times New Roman"/>
          <w:sz w:val="24"/>
          <w:szCs w:val="24"/>
        </w:rPr>
        <w:t>GameScore</w:t>
      </w:r>
      <w:proofErr w:type="spellEnd"/>
      <w:r w:rsidR="00071611">
        <w:rPr>
          <w:rFonts w:ascii="Times New Roman" w:hAnsi="Times New Roman" w:cs="Times New Roman"/>
          <w:sz w:val="24"/>
          <w:szCs w:val="24"/>
        </w:rPr>
        <w:t xml:space="preserve"> and PER is that there are far more offensive statistics used to calculate the score. Steals and blocks are trackable, but they aren’t the end-all-be-all for measuring defensive effectiveness</w:t>
      </w:r>
      <w:r w:rsidR="00F9723A">
        <w:rPr>
          <w:rFonts w:ascii="Times New Roman" w:hAnsi="Times New Roman" w:cs="Times New Roman"/>
          <w:sz w:val="24"/>
          <w:szCs w:val="24"/>
        </w:rPr>
        <w:t>. There are other</w:t>
      </w:r>
      <w:r w:rsidR="00252184">
        <w:rPr>
          <w:rFonts w:ascii="Times New Roman" w:hAnsi="Times New Roman" w:cs="Times New Roman"/>
          <w:sz w:val="24"/>
          <w:szCs w:val="24"/>
        </w:rPr>
        <w:t xml:space="preserve"> “un-</w:t>
      </w:r>
      <w:proofErr w:type="spellStart"/>
      <w:r w:rsidR="00252184">
        <w:rPr>
          <w:rFonts w:ascii="Times New Roman" w:hAnsi="Times New Roman" w:cs="Times New Roman"/>
          <w:sz w:val="24"/>
          <w:szCs w:val="24"/>
        </w:rPr>
        <w:t>statifiable</w:t>
      </w:r>
      <w:proofErr w:type="spellEnd"/>
      <w:r w:rsidR="00252184">
        <w:rPr>
          <w:rFonts w:ascii="Times New Roman" w:hAnsi="Times New Roman" w:cs="Times New Roman"/>
          <w:sz w:val="24"/>
          <w:szCs w:val="24"/>
        </w:rPr>
        <w:t xml:space="preserve">” qualities about defense that matter. For instance, </w:t>
      </w:r>
      <w:r w:rsidR="00AA286B">
        <w:rPr>
          <w:rFonts w:ascii="Times New Roman" w:hAnsi="Times New Roman" w:cs="Times New Roman"/>
          <w:sz w:val="24"/>
          <w:szCs w:val="24"/>
        </w:rPr>
        <w:t xml:space="preserve">there are players that might not produce many blocks and steals but are still hard to score against. Defensive spacing is </w:t>
      </w:r>
      <w:ins w:id="18" w:author="Jake Caldwell" w:date="2022-12-11T16:16:00Z">
        <w:r w:rsidR="003327CD">
          <w:rPr>
            <w:rFonts w:ascii="Times New Roman" w:hAnsi="Times New Roman" w:cs="Times New Roman"/>
            <w:sz w:val="24"/>
            <w:szCs w:val="24"/>
          </w:rPr>
          <w:t xml:space="preserve">also </w:t>
        </w:r>
      </w:ins>
      <w:r w:rsidR="00AA286B">
        <w:rPr>
          <w:rFonts w:ascii="Times New Roman" w:hAnsi="Times New Roman" w:cs="Times New Roman"/>
          <w:sz w:val="24"/>
          <w:szCs w:val="24"/>
        </w:rPr>
        <w:t xml:space="preserve">an important </w:t>
      </w:r>
      <w:r w:rsidR="00B647F3">
        <w:rPr>
          <w:rFonts w:ascii="Times New Roman" w:hAnsi="Times New Roman" w:cs="Times New Roman"/>
          <w:sz w:val="24"/>
          <w:szCs w:val="24"/>
        </w:rPr>
        <w:t xml:space="preserve">aspect to basketball (Franks et al., 2015). </w:t>
      </w:r>
      <w:r w:rsidR="009033BC">
        <w:rPr>
          <w:rFonts w:ascii="Times New Roman" w:hAnsi="Times New Roman" w:cs="Times New Roman"/>
          <w:sz w:val="24"/>
          <w:szCs w:val="24"/>
        </w:rPr>
        <w:t xml:space="preserve">Players that constantly swarm their opponent or </w:t>
      </w:r>
      <w:r w:rsidR="00570931">
        <w:rPr>
          <w:rFonts w:ascii="Times New Roman" w:hAnsi="Times New Roman" w:cs="Times New Roman"/>
          <w:sz w:val="24"/>
          <w:szCs w:val="24"/>
        </w:rPr>
        <w:t xml:space="preserve">make opposing players think twice before shooting are also great defensive players, although their blocks and steals might not be </w:t>
      </w:r>
      <w:r w:rsidR="00851FF5">
        <w:rPr>
          <w:rFonts w:ascii="Times New Roman" w:hAnsi="Times New Roman" w:cs="Times New Roman"/>
          <w:sz w:val="24"/>
          <w:szCs w:val="24"/>
        </w:rPr>
        <w:t xml:space="preserve">as evident (Franks et al. 2015). </w:t>
      </w:r>
      <w:r w:rsidR="00152730">
        <w:rPr>
          <w:rFonts w:ascii="Times New Roman" w:hAnsi="Times New Roman" w:cs="Times New Roman"/>
          <w:sz w:val="24"/>
          <w:szCs w:val="24"/>
        </w:rPr>
        <w:t xml:space="preserve">The importance of defense becomes harder to track when all we have for basic defensive stats are steals and blocks. </w:t>
      </w:r>
    </w:p>
    <w:p w14:paraId="5A48799E" w14:textId="25F5DBEA" w:rsidR="005E4060" w:rsidRPr="000E08B1" w:rsidRDefault="005E4060" w:rsidP="005E4060">
      <w:pPr>
        <w:spacing w:line="480" w:lineRule="auto"/>
        <w:ind w:firstLine="360"/>
        <w:rPr>
          <w:rFonts w:ascii="Times New Roman" w:hAnsi="Times New Roman" w:cs="Times New Roman"/>
          <w:sz w:val="24"/>
          <w:szCs w:val="24"/>
        </w:rPr>
      </w:pPr>
      <w:r>
        <w:rPr>
          <w:rFonts w:ascii="Times New Roman" w:hAnsi="Times New Roman" w:cs="Times New Roman"/>
          <w:sz w:val="24"/>
          <w:szCs w:val="24"/>
        </w:rPr>
        <w:t>Because there are many advanced stats to interpret, it is hard to judge the completeness of each. At the end of each NBA season, sportswriters, coaches, players, and pundits are asked to vote on the players that will win awards. Last season, Nikola Jokic won MVP, Tyler Herro won Sixth Man of the Year, and Marcus Smart won Defensive Player of the Year. One may wonder if statistics went into deciding each of these winners. Most experts say that it is the best player on the best team (NBA.com Staff, 2017). But what does best player on the best team mean? One way to determine this is to look at which players produce the most wins for their team. One way to do this is to look at a player’s Win Share statistic</w:t>
      </w:r>
      <w:ins w:id="19" w:author="Jake Caldwell" w:date="2022-12-11T14:15:00Z">
        <w:r w:rsidR="00E3135B">
          <w:rPr>
            <w:rFonts w:ascii="Times New Roman" w:hAnsi="Times New Roman" w:cs="Times New Roman"/>
            <w:sz w:val="24"/>
            <w:szCs w:val="24"/>
          </w:rPr>
          <w:t xml:space="preserve">. </w:t>
        </w:r>
      </w:ins>
      <w:ins w:id="20" w:author="Jake Caldwell" w:date="2022-12-11T14:41:00Z">
        <w:r w:rsidR="00FE27D2">
          <w:rPr>
            <w:rFonts w:ascii="Times New Roman" w:hAnsi="Times New Roman" w:cs="Times New Roman"/>
            <w:sz w:val="24"/>
            <w:szCs w:val="24"/>
          </w:rPr>
          <w:t xml:space="preserve">Win Shares are </w:t>
        </w:r>
      </w:ins>
      <w:ins w:id="21" w:author="Jake Caldwell" w:date="2022-12-11T14:56:00Z">
        <w:r w:rsidR="003F6425">
          <w:rPr>
            <w:rFonts w:ascii="Times New Roman" w:hAnsi="Times New Roman" w:cs="Times New Roman"/>
            <w:sz w:val="24"/>
            <w:szCs w:val="24"/>
          </w:rPr>
          <w:t xml:space="preserve">an attempt to divvy up </w:t>
        </w:r>
      </w:ins>
      <w:ins w:id="22" w:author="Jake Caldwell" w:date="2022-12-11T15:06:00Z">
        <w:r w:rsidR="00815013">
          <w:rPr>
            <w:rFonts w:ascii="Times New Roman" w:hAnsi="Times New Roman" w:cs="Times New Roman"/>
            <w:sz w:val="24"/>
            <w:szCs w:val="24"/>
          </w:rPr>
          <w:lastRenderedPageBreak/>
          <w:t xml:space="preserve">credit </w:t>
        </w:r>
      </w:ins>
      <w:ins w:id="23" w:author="Jake Caldwell" w:date="2022-12-11T15:09:00Z">
        <w:r w:rsidR="00E953E7">
          <w:rPr>
            <w:rFonts w:ascii="Times New Roman" w:hAnsi="Times New Roman" w:cs="Times New Roman"/>
            <w:sz w:val="24"/>
            <w:szCs w:val="24"/>
          </w:rPr>
          <w:t xml:space="preserve">for a teams win </w:t>
        </w:r>
        <w:r w:rsidR="00826C0A">
          <w:rPr>
            <w:rFonts w:ascii="Times New Roman" w:hAnsi="Times New Roman" w:cs="Times New Roman"/>
            <w:sz w:val="24"/>
            <w:szCs w:val="24"/>
          </w:rPr>
          <w:t xml:space="preserve">to players based on their </w:t>
        </w:r>
      </w:ins>
      <w:ins w:id="24" w:author="Jake Caldwell" w:date="2022-12-11T15:10:00Z">
        <w:r w:rsidR="00826C0A">
          <w:rPr>
            <w:rFonts w:ascii="Times New Roman" w:hAnsi="Times New Roman" w:cs="Times New Roman"/>
            <w:sz w:val="24"/>
            <w:szCs w:val="24"/>
          </w:rPr>
          <w:t>offensive</w:t>
        </w:r>
        <w:r w:rsidR="00076665">
          <w:rPr>
            <w:rFonts w:ascii="Times New Roman" w:hAnsi="Times New Roman" w:cs="Times New Roman"/>
            <w:sz w:val="24"/>
            <w:szCs w:val="24"/>
          </w:rPr>
          <w:t xml:space="preserve"> and contributions (Sports Reference LLC, </w:t>
        </w:r>
      </w:ins>
      <w:ins w:id="25" w:author="Jake Caldwell" w:date="2022-12-11T15:11:00Z">
        <w:r w:rsidR="00076665">
          <w:rPr>
            <w:rFonts w:ascii="Times New Roman" w:hAnsi="Times New Roman" w:cs="Times New Roman"/>
            <w:sz w:val="24"/>
            <w:szCs w:val="24"/>
          </w:rPr>
          <w:t>2022)</w:t>
        </w:r>
      </w:ins>
      <w:r>
        <w:rPr>
          <w:rFonts w:ascii="Times New Roman" w:hAnsi="Times New Roman" w:cs="Times New Roman"/>
          <w:sz w:val="24"/>
          <w:szCs w:val="24"/>
        </w:rPr>
        <w:t>. However, the math behind this is hard to interpret.</w:t>
      </w:r>
      <w:ins w:id="26" w:author="Jake Caldwell" w:date="2022-12-11T15:21:00Z">
        <w:r w:rsidR="001F50C6">
          <w:rPr>
            <w:rFonts w:ascii="Times New Roman" w:hAnsi="Times New Roman" w:cs="Times New Roman"/>
            <w:sz w:val="24"/>
            <w:szCs w:val="24"/>
          </w:rPr>
          <w:t xml:space="preserve"> Because </w:t>
        </w:r>
      </w:ins>
      <w:ins w:id="27" w:author="Jake Caldwell" w:date="2022-12-11T15:22:00Z">
        <w:r w:rsidR="00777887">
          <w:rPr>
            <w:rFonts w:ascii="Times New Roman" w:hAnsi="Times New Roman" w:cs="Times New Roman"/>
            <w:sz w:val="24"/>
            <w:szCs w:val="24"/>
          </w:rPr>
          <w:t xml:space="preserve">advanced statistics, like Win Shares, are hard to </w:t>
        </w:r>
        <w:r w:rsidR="007301B4">
          <w:rPr>
            <w:rFonts w:ascii="Times New Roman" w:hAnsi="Times New Roman" w:cs="Times New Roman"/>
            <w:sz w:val="24"/>
            <w:szCs w:val="24"/>
          </w:rPr>
          <w:t>deci</w:t>
        </w:r>
      </w:ins>
      <w:ins w:id="28" w:author="Jake Caldwell" w:date="2022-12-11T15:23:00Z">
        <w:r w:rsidR="007301B4">
          <w:rPr>
            <w:rFonts w:ascii="Times New Roman" w:hAnsi="Times New Roman" w:cs="Times New Roman"/>
            <w:sz w:val="24"/>
            <w:szCs w:val="24"/>
          </w:rPr>
          <w:t xml:space="preserve">pher, experts have tried to come up with their own ways to grade players. </w:t>
        </w:r>
      </w:ins>
      <w:ins w:id="29" w:author="Jake Caldwell" w:date="2022-12-11T15:11:00Z">
        <w:r w:rsidR="00E76977">
          <w:rPr>
            <w:rFonts w:ascii="Times New Roman" w:hAnsi="Times New Roman" w:cs="Times New Roman"/>
            <w:sz w:val="24"/>
            <w:szCs w:val="24"/>
          </w:rPr>
          <w:t xml:space="preserve"> </w:t>
        </w:r>
      </w:ins>
      <w:del w:id="30" w:author="Jake Caldwell" w:date="2022-12-11T15:11:00Z">
        <w:r w:rsidDel="00E76977">
          <w:rPr>
            <w:rFonts w:ascii="Times New Roman" w:hAnsi="Times New Roman" w:cs="Times New Roman"/>
            <w:sz w:val="24"/>
            <w:szCs w:val="24"/>
          </w:rPr>
          <w:delText xml:space="preserve"> There are other ways to do this though</w:delText>
        </w:r>
      </w:del>
      <w:del w:id="31" w:author="Jake Caldwell" w:date="2022-12-11T15:23:00Z">
        <w:r w:rsidDel="007301B4">
          <w:rPr>
            <w:rFonts w:ascii="Times New Roman" w:hAnsi="Times New Roman" w:cs="Times New Roman"/>
            <w:sz w:val="24"/>
            <w:szCs w:val="24"/>
          </w:rPr>
          <w:delText>.</w:delText>
        </w:r>
      </w:del>
      <w:r>
        <w:rPr>
          <w:rFonts w:ascii="Times New Roman" w:hAnsi="Times New Roman" w:cs="Times New Roman"/>
          <w:sz w:val="24"/>
          <w:szCs w:val="24"/>
        </w:rPr>
        <w:t xml:space="preserve"> In 1999, when many thought Michael Jordan deserved MVP, Karl Malone took home the award. IBM’s production added to team production per minute model yielded results that matched this conclusion (Berri, 1999). David J. Berri created his own model that split a players offensive and defensive contributions to a team up and then subtracted their negative contributions on either end of the floor (Berri, 1999). The result of Berri’s test determined that neither Michael Jordan nor Karl Malone should’ve been MVP, but instead Dennis Rodman, a teammate of Michael Jordan’s, should’ve won (ibid).  It is clear to see that the plethora of advanced measures of performance cloud discussions of value and production.</w:t>
      </w:r>
    </w:p>
    <w:p w14:paraId="647112ED" w14:textId="362F639F" w:rsidR="003C1513" w:rsidRDefault="00FA21D9" w:rsidP="005E4060">
      <w:pPr>
        <w:spacing w:line="480" w:lineRule="auto"/>
        <w:ind w:firstLine="360"/>
        <w:rPr>
          <w:rFonts w:ascii="Times New Roman" w:hAnsi="Times New Roman" w:cs="Times New Roman"/>
          <w:sz w:val="24"/>
          <w:szCs w:val="24"/>
        </w:rPr>
      </w:pPr>
      <w:r>
        <w:rPr>
          <w:rFonts w:ascii="Times New Roman" w:hAnsi="Times New Roman" w:cs="Times New Roman"/>
          <w:sz w:val="24"/>
          <w:szCs w:val="24"/>
        </w:rPr>
        <w:t>Although there are statistical ways to measure efficiency and production,</w:t>
      </w:r>
      <w:r w:rsidR="007D73F1">
        <w:rPr>
          <w:rFonts w:ascii="Times New Roman" w:hAnsi="Times New Roman" w:cs="Times New Roman"/>
          <w:sz w:val="24"/>
          <w:szCs w:val="24"/>
        </w:rPr>
        <w:t xml:space="preserve"> </w:t>
      </w:r>
      <w:r w:rsidR="00CB13CA">
        <w:rPr>
          <w:rFonts w:ascii="Times New Roman" w:hAnsi="Times New Roman" w:cs="Times New Roman"/>
          <w:sz w:val="24"/>
          <w:szCs w:val="24"/>
        </w:rPr>
        <w:t xml:space="preserve">non-statistical conjecture is still prevalent </w:t>
      </w:r>
      <w:r w:rsidR="003A58BE">
        <w:rPr>
          <w:rFonts w:ascii="Times New Roman" w:hAnsi="Times New Roman" w:cs="Times New Roman"/>
          <w:sz w:val="24"/>
          <w:szCs w:val="24"/>
        </w:rPr>
        <w:t xml:space="preserve">when discussing the importance of NBA players. When the </w:t>
      </w:r>
      <w:r w:rsidR="006C131A">
        <w:rPr>
          <w:rFonts w:ascii="Times New Roman" w:hAnsi="Times New Roman" w:cs="Times New Roman"/>
          <w:sz w:val="24"/>
          <w:szCs w:val="24"/>
        </w:rPr>
        <w:t>three</w:t>
      </w:r>
      <w:r w:rsidR="00D64DD8">
        <w:rPr>
          <w:rFonts w:ascii="Times New Roman" w:hAnsi="Times New Roman" w:cs="Times New Roman"/>
          <w:sz w:val="24"/>
          <w:szCs w:val="24"/>
        </w:rPr>
        <w:t>-</w:t>
      </w:r>
      <w:r w:rsidR="003A58BE">
        <w:rPr>
          <w:rFonts w:ascii="Times New Roman" w:hAnsi="Times New Roman" w:cs="Times New Roman"/>
          <w:sz w:val="24"/>
          <w:szCs w:val="24"/>
        </w:rPr>
        <w:t>point line was added in 1980, the g</w:t>
      </w:r>
      <w:r w:rsidR="006C131A">
        <w:rPr>
          <w:rFonts w:ascii="Times New Roman" w:hAnsi="Times New Roman" w:cs="Times New Roman"/>
          <w:sz w:val="24"/>
          <w:szCs w:val="24"/>
        </w:rPr>
        <w:t xml:space="preserve">ame of basketball shifted emphasis from high percentage </w:t>
      </w:r>
      <w:r w:rsidR="00D64DD8">
        <w:rPr>
          <w:rFonts w:ascii="Times New Roman" w:hAnsi="Times New Roman" w:cs="Times New Roman"/>
          <w:sz w:val="24"/>
          <w:szCs w:val="24"/>
        </w:rPr>
        <w:t xml:space="preserve">two-pointers to three-pointers. </w:t>
      </w:r>
      <w:r w:rsidR="00DD02CA">
        <w:rPr>
          <w:rFonts w:ascii="Times New Roman" w:hAnsi="Times New Roman" w:cs="Times New Roman"/>
          <w:sz w:val="24"/>
          <w:szCs w:val="24"/>
        </w:rPr>
        <w:t>Players</w:t>
      </w:r>
      <w:r w:rsidR="00D64DD8">
        <w:rPr>
          <w:rFonts w:ascii="Times New Roman" w:hAnsi="Times New Roman" w:cs="Times New Roman"/>
          <w:sz w:val="24"/>
          <w:szCs w:val="24"/>
        </w:rPr>
        <w:t xml:space="preserve"> like Stephen Curry and Damian Lillard became </w:t>
      </w:r>
      <w:r w:rsidR="00AF6DFD">
        <w:rPr>
          <w:rFonts w:ascii="Times New Roman" w:hAnsi="Times New Roman" w:cs="Times New Roman"/>
          <w:sz w:val="24"/>
          <w:szCs w:val="24"/>
        </w:rPr>
        <w:t xml:space="preserve">increasingly valuable for their ability to shoot threes from </w:t>
      </w:r>
      <w:r w:rsidR="004664C9">
        <w:rPr>
          <w:rFonts w:ascii="Times New Roman" w:hAnsi="Times New Roman" w:cs="Times New Roman"/>
          <w:sz w:val="24"/>
          <w:szCs w:val="24"/>
        </w:rPr>
        <w:t>distances that Jerry West, the NBA’s current logo, might</w:t>
      </w:r>
      <w:ins w:id="32" w:author="Jake Caldwell" w:date="2022-12-11T16:16:00Z">
        <w:r w:rsidR="003409F6">
          <w:rPr>
            <w:rFonts w:ascii="Times New Roman" w:hAnsi="Times New Roman" w:cs="Times New Roman"/>
            <w:sz w:val="24"/>
            <w:szCs w:val="24"/>
          </w:rPr>
          <w:t>’ve</w:t>
        </w:r>
      </w:ins>
      <w:r w:rsidR="004664C9">
        <w:rPr>
          <w:rFonts w:ascii="Times New Roman" w:hAnsi="Times New Roman" w:cs="Times New Roman"/>
          <w:sz w:val="24"/>
          <w:szCs w:val="24"/>
        </w:rPr>
        <w:t xml:space="preserve"> deem</w:t>
      </w:r>
      <w:ins w:id="33" w:author="Jake Caldwell" w:date="2022-12-11T16:16:00Z">
        <w:r w:rsidR="003409F6">
          <w:rPr>
            <w:rFonts w:ascii="Times New Roman" w:hAnsi="Times New Roman" w:cs="Times New Roman"/>
            <w:sz w:val="24"/>
            <w:szCs w:val="24"/>
          </w:rPr>
          <w:t>ed</w:t>
        </w:r>
      </w:ins>
      <w:r w:rsidR="004664C9">
        <w:rPr>
          <w:rFonts w:ascii="Times New Roman" w:hAnsi="Times New Roman" w:cs="Times New Roman"/>
          <w:sz w:val="24"/>
          <w:szCs w:val="24"/>
        </w:rPr>
        <w:t xml:space="preserve"> as impossible. </w:t>
      </w:r>
      <w:r w:rsidR="000211EE">
        <w:rPr>
          <w:rFonts w:ascii="Times New Roman" w:hAnsi="Times New Roman" w:cs="Times New Roman"/>
          <w:sz w:val="24"/>
          <w:szCs w:val="24"/>
        </w:rPr>
        <w:t xml:space="preserve">Furthermore, players come into the league with </w:t>
      </w:r>
      <w:r w:rsidR="005451A6">
        <w:rPr>
          <w:rFonts w:ascii="Times New Roman" w:hAnsi="Times New Roman" w:cs="Times New Roman"/>
          <w:sz w:val="24"/>
          <w:szCs w:val="24"/>
        </w:rPr>
        <w:t xml:space="preserve">various physical measurements such as wingspan, vertical jump, and height. Players can also have a high basketball IQ and </w:t>
      </w:r>
      <w:r w:rsidR="00861161">
        <w:rPr>
          <w:rFonts w:ascii="Times New Roman" w:hAnsi="Times New Roman" w:cs="Times New Roman"/>
          <w:sz w:val="24"/>
          <w:szCs w:val="24"/>
        </w:rPr>
        <w:t>the will to play hard. The above are examples of intangibles (NBADraft.com, 2016)</w:t>
      </w:r>
      <w:ins w:id="34" w:author="Jake Caldwell" w:date="2022-12-11T16:17:00Z">
        <w:r w:rsidR="003409F6">
          <w:rPr>
            <w:rFonts w:ascii="Times New Roman" w:hAnsi="Times New Roman" w:cs="Times New Roman"/>
            <w:sz w:val="24"/>
            <w:szCs w:val="24"/>
          </w:rPr>
          <w:t xml:space="preserve">. Intangibles are qualities that players </w:t>
        </w:r>
        <w:r w:rsidR="00AA3F15">
          <w:rPr>
            <w:rFonts w:ascii="Times New Roman" w:hAnsi="Times New Roman" w:cs="Times New Roman"/>
            <w:sz w:val="24"/>
            <w:szCs w:val="24"/>
          </w:rPr>
          <w:t>may possess that cannot be taught</w:t>
        </w:r>
      </w:ins>
      <w:r w:rsidR="00861161">
        <w:rPr>
          <w:rFonts w:ascii="Times New Roman" w:hAnsi="Times New Roman" w:cs="Times New Roman"/>
          <w:sz w:val="24"/>
          <w:szCs w:val="24"/>
        </w:rPr>
        <w:t>.</w:t>
      </w:r>
      <w:ins w:id="35" w:author="Jake Caldwell" w:date="2022-12-11T16:25:00Z">
        <w:r w:rsidR="002B5E4C">
          <w:rPr>
            <w:rFonts w:ascii="Times New Roman" w:hAnsi="Times New Roman" w:cs="Times New Roman"/>
            <w:sz w:val="24"/>
            <w:szCs w:val="24"/>
          </w:rPr>
          <w:t xml:space="preserve"> For example, someone with a long wingspan might make a better defender</w:t>
        </w:r>
      </w:ins>
      <w:ins w:id="36" w:author="Jake Caldwell" w:date="2022-12-11T16:26:00Z">
        <w:r w:rsidR="00950C43">
          <w:rPr>
            <w:rFonts w:ascii="Times New Roman" w:hAnsi="Times New Roman" w:cs="Times New Roman"/>
            <w:sz w:val="24"/>
            <w:szCs w:val="24"/>
          </w:rPr>
          <w:t xml:space="preserve"> than someone with a shorter wingspan </w:t>
        </w:r>
        <w:r w:rsidR="001634C4">
          <w:rPr>
            <w:rFonts w:ascii="Times New Roman" w:hAnsi="Times New Roman" w:cs="Times New Roman"/>
            <w:sz w:val="24"/>
            <w:szCs w:val="24"/>
          </w:rPr>
          <w:t>when they are taught the same techniques</w:t>
        </w:r>
      </w:ins>
      <w:ins w:id="37" w:author="Jake Caldwell" w:date="2022-12-11T16:25:00Z">
        <w:r w:rsidR="002B5E4C">
          <w:rPr>
            <w:rFonts w:ascii="Times New Roman" w:hAnsi="Times New Roman" w:cs="Times New Roman"/>
            <w:sz w:val="24"/>
            <w:szCs w:val="24"/>
          </w:rPr>
          <w:t xml:space="preserve">. </w:t>
        </w:r>
      </w:ins>
      <w:r w:rsidR="00861161">
        <w:rPr>
          <w:rFonts w:ascii="Times New Roman" w:hAnsi="Times New Roman" w:cs="Times New Roman"/>
          <w:sz w:val="24"/>
          <w:szCs w:val="24"/>
        </w:rPr>
        <w:t xml:space="preserve"> Although this might not seem like it </w:t>
      </w:r>
      <w:r w:rsidR="00861161">
        <w:rPr>
          <w:rFonts w:ascii="Times New Roman" w:hAnsi="Times New Roman" w:cs="Times New Roman"/>
          <w:sz w:val="24"/>
          <w:szCs w:val="24"/>
        </w:rPr>
        <w:lastRenderedPageBreak/>
        <w:t xml:space="preserve">contributes to statistical production, a </w:t>
      </w:r>
      <w:r w:rsidR="00C863B7">
        <w:rPr>
          <w:rFonts w:ascii="Times New Roman" w:hAnsi="Times New Roman" w:cs="Times New Roman"/>
          <w:sz w:val="24"/>
          <w:szCs w:val="24"/>
        </w:rPr>
        <w:t>player’s</w:t>
      </w:r>
      <w:r w:rsidR="00861161">
        <w:rPr>
          <w:rFonts w:ascii="Times New Roman" w:hAnsi="Times New Roman" w:cs="Times New Roman"/>
          <w:sz w:val="24"/>
          <w:szCs w:val="24"/>
        </w:rPr>
        <w:t xml:space="preserve"> wingspan can mean they </w:t>
      </w:r>
      <w:r w:rsidR="00E31A51">
        <w:rPr>
          <w:rFonts w:ascii="Times New Roman" w:hAnsi="Times New Roman" w:cs="Times New Roman"/>
          <w:sz w:val="24"/>
          <w:szCs w:val="24"/>
        </w:rPr>
        <w:t>can</w:t>
      </w:r>
      <w:r w:rsidR="00C863B7">
        <w:rPr>
          <w:rFonts w:ascii="Times New Roman" w:hAnsi="Times New Roman" w:cs="Times New Roman"/>
          <w:sz w:val="24"/>
          <w:szCs w:val="24"/>
        </w:rPr>
        <w:t xml:space="preserve"> block more shots and a player’s movement without the ball means the draw more attention from defenders. These </w:t>
      </w:r>
      <w:r w:rsidR="00C36A2B">
        <w:rPr>
          <w:rFonts w:ascii="Times New Roman" w:hAnsi="Times New Roman" w:cs="Times New Roman"/>
          <w:sz w:val="24"/>
          <w:szCs w:val="24"/>
        </w:rPr>
        <w:t xml:space="preserve">attributes make it even harder to statistically determine if a player is good or not. </w:t>
      </w:r>
      <w:r w:rsidR="00E24891">
        <w:rPr>
          <w:rFonts w:ascii="Times New Roman" w:hAnsi="Times New Roman" w:cs="Times New Roman"/>
          <w:sz w:val="24"/>
          <w:szCs w:val="24"/>
        </w:rPr>
        <w:t xml:space="preserve">For example, Stephen Curry might be the greatest </w:t>
      </w:r>
      <w:r w:rsidR="00D36CC1">
        <w:rPr>
          <w:rFonts w:ascii="Times New Roman" w:hAnsi="Times New Roman" w:cs="Times New Roman"/>
          <w:sz w:val="24"/>
          <w:szCs w:val="24"/>
        </w:rPr>
        <w:t>three-point</w:t>
      </w:r>
      <w:r w:rsidR="00E24891">
        <w:rPr>
          <w:rFonts w:ascii="Times New Roman" w:hAnsi="Times New Roman" w:cs="Times New Roman"/>
          <w:sz w:val="24"/>
          <w:szCs w:val="24"/>
        </w:rPr>
        <w:t xml:space="preserve"> shooter of all time</w:t>
      </w:r>
      <w:r w:rsidR="00D36CC1">
        <w:rPr>
          <w:rFonts w:ascii="Times New Roman" w:hAnsi="Times New Roman" w:cs="Times New Roman"/>
          <w:sz w:val="24"/>
          <w:szCs w:val="24"/>
        </w:rPr>
        <w:t xml:space="preserve">, but it is his off the ball movement that has defenders struggling to cover him on defense. One can look at his impressive career three-point shooting percentage without ever considering the effort he puts in to get open. </w:t>
      </w:r>
      <w:r w:rsidR="0011454A">
        <w:rPr>
          <w:rFonts w:ascii="Times New Roman" w:hAnsi="Times New Roman" w:cs="Times New Roman"/>
          <w:sz w:val="24"/>
          <w:szCs w:val="24"/>
        </w:rPr>
        <w:t>Adding intangibles to the</w:t>
      </w:r>
      <w:r w:rsidR="00152730">
        <w:rPr>
          <w:rFonts w:ascii="Times New Roman" w:hAnsi="Times New Roman" w:cs="Times New Roman"/>
          <w:sz w:val="24"/>
          <w:szCs w:val="24"/>
        </w:rPr>
        <w:t xml:space="preserve"> puzzle of what makes a player good further complicates the picture. </w:t>
      </w:r>
    </w:p>
    <w:p w14:paraId="26DEF99E" w14:textId="1B8C854B" w:rsidR="008333A6" w:rsidRPr="00152730" w:rsidRDefault="00152730" w:rsidP="00152730">
      <w:pPr>
        <w:spacing w:line="480" w:lineRule="auto"/>
        <w:rPr>
          <w:rFonts w:ascii="Times New Roman" w:hAnsi="Times New Roman" w:cs="Times New Roman"/>
          <w:b/>
          <w:bCs/>
          <w:sz w:val="28"/>
          <w:szCs w:val="28"/>
        </w:rPr>
      </w:pPr>
      <w:r>
        <w:rPr>
          <w:rFonts w:ascii="Times New Roman" w:hAnsi="Times New Roman" w:cs="Times New Roman"/>
          <w:sz w:val="24"/>
          <w:szCs w:val="24"/>
        </w:rPr>
        <w:tab/>
        <w:t xml:space="preserve">This research, however, will be strictly </w:t>
      </w:r>
      <w:r w:rsidR="00DE75C4">
        <w:rPr>
          <w:rFonts w:ascii="Times New Roman" w:hAnsi="Times New Roman" w:cs="Times New Roman"/>
          <w:sz w:val="24"/>
          <w:szCs w:val="24"/>
        </w:rPr>
        <w:t xml:space="preserve">focused on statistical production. </w:t>
      </w:r>
      <w:r w:rsidR="00C2756F">
        <w:rPr>
          <w:rFonts w:ascii="Times New Roman" w:hAnsi="Times New Roman" w:cs="Times New Roman"/>
          <w:sz w:val="24"/>
          <w:szCs w:val="24"/>
        </w:rPr>
        <w:t xml:space="preserve">When pundits and social medias users alike talk about </w:t>
      </w:r>
      <w:r w:rsidR="00807EA9">
        <w:rPr>
          <w:rFonts w:ascii="Times New Roman" w:hAnsi="Times New Roman" w:cs="Times New Roman"/>
          <w:sz w:val="24"/>
          <w:szCs w:val="24"/>
        </w:rPr>
        <w:t xml:space="preserve">what players are better than others, it is unclear if they are strictly using their own observations or statistical analysis. Thus, I wish to examine the relationship between the familiarity of NBA players and their statistical production. </w:t>
      </w:r>
      <w:r w:rsidR="008E7337">
        <w:rPr>
          <w:rFonts w:ascii="Times New Roman" w:hAnsi="Times New Roman" w:cs="Times New Roman"/>
          <w:sz w:val="24"/>
          <w:szCs w:val="24"/>
        </w:rPr>
        <w:t xml:space="preserve">This begs the question: Does statistical production have a possible correlation to the recognizability </w:t>
      </w:r>
      <w:r w:rsidR="008C11E8">
        <w:rPr>
          <w:rFonts w:ascii="Times New Roman" w:hAnsi="Times New Roman" w:cs="Times New Roman"/>
          <w:sz w:val="24"/>
          <w:szCs w:val="24"/>
        </w:rPr>
        <w:t>of NBA players. In 2021, the NBA released their 75</w:t>
      </w:r>
      <w:r w:rsidR="008C11E8" w:rsidRPr="008C11E8">
        <w:rPr>
          <w:rFonts w:ascii="Times New Roman" w:hAnsi="Times New Roman" w:cs="Times New Roman"/>
          <w:sz w:val="24"/>
          <w:szCs w:val="24"/>
          <w:vertAlign w:val="superscript"/>
        </w:rPr>
        <w:t>th</w:t>
      </w:r>
      <w:r w:rsidR="008C11E8">
        <w:rPr>
          <w:rFonts w:ascii="Times New Roman" w:hAnsi="Times New Roman" w:cs="Times New Roman"/>
          <w:sz w:val="24"/>
          <w:szCs w:val="24"/>
        </w:rPr>
        <w:t xml:space="preserve"> anniversary team. According to the council of pundits and players that were asked to decide the team, these are the best players to ever play the game of basketball. </w:t>
      </w:r>
      <w:r w:rsidR="0001016D">
        <w:rPr>
          <w:rFonts w:ascii="Times New Roman" w:hAnsi="Times New Roman" w:cs="Times New Roman"/>
          <w:sz w:val="24"/>
          <w:szCs w:val="24"/>
        </w:rPr>
        <w:t>I want to see if</w:t>
      </w:r>
      <w:r w:rsidR="002F0309">
        <w:rPr>
          <w:rFonts w:ascii="Times New Roman" w:hAnsi="Times New Roman" w:cs="Times New Roman"/>
          <w:sz w:val="24"/>
          <w:szCs w:val="24"/>
        </w:rPr>
        <w:t xml:space="preserve"> the people responsible for this team may have used a deep statistical analysis to determine if a player should make this team or not</w:t>
      </w:r>
      <w:r w:rsidR="009C3A21">
        <w:rPr>
          <w:rFonts w:ascii="Times New Roman" w:hAnsi="Times New Roman" w:cs="Times New Roman"/>
          <w:sz w:val="24"/>
          <w:szCs w:val="24"/>
        </w:rPr>
        <w:t xml:space="preserve"> and answer the question: Does statistical production of an NBA player correlate with how recognizable they are? </w:t>
      </w:r>
      <w:r w:rsidR="0054420A">
        <w:rPr>
          <w:rFonts w:ascii="Times New Roman" w:hAnsi="Times New Roman" w:cs="Times New Roman"/>
          <w:sz w:val="24"/>
          <w:szCs w:val="24"/>
        </w:rPr>
        <w:t>To answer this question, I look</w:t>
      </w:r>
      <w:r w:rsidR="006F4791">
        <w:rPr>
          <w:rFonts w:ascii="Times New Roman" w:hAnsi="Times New Roman" w:cs="Times New Roman"/>
          <w:sz w:val="24"/>
          <w:szCs w:val="24"/>
        </w:rPr>
        <w:t>ed</w:t>
      </w:r>
      <w:r w:rsidR="0054420A">
        <w:rPr>
          <w:rFonts w:ascii="Times New Roman" w:hAnsi="Times New Roman" w:cs="Times New Roman"/>
          <w:sz w:val="24"/>
          <w:szCs w:val="24"/>
        </w:rPr>
        <w:t xml:space="preserve"> at the basic in game statistics that </w:t>
      </w:r>
      <w:r w:rsidR="004D3AA7">
        <w:rPr>
          <w:rFonts w:ascii="Times New Roman" w:hAnsi="Times New Roman" w:cs="Times New Roman"/>
          <w:sz w:val="24"/>
          <w:szCs w:val="24"/>
        </w:rPr>
        <w:t xml:space="preserve">make up two </w:t>
      </w:r>
      <w:r w:rsidR="00E211B1">
        <w:rPr>
          <w:rFonts w:ascii="Times New Roman" w:hAnsi="Times New Roman" w:cs="Times New Roman"/>
          <w:sz w:val="24"/>
          <w:szCs w:val="24"/>
        </w:rPr>
        <w:t>advanced statistics</w:t>
      </w:r>
      <w:r w:rsidR="000A6E66">
        <w:rPr>
          <w:rFonts w:ascii="Times New Roman" w:hAnsi="Times New Roman" w:cs="Times New Roman"/>
          <w:sz w:val="24"/>
          <w:szCs w:val="24"/>
        </w:rPr>
        <w:t>,</w:t>
      </w:r>
      <w:r w:rsidR="00E211B1">
        <w:rPr>
          <w:rFonts w:ascii="Times New Roman" w:hAnsi="Times New Roman" w:cs="Times New Roman"/>
          <w:sz w:val="24"/>
          <w:szCs w:val="24"/>
        </w:rPr>
        <w:t xml:space="preserve"> Player Efficiency Rating and </w:t>
      </w:r>
      <w:proofErr w:type="spellStart"/>
      <w:r w:rsidR="00E211B1">
        <w:rPr>
          <w:rFonts w:ascii="Times New Roman" w:hAnsi="Times New Roman" w:cs="Times New Roman"/>
          <w:sz w:val="24"/>
          <w:szCs w:val="24"/>
        </w:rPr>
        <w:t>GameScore</w:t>
      </w:r>
      <w:proofErr w:type="spellEnd"/>
      <w:r w:rsidR="000A6E66">
        <w:rPr>
          <w:rFonts w:ascii="Times New Roman" w:hAnsi="Times New Roman" w:cs="Times New Roman"/>
          <w:sz w:val="24"/>
          <w:szCs w:val="24"/>
        </w:rPr>
        <w:t>, using a Random Forest m</w:t>
      </w:r>
      <w:r w:rsidR="003E64B7">
        <w:rPr>
          <w:rFonts w:ascii="Times New Roman" w:hAnsi="Times New Roman" w:cs="Times New Roman"/>
          <w:sz w:val="24"/>
          <w:szCs w:val="24"/>
        </w:rPr>
        <w:t>odel to tell me the significance of each basic statistic. Next, I conduct</w:t>
      </w:r>
      <w:r w:rsidR="006F4791">
        <w:rPr>
          <w:rFonts w:ascii="Times New Roman" w:hAnsi="Times New Roman" w:cs="Times New Roman"/>
          <w:sz w:val="24"/>
          <w:szCs w:val="24"/>
        </w:rPr>
        <w:t>ed</w:t>
      </w:r>
      <w:r w:rsidR="003E64B7">
        <w:rPr>
          <w:rFonts w:ascii="Times New Roman" w:hAnsi="Times New Roman" w:cs="Times New Roman"/>
          <w:sz w:val="24"/>
          <w:szCs w:val="24"/>
        </w:rPr>
        <w:t xml:space="preserve"> a survey that </w:t>
      </w:r>
      <w:r w:rsidR="00CA34FD">
        <w:rPr>
          <w:rFonts w:ascii="Times New Roman" w:hAnsi="Times New Roman" w:cs="Times New Roman"/>
          <w:sz w:val="24"/>
          <w:szCs w:val="24"/>
        </w:rPr>
        <w:t xml:space="preserve">asks </w:t>
      </w:r>
      <w:r w:rsidR="00B147D4">
        <w:rPr>
          <w:rFonts w:ascii="Times New Roman" w:hAnsi="Times New Roman" w:cs="Times New Roman"/>
          <w:sz w:val="24"/>
          <w:szCs w:val="24"/>
        </w:rPr>
        <w:t xml:space="preserve">30 </w:t>
      </w:r>
      <w:r w:rsidR="00CA34FD">
        <w:rPr>
          <w:rFonts w:ascii="Times New Roman" w:hAnsi="Times New Roman" w:cs="Times New Roman"/>
          <w:sz w:val="24"/>
          <w:szCs w:val="24"/>
        </w:rPr>
        <w:t>subjects to identify members of the NBA’s 75</w:t>
      </w:r>
      <w:r w:rsidR="00CA34FD" w:rsidRPr="00CA34FD">
        <w:rPr>
          <w:rFonts w:ascii="Times New Roman" w:hAnsi="Times New Roman" w:cs="Times New Roman"/>
          <w:sz w:val="24"/>
          <w:szCs w:val="24"/>
          <w:vertAlign w:val="superscript"/>
        </w:rPr>
        <w:t>th</w:t>
      </w:r>
      <w:r w:rsidR="00CA34FD">
        <w:rPr>
          <w:rFonts w:ascii="Times New Roman" w:hAnsi="Times New Roman" w:cs="Times New Roman"/>
          <w:sz w:val="24"/>
          <w:szCs w:val="24"/>
        </w:rPr>
        <w:t xml:space="preserve"> Anniversary team</w:t>
      </w:r>
      <w:r w:rsidR="00C12106">
        <w:rPr>
          <w:rFonts w:ascii="Times New Roman" w:hAnsi="Times New Roman" w:cs="Times New Roman"/>
          <w:sz w:val="24"/>
          <w:szCs w:val="24"/>
        </w:rPr>
        <w:t xml:space="preserve"> to </w:t>
      </w:r>
      <w:r w:rsidR="00B147D4">
        <w:rPr>
          <w:rFonts w:ascii="Times New Roman" w:hAnsi="Times New Roman" w:cs="Times New Roman"/>
          <w:sz w:val="24"/>
          <w:szCs w:val="24"/>
        </w:rPr>
        <w:t xml:space="preserve">judge recognition. Then, using the information from the random forest, I </w:t>
      </w:r>
      <w:r w:rsidR="006F4791">
        <w:rPr>
          <w:rFonts w:ascii="Times New Roman" w:hAnsi="Times New Roman" w:cs="Times New Roman"/>
          <w:sz w:val="24"/>
          <w:szCs w:val="24"/>
        </w:rPr>
        <w:t>created</w:t>
      </w:r>
      <w:r w:rsidR="00B147D4">
        <w:rPr>
          <w:rFonts w:ascii="Times New Roman" w:hAnsi="Times New Roman" w:cs="Times New Roman"/>
          <w:sz w:val="24"/>
          <w:szCs w:val="24"/>
        </w:rPr>
        <w:t xml:space="preserve"> my own statistic that combines the significant parts of Player Efficiency Rating and </w:t>
      </w:r>
      <w:proofErr w:type="spellStart"/>
      <w:r w:rsidR="00B147D4">
        <w:rPr>
          <w:rFonts w:ascii="Times New Roman" w:hAnsi="Times New Roman" w:cs="Times New Roman"/>
          <w:sz w:val="24"/>
          <w:szCs w:val="24"/>
        </w:rPr>
        <w:t>GameScore</w:t>
      </w:r>
      <w:proofErr w:type="spellEnd"/>
      <w:r w:rsidR="00B147D4">
        <w:rPr>
          <w:rFonts w:ascii="Times New Roman" w:hAnsi="Times New Roman" w:cs="Times New Roman"/>
          <w:sz w:val="24"/>
          <w:szCs w:val="24"/>
        </w:rPr>
        <w:t xml:space="preserve"> and use that to determine the top 50 most statistically </w:t>
      </w:r>
      <w:r w:rsidR="00B147D4">
        <w:rPr>
          <w:rFonts w:ascii="Times New Roman" w:hAnsi="Times New Roman" w:cs="Times New Roman"/>
          <w:sz w:val="24"/>
          <w:szCs w:val="24"/>
        </w:rPr>
        <w:lastRenderedPageBreak/>
        <w:t xml:space="preserve">dominant NBA players over the course of their careers. Lastly, I will compare the list of the statistically dominant and recognizable players using a </w:t>
      </w:r>
      <w:r w:rsidR="002C695B">
        <w:rPr>
          <w:rFonts w:ascii="Times New Roman" w:hAnsi="Times New Roman" w:cs="Times New Roman"/>
          <w:sz w:val="24"/>
          <w:szCs w:val="24"/>
        </w:rPr>
        <w:t>dissimilarity score</w:t>
      </w:r>
      <w:del w:id="38" w:author="Jake Caldwell" w:date="2022-12-11T16:28:00Z">
        <w:r w:rsidR="002C695B" w:rsidDel="009936F1">
          <w:rPr>
            <w:rFonts w:ascii="Times New Roman" w:hAnsi="Times New Roman" w:cs="Times New Roman"/>
            <w:sz w:val="24"/>
            <w:szCs w:val="24"/>
          </w:rPr>
          <w:delText xml:space="preserve"> to determine if there is possible correlation between familiarity of NBA players and statistical performance</w:delText>
        </w:r>
      </w:del>
      <w:r w:rsidR="002C695B">
        <w:rPr>
          <w:rFonts w:ascii="Times New Roman" w:hAnsi="Times New Roman" w:cs="Times New Roman"/>
          <w:sz w:val="24"/>
          <w:szCs w:val="24"/>
        </w:rPr>
        <w:t xml:space="preserve">. </w:t>
      </w:r>
    </w:p>
    <w:p w14:paraId="4A2985EA" w14:textId="09B95152" w:rsidR="008333A6" w:rsidRDefault="008333A6" w:rsidP="00953A9E">
      <w:pPr>
        <w:spacing w:line="480" w:lineRule="auto"/>
        <w:rPr>
          <w:rFonts w:ascii="Times New Roman" w:hAnsi="Times New Roman" w:cs="Times New Roman"/>
          <w:b/>
          <w:bCs/>
          <w:sz w:val="28"/>
          <w:szCs w:val="28"/>
        </w:rPr>
      </w:pPr>
      <w:r>
        <w:rPr>
          <w:rFonts w:ascii="Times New Roman" w:hAnsi="Times New Roman" w:cs="Times New Roman"/>
          <w:b/>
          <w:bCs/>
          <w:sz w:val="28"/>
          <w:szCs w:val="28"/>
        </w:rPr>
        <w:t>Methods</w:t>
      </w:r>
    </w:p>
    <w:p w14:paraId="108AECC7" w14:textId="48150248" w:rsidR="00D46391" w:rsidRPr="00D46391" w:rsidRDefault="00D46391" w:rsidP="00D46391">
      <w:pPr>
        <w:spacing w:after="0" w:line="480" w:lineRule="auto"/>
        <w:rPr>
          <w:rFonts w:ascii="Times New Roman" w:eastAsia="Times New Roman" w:hAnsi="Times New Roman" w:cs="Times New Roman"/>
          <w:sz w:val="24"/>
          <w:szCs w:val="24"/>
        </w:rPr>
      </w:pPr>
      <w:r w:rsidRPr="00D46391">
        <w:rPr>
          <w:rFonts w:ascii="Times New Roman" w:eastAsia="Times New Roman" w:hAnsi="Times New Roman" w:cs="Times New Roman"/>
          <w:b/>
          <w:bCs/>
          <w:color w:val="000000"/>
          <w:sz w:val="24"/>
          <w:szCs w:val="24"/>
        </w:rPr>
        <w:t>Data</w:t>
      </w:r>
      <w:ins w:id="39" w:author="Jake Caldwell" w:date="2022-12-10T17:05:00Z">
        <w:r w:rsidR="00DD3E85">
          <w:rPr>
            <w:rFonts w:ascii="Times New Roman" w:eastAsia="Times New Roman" w:hAnsi="Times New Roman" w:cs="Times New Roman"/>
            <w:b/>
            <w:bCs/>
            <w:color w:val="000000"/>
            <w:sz w:val="24"/>
            <w:szCs w:val="24"/>
          </w:rPr>
          <w:t xml:space="preserve"> and Survey Design</w:t>
        </w:r>
      </w:ins>
      <w:r w:rsidRPr="00D46391">
        <w:rPr>
          <w:rFonts w:ascii="Times New Roman" w:eastAsia="Times New Roman" w:hAnsi="Times New Roman" w:cs="Times New Roman"/>
          <w:b/>
          <w:bCs/>
          <w:color w:val="000000"/>
          <w:sz w:val="24"/>
          <w:szCs w:val="24"/>
        </w:rPr>
        <w:t>:</w:t>
      </w:r>
    </w:p>
    <w:p w14:paraId="3CAA3F85" w14:textId="44CAD104" w:rsidR="00D46391" w:rsidRPr="00D46391" w:rsidRDefault="00D46391" w:rsidP="00D46391">
      <w:pPr>
        <w:spacing w:after="0" w:line="480" w:lineRule="auto"/>
        <w:rPr>
          <w:rFonts w:ascii="Times New Roman" w:eastAsia="Times New Roman" w:hAnsi="Times New Roman" w:cs="Times New Roman"/>
          <w:sz w:val="24"/>
          <w:szCs w:val="24"/>
        </w:rPr>
      </w:pPr>
      <w:r w:rsidRPr="00D46391">
        <w:rPr>
          <w:rFonts w:ascii="Times New Roman" w:eastAsia="Times New Roman" w:hAnsi="Times New Roman" w:cs="Times New Roman"/>
          <w:b/>
          <w:bCs/>
          <w:color w:val="000000"/>
          <w:sz w:val="24"/>
          <w:szCs w:val="24"/>
        </w:rPr>
        <w:tab/>
      </w:r>
      <w:r w:rsidR="00F328AA">
        <w:rPr>
          <w:rFonts w:ascii="Times New Roman" w:eastAsia="Times New Roman" w:hAnsi="Times New Roman" w:cs="Times New Roman"/>
          <w:color w:val="000000"/>
          <w:sz w:val="24"/>
          <w:szCs w:val="24"/>
        </w:rPr>
        <w:t>For this research, I ha</w:t>
      </w:r>
      <w:r w:rsidR="00855F3E">
        <w:rPr>
          <w:rFonts w:ascii="Times New Roman" w:eastAsia="Times New Roman" w:hAnsi="Times New Roman" w:cs="Times New Roman"/>
          <w:color w:val="000000"/>
          <w:sz w:val="24"/>
          <w:szCs w:val="24"/>
        </w:rPr>
        <w:t>d</w:t>
      </w:r>
      <w:r w:rsidR="00F328AA">
        <w:rPr>
          <w:rFonts w:ascii="Times New Roman" w:eastAsia="Times New Roman" w:hAnsi="Times New Roman" w:cs="Times New Roman"/>
          <w:color w:val="000000"/>
          <w:sz w:val="24"/>
          <w:szCs w:val="24"/>
        </w:rPr>
        <w:t xml:space="preserve"> two main sources of data: </w:t>
      </w:r>
      <w:r w:rsidR="00BE233D">
        <w:rPr>
          <w:rFonts w:ascii="Times New Roman" w:eastAsia="Times New Roman" w:hAnsi="Times New Roman" w:cs="Times New Roman"/>
          <w:color w:val="000000"/>
          <w:sz w:val="24"/>
          <w:szCs w:val="24"/>
        </w:rPr>
        <w:t xml:space="preserve">1. </w:t>
      </w:r>
      <w:r w:rsidR="00F328AA">
        <w:rPr>
          <w:rFonts w:ascii="Times New Roman" w:eastAsia="Times New Roman" w:hAnsi="Times New Roman" w:cs="Times New Roman"/>
          <w:color w:val="000000"/>
          <w:sz w:val="24"/>
          <w:szCs w:val="24"/>
        </w:rPr>
        <w:t>BasketballReference.com provides the basic in game statistics of every NBA player averaged across each season</w:t>
      </w:r>
      <w:r w:rsidR="00BE233D">
        <w:rPr>
          <w:rFonts w:ascii="Times New Roman" w:eastAsia="Times New Roman" w:hAnsi="Times New Roman" w:cs="Times New Roman"/>
          <w:color w:val="000000"/>
          <w:sz w:val="24"/>
          <w:szCs w:val="24"/>
        </w:rPr>
        <w:t xml:space="preserve"> and 2. A participant</w:t>
      </w:r>
      <w:r w:rsidR="00D04BF2">
        <w:rPr>
          <w:rFonts w:ascii="Times New Roman" w:eastAsia="Times New Roman" w:hAnsi="Times New Roman" w:cs="Times New Roman"/>
          <w:color w:val="000000"/>
          <w:sz w:val="24"/>
          <w:szCs w:val="24"/>
        </w:rPr>
        <w:t xml:space="preserve">-based questionnaire that asks subjects to identify NBA players from a picture of their face. </w:t>
      </w:r>
    </w:p>
    <w:p w14:paraId="2F1518B3" w14:textId="77777777" w:rsidR="00B57D6D" w:rsidRDefault="00D46391" w:rsidP="00B57D6D">
      <w:pPr>
        <w:spacing w:after="0" w:line="480" w:lineRule="auto"/>
        <w:rPr>
          <w:ins w:id="40" w:author="Jake Caldwell" w:date="2022-12-10T17:23:00Z"/>
          <w:rFonts w:ascii="Times New Roman" w:eastAsia="Times New Roman" w:hAnsi="Times New Roman" w:cs="Times New Roman"/>
          <w:color w:val="000000"/>
          <w:sz w:val="24"/>
          <w:szCs w:val="24"/>
        </w:rPr>
      </w:pPr>
      <w:del w:id="41" w:author="Jake Caldwell" w:date="2022-12-10T17:23:00Z">
        <w:r w:rsidRPr="00D46391" w:rsidDel="00B57D6D">
          <w:rPr>
            <w:rFonts w:ascii="Times New Roman" w:eastAsia="Times New Roman" w:hAnsi="Times New Roman" w:cs="Times New Roman"/>
            <w:color w:val="000000"/>
            <w:sz w:val="24"/>
            <w:szCs w:val="24"/>
          </w:rPr>
          <w:tab/>
        </w:r>
        <w:r w:rsidR="00DD37C1" w:rsidDel="00B57D6D">
          <w:rPr>
            <w:rFonts w:ascii="Times New Roman" w:eastAsia="Times New Roman" w:hAnsi="Times New Roman" w:cs="Times New Roman"/>
            <w:color w:val="000000"/>
            <w:sz w:val="24"/>
            <w:szCs w:val="24"/>
          </w:rPr>
          <w:delText>I collected</w:delText>
        </w:r>
        <w:r w:rsidR="003E452E" w:rsidDel="00B57D6D">
          <w:rPr>
            <w:rFonts w:ascii="Times New Roman" w:eastAsia="Times New Roman" w:hAnsi="Times New Roman" w:cs="Times New Roman"/>
            <w:color w:val="000000"/>
            <w:sz w:val="24"/>
            <w:szCs w:val="24"/>
          </w:rPr>
          <w:delText xml:space="preserve"> the data on recognition</w:delText>
        </w:r>
        <w:r w:rsidR="00DD37C1" w:rsidDel="00B57D6D">
          <w:rPr>
            <w:rFonts w:ascii="Times New Roman" w:eastAsia="Times New Roman" w:hAnsi="Times New Roman" w:cs="Times New Roman"/>
            <w:color w:val="000000"/>
            <w:sz w:val="24"/>
            <w:szCs w:val="24"/>
          </w:rPr>
          <w:delText xml:space="preserve"> by</w:delText>
        </w:r>
        <w:r w:rsidR="003E452E" w:rsidDel="00B57D6D">
          <w:rPr>
            <w:rFonts w:ascii="Times New Roman" w:eastAsia="Times New Roman" w:hAnsi="Times New Roman" w:cs="Times New Roman"/>
            <w:color w:val="000000"/>
            <w:sz w:val="24"/>
            <w:szCs w:val="24"/>
          </w:rPr>
          <w:delText xml:space="preserve"> </w:delText>
        </w:r>
        <w:r w:rsidR="00471E48" w:rsidDel="00B57D6D">
          <w:rPr>
            <w:rFonts w:ascii="Times New Roman" w:eastAsia="Times New Roman" w:hAnsi="Times New Roman" w:cs="Times New Roman"/>
            <w:color w:val="000000"/>
            <w:sz w:val="24"/>
            <w:szCs w:val="24"/>
          </w:rPr>
          <w:delText>g</w:delText>
        </w:r>
        <w:r w:rsidR="00DD37C1" w:rsidDel="00B57D6D">
          <w:rPr>
            <w:rFonts w:ascii="Times New Roman" w:eastAsia="Times New Roman" w:hAnsi="Times New Roman" w:cs="Times New Roman"/>
            <w:color w:val="000000"/>
            <w:sz w:val="24"/>
            <w:szCs w:val="24"/>
          </w:rPr>
          <w:delText>iving</w:delText>
        </w:r>
        <w:r w:rsidR="00471E48" w:rsidDel="00B57D6D">
          <w:rPr>
            <w:rFonts w:ascii="Times New Roman" w:eastAsia="Times New Roman" w:hAnsi="Times New Roman" w:cs="Times New Roman"/>
            <w:color w:val="000000"/>
            <w:sz w:val="24"/>
            <w:szCs w:val="24"/>
          </w:rPr>
          <w:delText xml:space="preserve"> thirty students at Denison University </w:delText>
        </w:r>
        <w:r w:rsidR="00B43B5C" w:rsidDel="00B57D6D">
          <w:rPr>
            <w:rFonts w:ascii="Times New Roman" w:eastAsia="Times New Roman" w:hAnsi="Times New Roman" w:cs="Times New Roman"/>
            <w:color w:val="000000"/>
            <w:sz w:val="24"/>
            <w:szCs w:val="24"/>
          </w:rPr>
          <w:delText xml:space="preserve">a ten-minute </w:delText>
        </w:r>
        <w:r w:rsidR="002E5827" w:rsidDel="00B57D6D">
          <w:rPr>
            <w:rFonts w:ascii="Times New Roman" w:eastAsia="Times New Roman" w:hAnsi="Times New Roman" w:cs="Times New Roman"/>
            <w:color w:val="000000"/>
            <w:sz w:val="24"/>
            <w:szCs w:val="24"/>
          </w:rPr>
          <w:delText>questionnaire. The Questionnai</w:delText>
        </w:r>
        <w:r w:rsidR="001B05BF" w:rsidDel="00B57D6D">
          <w:rPr>
            <w:rFonts w:ascii="Times New Roman" w:eastAsia="Times New Roman" w:hAnsi="Times New Roman" w:cs="Times New Roman"/>
            <w:color w:val="000000"/>
            <w:sz w:val="24"/>
            <w:szCs w:val="24"/>
          </w:rPr>
          <w:delText xml:space="preserve">re </w:delText>
        </w:r>
        <w:r w:rsidR="004A5312" w:rsidDel="00B57D6D">
          <w:rPr>
            <w:rFonts w:ascii="Times New Roman" w:eastAsia="Times New Roman" w:hAnsi="Times New Roman" w:cs="Times New Roman"/>
            <w:color w:val="000000"/>
            <w:sz w:val="24"/>
            <w:szCs w:val="24"/>
          </w:rPr>
          <w:delText>consist</w:delText>
        </w:r>
        <w:r w:rsidR="00DD37C1" w:rsidDel="00B57D6D">
          <w:rPr>
            <w:rFonts w:ascii="Times New Roman" w:eastAsia="Times New Roman" w:hAnsi="Times New Roman" w:cs="Times New Roman"/>
            <w:color w:val="000000"/>
            <w:sz w:val="24"/>
            <w:szCs w:val="24"/>
          </w:rPr>
          <w:delText>ed</w:delText>
        </w:r>
        <w:r w:rsidR="004A5312" w:rsidDel="00B57D6D">
          <w:rPr>
            <w:rFonts w:ascii="Times New Roman" w:eastAsia="Times New Roman" w:hAnsi="Times New Roman" w:cs="Times New Roman"/>
            <w:color w:val="000000"/>
            <w:sz w:val="24"/>
            <w:szCs w:val="24"/>
          </w:rPr>
          <w:delText xml:space="preserve"> of</w:delText>
        </w:r>
        <w:r w:rsidR="001B05BF" w:rsidDel="00B57D6D">
          <w:rPr>
            <w:rFonts w:ascii="Times New Roman" w:eastAsia="Times New Roman" w:hAnsi="Times New Roman" w:cs="Times New Roman"/>
            <w:color w:val="000000"/>
            <w:sz w:val="24"/>
            <w:szCs w:val="24"/>
          </w:rPr>
          <w:delText xml:space="preserve"> </w:delText>
        </w:r>
        <w:r w:rsidR="00024BFA" w:rsidDel="00B57D6D">
          <w:rPr>
            <w:rFonts w:ascii="Times New Roman" w:eastAsia="Times New Roman" w:hAnsi="Times New Roman" w:cs="Times New Roman"/>
            <w:color w:val="000000"/>
            <w:sz w:val="24"/>
            <w:szCs w:val="24"/>
          </w:rPr>
          <w:delText xml:space="preserve">five questions that determine participant expertise level, </w:delText>
        </w:r>
        <w:r w:rsidR="001202F9" w:rsidDel="00B57D6D">
          <w:rPr>
            <w:rFonts w:ascii="Times New Roman" w:eastAsia="Times New Roman" w:hAnsi="Times New Roman" w:cs="Times New Roman"/>
            <w:color w:val="000000"/>
            <w:sz w:val="24"/>
            <w:szCs w:val="24"/>
          </w:rPr>
          <w:delText xml:space="preserve">50 pictures of NBA players from the </w:delText>
        </w:r>
        <w:r w:rsidR="00690050" w:rsidDel="00B57D6D">
          <w:rPr>
            <w:rFonts w:ascii="Times New Roman" w:eastAsia="Times New Roman" w:hAnsi="Times New Roman" w:cs="Times New Roman"/>
            <w:color w:val="000000"/>
            <w:sz w:val="24"/>
            <w:szCs w:val="24"/>
          </w:rPr>
          <w:delText>75</w:delText>
        </w:r>
        <w:r w:rsidR="00690050" w:rsidRPr="00690050" w:rsidDel="00B57D6D">
          <w:rPr>
            <w:rFonts w:ascii="Times New Roman" w:eastAsia="Times New Roman" w:hAnsi="Times New Roman" w:cs="Times New Roman"/>
            <w:color w:val="000000"/>
            <w:sz w:val="24"/>
            <w:szCs w:val="24"/>
            <w:vertAlign w:val="superscript"/>
          </w:rPr>
          <w:delText>th</w:delText>
        </w:r>
        <w:r w:rsidR="00690050" w:rsidDel="00B57D6D">
          <w:rPr>
            <w:rFonts w:ascii="Times New Roman" w:eastAsia="Times New Roman" w:hAnsi="Times New Roman" w:cs="Times New Roman"/>
            <w:color w:val="000000"/>
            <w:sz w:val="24"/>
            <w:szCs w:val="24"/>
          </w:rPr>
          <w:delText xml:space="preserve"> Anniversary team, and one debriefing question</w:delText>
        </w:r>
        <w:r w:rsidR="00E9152A" w:rsidDel="00B57D6D">
          <w:rPr>
            <w:rFonts w:ascii="Times New Roman" w:eastAsia="Times New Roman" w:hAnsi="Times New Roman" w:cs="Times New Roman"/>
            <w:color w:val="000000"/>
            <w:sz w:val="24"/>
            <w:szCs w:val="24"/>
          </w:rPr>
          <w:delText xml:space="preserve"> (Appendix A1)</w:delText>
        </w:r>
        <w:r w:rsidR="00690050" w:rsidDel="00B57D6D">
          <w:rPr>
            <w:rFonts w:ascii="Times New Roman" w:eastAsia="Times New Roman" w:hAnsi="Times New Roman" w:cs="Times New Roman"/>
            <w:color w:val="000000"/>
            <w:sz w:val="24"/>
            <w:szCs w:val="24"/>
          </w:rPr>
          <w:delText xml:space="preserve">. </w:delText>
        </w:r>
        <w:r w:rsidR="004A5312" w:rsidDel="00B57D6D">
          <w:rPr>
            <w:rFonts w:ascii="Times New Roman" w:eastAsia="Times New Roman" w:hAnsi="Times New Roman" w:cs="Times New Roman"/>
            <w:color w:val="000000"/>
            <w:sz w:val="24"/>
            <w:szCs w:val="24"/>
          </w:rPr>
          <w:delText>Each participant answer</w:delText>
        </w:r>
        <w:r w:rsidR="00DD37C1" w:rsidDel="00B57D6D">
          <w:rPr>
            <w:rFonts w:ascii="Times New Roman" w:eastAsia="Times New Roman" w:hAnsi="Times New Roman" w:cs="Times New Roman"/>
            <w:color w:val="000000"/>
            <w:sz w:val="24"/>
            <w:szCs w:val="24"/>
          </w:rPr>
          <w:delText>ed</w:delText>
        </w:r>
        <w:r w:rsidR="004A5312" w:rsidDel="00B57D6D">
          <w:rPr>
            <w:rFonts w:ascii="Times New Roman" w:eastAsia="Times New Roman" w:hAnsi="Times New Roman" w:cs="Times New Roman"/>
            <w:color w:val="000000"/>
            <w:sz w:val="24"/>
            <w:szCs w:val="24"/>
          </w:rPr>
          <w:delText xml:space="preserve"> the first five questions and then </w:delText>
        </w:r>
        <w:r w:rsidR="00DD37C1" w:rsidDel="00B57D6D">
          <w:rPr>
            <w:rFonts w:ascii="Times New Roman" w:eastAsia="Times New Roman" w:hAnsi="Times New Roman" w:cs="Times New Roman"/>
            <w:color w:val="000000"/>
            <w:sz w:val="24"/>
            <w:szCs w:val="24"/>
          </w:rPr>
          <w:delText>was</w:delText>
        </w:r>
        <w:r w:rsidR="004A5312" w:rsidDel="00B57D6D">
          <w:rPr>
            <w:rFonts w:ascii="Times New Roman" w:eastAsia="Times New Roman" w:hAnsi="Times New Roman" w:cs="Times New Roman"/>
            <w:color w:val="000000"/>
            <w:sz w:val="24"/>
            <w:szCs w:val="24"/>
          </w:rPr>
          <w:delText xml:space="preserve"> shown ten of the players headshots at random</w:delText>
        </w:r>
        <w:r w:rsidR="00460D0C" w:rsidDel="00B57D6D">
          <w:rPr>
            <w:rFonts w:ascii="Times New Roman" w:eastAsia="Times New Roman" w:hAnsi="Times New Roman" w:cs="Times New Roman"/>
            <w:color w:val="000000"/>
            <w:sz w:val="24"/>
            <w:szCs w:val="24"/>
          </w:rPr>
          <w:delText xml:space="preserve">. If they correctly identify the player correctly, they </w:delText>
        </w:r>
        <w:r w:rsidR="00DD37C1" w:rsidDel="00B57D6D">
          <w:rPr>
            <w:rFonts w:ascii="Times New Roman" w:eastAsia="Times New Roman" w:hAnsi="Times New Roman" w:cs="Times New Roman"/>
            <w:color w:val="000000"/>
            <w:sz w:val="24"/>
            <w:szCs w:val="24"/>
          </w:rPr>
          <w:delText>were</w:delText>
        </w:r>
        <w:r w:rsidR="00460D0C" w:rsidDel="00B57D6D">
          <w:rPr>
            <w:rFonts w:ascii="Times New Roman" w:eastAsia="Times New Roman" w:hAnsi="Times New Roman" w:cs="Times New Roman"/>
            <w:color w:val="000000"/>
            <w:sz w:val="24"/>
            <w:szCs w:val="24"/>
          </w:rPr>
          <w:delText xml:space="preserve"> asked to identify the player’s career points per game, assists per game, rebounds per game, and the most recent team the player has (or does) play for. </w:delText>
        </w:r>
        <w:r w:rsidR="00704620" w:rsidDel="00B57D6D">
          <w:rPr>
            <w:rFonts w:ascii="Times New Roman" w:eastAsia="Times New Roman" w:hAnsi="Times New Roman" w:cs="Times New Roman"/>
            <w:color w:val="000000"/>
            <w:sz w:val="24"/>
            <w:szCs w:val="24"/>
          </w:rPr>
          <w:delText>None of the respondent’s identifying nor demographic information w</w:delText>
        </w:r>
        <w:r w:rsidR="00DD37C1" w:rsidDel="00B57D6D">
          <w:rPr>
            <w:rFonts w:ascii="Times New Roman" w:eastAsia="Times New Roman" w:hAnsi="Times New Roman" w:cs="Times New Roman"/>
            <w:color w:val="000000"/>
            <w:sz w:val="24"/>
            <w:szCs w:val="24"/>
          </w:rPr>
          <w:delText>as</w:delText>
        </w:r>
        <w:r w:rsidR="00704620" w:rsidDel="00B57D6D">
          <w:rPr>
            <w:rFonts w:ascii="Times New Roman" w:eastAsia="Times New Roman" w:hAnsi="Times New Roman" w:cs="Times New Roman"/>
            <w:color w:val="000000"/>
            <w:sz w:val="24"/>
            <w:szCs w:val="24"/>
          </w:rPr>
          <w:delText xml:space="preserve"> collected so that the data remains anonymous. </w:delText>
        </w:r>
        <w:r w:rsidR="00852E24" w:rsidDel="00B57D6D">
          <w:rPr>
            <w:rFonts w:ascii="Times New Roman" w:eastAsia="Times New Roman" w:hAnsi="Times New Roman" w:cs="Times New Roman"/>
            <w:color w:val="000000"/>
            <w:sz w:val="24"/>
            <w:szCs w:val="24"/>
          </w:rPr>
          <w:delText xml:space="preserve">Once all 30 responses </w:delText>
        </w:r>
        <w:r w:rsidR="00DD37C1" w:rsidDel="00B57D6D">
          <w:rPr>
            <w:rFonts w:ascii="Times New Roman" w:eastAsia="Times New Roman" w:hAnsi="Times New Roman" w:cs="Times New Roman"/>
            <w:color w:val="000000"/>
            <w:sz w:val="24"/>
            <w:szCs w:val="24"/>
          </w:rPr>
          <w:delText>were</w:delText>
        </w:r>
        <w:r w:rsidR="00852E24" w:rsidDel="00B57D6D">
          <w:rPr>
            <w:rFonts w:ascii="Times New Roman" w:eastAsia="Times New Roman" w:hAnsi="Times New Roman" w:cs="Times New Roman"/>
            <w:color w:val="000000"/>
            <w:sz w:val="24"/>
            <w:szCs w:val="24"/>
          </w:rPr>
          <w:delText xml:space="preserve"> recorded</w:delText>
        </w:r>
        <w:r w:rsidR="00E75DA0" w:rsidDel="00B57D6D">
          <w:rPr>
            <w:rFonts w:ascii="Times New Roman" w:eastAsia="Times New Roman" w:hAnsi="Times New Roman" w:cs="Times New Roman"/>
            <w:color w:val="000000"/>
            <w:sz w:val="24"/>
            <w:szCs w:val="24"/>
          </w:rPr>
          <w:delText>, the data w</w:delText>
        </w:r>
        <w:r w:rsidR="00DD37C1" w:rsidDel="00B57D6D">
          <w:rPr>
            <w:rFonts w:ascii="Times New Roman" w:eastAsia="Times New Roman" w:hAnsi="Times New Roman" w:cs="Times New Roman"/>
            <w:color w:val="000000"/>
            <w:sz w:val="24"/>
            <w:szCs w:val="24"/>
          </w:rPr>
          <w:delText>as</w:delText>
        </w:r>
        <w:r w:rsidR="00E75DA0" w:rsidDel="00B57D6D">
          <w:rPr>
            <w:rFonts w:ascii="Times New Roman" w:eastAsia="Times New Roman" w:hAnsi="Times New Roman" w:cs="Times New Roman"/>
            <w:color w:val="000000"/>
            <w:sz w:val="24"/>
            <w:szCs w:val="24"/>
          </w:rPr>
          <w:delText xml:space="preserve"> aggregated into </w:delText>
        </w:r>
        <w:r w:rsidR="009E352E" w:rsidDel="00B57D6D">
          <w:rPr>
            <w:rFonts w:ascii="Times New Roman" w:eastAsia="Times New Roman" w:hAnsi="Times New Roman" w:cs="Times New Roman"/>
            <w:color w:val="000000"/>
            <w:sz w:val="24"/>
            <w:szCs w:val="24"/>
          </w:rPr>
          <w:delText xml:space="preserve">a summary </w:delText>
        </w:r>
        <w:r w:rsidR="00EE2908" w:rsidDel="00B57D6D">
          <w:rPr>
            <w:rFonts w:ascii="Times New Roman" w:eastAsia="Times New Roman" w:hAnsi="Times New Roman" w:cs="Times New Roman"/>
            <w:color w:val="000000"/>
            <w:sz w:val="24"/>
            <w:szCs w:val="24"/>
          </w:rPr>
          <w:delText>of the players that were identified and the score</w:delText>
        </w:r>
        <w:r w:rsidR="00DD37C1" w:rsidDel="00B57D6D">
          <w:rPr>
            <w:rFonts w:ascii="Times New Roman" w:eastAsia="Times New Roman" w:hAnsi="Times New Roman" w:cs="Times New Roman"/>
            <w:color w:val="000000"/>
            <w:sz w:val="24"/>
            <w:szCs w:val="24"/>
          </w:rPr>
          <w:delText xml:space="preserve"> distribution</w:delText>
        </w:r>
        <w:r w:rsidR="00EE2908" w:rsidDel="00B57D6D">
          <w:rPr>
            <w:rFonts w:ascii="Times New Roman" w:eastAsia="Times New Roman" w:hAnsi="Times New Roman" w:cs="Times New Roman"/>
            <w:color w:val="000000"/>
            <w:sz w:val="24"/>
            <w:szCs w:val="24"/>
          </w:rPr>
          <w:delText xml:space="preserve"> on the first five questions. </w:delText>
        </w:r>
      </w:del>
    </w:p>
    <w:p w14:paraId="2B339429" w14:textId="400C3334" w:rsidR="00B57D6D" w:rsidRDefault="00B57D6D" w:rsidP="00B57D6D">
      <w:pPr>
        <w:spacing w:after="0" w:line="480" w:lineRule="auto"/>
        <w:ind w:firstLine="720"/>
        <w:rPr>
          <w:ins w:id="42" w:author="Jake Caldwell" w:date="2022-12-10T17:24:00Z"/>
          <w:rFonts w:ascii="Times New Roman" w:eastAsia="Times New Roman" w:hAnsi="Times New Roman" w:cs="Times New Roman"/>
          <w:color w:val="000000"/>
          <w:sz w:val="24"/>
          <w:szCs w:val="24"/>
        </w:rPr>
      </w:pPr>
      <w:moveToRangeStart w:id="43" w:author="Jake Caldwell" w:date="2022-12-10T17:23:00Z" w:name="move121585437"/>
      <w:moveTo w:id="44" w:author="Jake Caldwell" w:date="2022-12-10T17:23:00Z">
        <w:r>
          <w:rPr>
            <w:rFonts w:ascii="Times New Roman" w:eastAsia="Times New Roman" w:hAnsi="Times New Roman" w:cs="Times New Roman"/>
            <w:color w:val="000000"/>
            <w:sz w:val="24"/>
            <w:szCs w:val="24"/>
          </w:rPr>
          <w:t xml:space="preserve">To test for familiarity of NBA players, I asked 30 Denison students to take a survey that involved identifying players by first and last name given a picture of the player. If the subject correctly named the player, they then had to tell me the player’s career stat line and what team they most recently played for. To account for varying levels of NBA knowledge, I employed a </w:t>
        </w:r>
        <w:r>
          <w:rPr>
            <w:rFonts w:ascii="Times New Roman" w:eastAsia="Times New Roman" w:hAnsi="Times New Roman" w:cs="Times New Roman"/>
            <w:color w:val="000000"/>
            <w:sz w:val="24"/>
            <w:szCs w:val="24"/>
          </w:rPr>
          <w:lastRenderedPageBreak/>
          <w:t xml:space="preserve">partial order knowledge structure at the beginning of the survey. Before respondents were shown any pictures, they were tasked with answering five questions of increasing difficulty to gage their expertise level (Appendix A1). Using a partial order knowledge structure allowed me to implement questions that gave me insights into how involved the respondents were with the NBA (Desmarais, 1995). </w:t>
        </w:r>
      </w:moveTo>
    </w:p>
    <w:p w14:paraId="5777465B" w14:textId="4ADE6C09" w:rsidR="00440438" w:rsidRDefault="00440438" w:rsidP="00B57D6D">
      <w:pPr>
        <w:spacing w:after="0" w:line="480" w:lineRule="auto"/>
        <w:ind w:firstLine="720"/>
        <w:rPr>
          <w:moveTo w:id="45" w:author="Jake Caldwell" w:date="2022-12-10T17:23:00Z"/>
          <w:rFonts w:ascii="Times New Roman" w:eastAsia="Times New Roman" w:hAnsi="Times New Roman" w:cs="Times New Roman"/>
          <w:color w:val="000000"/>
          <w:sz w:val="24"/>
          <w:szCs w:val="24"/>
        </w:rPr>
        <w:pPrChange w:id="46" w:author="Jake Caldwell" w:date="2022-12-10T17:23:00Z">
          <w:pPr>
            <w:spacing w:after="0" w:line="480" w:lineRule="auto"/>
          </w:pPr>
        </w:pPrChange>
      </w:pPr>
      <w:ins w:id="47" w:author="Jake Caldwell" w:date="2022-12-10T17:24:00Z">
        <w:r>
          <w:rPr>
            <w:rFonts w:ascii="Times New Roman" w:eastAsia="Times New Roman" w:hAnsi="Times New Roman" w:cs="Times New Roman"/>
            <w:color w:val="000000"/>
            <w:sz w:val="24"/>
            <w:szCs w:val="24"/>
          </w:rPr>
          <w:t xml:space="preserve">The use of a partial order knowledge structure allowed me to account for subjects having </w:t>
        </w:r>
      </w:ins>
      <w:ins w:id="48" w:author="Jake Caldwell" w:date="2022-12-10T17:25:00Z">
        <w:r w:rsidR="001B2A60">
          <w:rPr>
            <w:rFonts w:ascii="Times New Roman" w:eastAsia="Times New Roman" w:hAnsi="Times New Roman" w:cs="Times New Roman"/>
            <w:color w:val="000000"/>
            <w:sz w:val="24"/>
            <w:szCs w:val="24"/>
          </w:rPr>
          <w:t xml:space="preserve">varying degrees of expertise of statistical and historical NBA knowledge. I asked each subject 5 questions of increasing difficulty. </w:t>
        </w:r>
      </w:ins>
      <w:ins w:id="49" w:author="Jake Caldwell" w:date="2022-12-10T17:26:00Z">
        <w:r w:rsidR="00E46066">
          <w:rPr>
            <w:rFonts w:ascii="Times New Roman" w:eastAsia="Times New Roman" w:hAnsi="Times New Roman" w:cs="Times New Roman"/>
            <w:color w:val="000000"/>
            <w:sz w:val="24"/>
            <w:szCs w:val="24"/>
          </w:rPr>
          <w:t>The number of questions the subject got correct</w:t>
        </w:r>
        <w:r w:rsidR="00156744">
          <w:rPr>
            <w:rFonts w:ascii="Times New Roman" w:eastAsia="Times New Roman" w:hAnsi="Times New Roman" w:cs="Times New Roman"/>
            <w:color w:val="000000"/>
            <w:sz w:val="24"/>
            <w:szCs w:val="24"/>
          </w:rPr>
          <w:t xml:space="preserve"> corr</w:t>
        </w:r>
      </w:ins>
      <w:ins w:id="50" w:author="Jake Caldwell" w:date="2022-12-10T17:27:00Z">
        <w:r w:rsidR="00156744">
          <w:rPr>
            <w:rFonts w:ascii="Times New Roman" w:eastAsia="Times New Roman" w:hAnsi="Times New Roman" w:cs="Times New Roman"/>
            <w:color w:val="000000"/>
            <w:sz w:val="24"/>
            <w:szCs w:val="24"/>
          </w:rPr>
          <w:t xml:space="preserve">elated with the number of players they correctly identified. </w:t>
        </w:r>
      </w:ins>
    </w:p>
    <w:p w14:paraId="74C7BAB7" w14:textId="77777777" w:rsidR="00B57D6D" w:rsidRDefault="00B57D6D" w:rsidP="00B57D6D">
      <w:pPr>
        <w:spacing w:after="0" w:line="480" w:lineRule="auto"/>
        <w:rPr>
          <w:moveTo w:id="51" w:author="Jake Caldwell" w:date="2022-12-10T17:23:00Z"/>
          <w:rFonts w:ascii="Times New Roman" w:eastAsia="Times New Roman" w:hAnsi="Times New Roman" w:cs="Times New Roman"/>
          <w:color w:val="000000"/>
          <w:sz w:val="24"/>
          <w:szCs w:val="24"/>
        </w:rPr>
      </w:pPr>
      <w:moveTo w:id="52" w:author="Jake Caldwell" w:date="2022-12-10T17:23:00Z">
        <w:r>
          <w:rPr>
            <w:rFonts w:ascii="Times New Roman" w:eastAsia="Times New Roman" w:hAnsi="Times New Roman" w:cs="Times New Roman"/>
            <w:color w:val="000000"/>
            <w:sz w:val="24"/>
            <w:szCs w:val="24"/>
          </w:rPr>
          <w:tab/>
          <w:t>Once the partial order knowledge structure was completed, I then showed the pictures of each NBA player to the respondents. The players I showed came the NBA’s 75</w:t>
        </w:r>
        <w:r w:rsidRPr="001B43CE">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Anniversary team. I used this team because it was selected by a panel of coaches, players, and other people related to the NBA (NBA.com, 2021). It was explicitly clear that players were not chosen solely based on statistics and that these players represented the 75 best players in NBA history (NBA.com, 2021). I narrowed the 75</w:t>
        </w:r>
        <w:r w:rsidRPr="004F7C33">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Anniversary team down to just players that played at least 2 seasons after 1980 because that was the year that the three-point line was instituted. As previously mentioned, I used the three-pointer as a part of the statistic I created because of its increasing importance in today’s game. I also accounted for ties in the number of times they were ranked by asking a few follow-up questions after a player was recognized. I then used those counts to break ties for player rankings (Appendix A1). </w:t>
        </w:r>
      </w:moveTo>
    </w:p>
    <w:p w14:paraId="2D52FCD0" w14:textId="77777777" w:rsidR="00B57D6D" w:rsidRDefault="00B57D6D" w:rsidP="00B57D6D">
      <w:pPr>
        <w:spacing w:after="0" w:line="480" w:lineRule="auto"/>
        <w:rPr>
          <w:moveTo w:id="53" w:author="Jake Caldwell" w:date="2022-12-10T17:23:00Z"/>
          <w:rFonts w:ascii="Times New Roman" w:eastAsia="Times New Roman" w:hAnsi="Times New Roman" w:cs="Times New Roman"/>
          <w:color w:val="000000"/>
          <w:sz w:val="24"/>
          <w:szCs w:val="24"/>
        </w:rPr>
      </w:pPr>
      <w:moveTo w:id="54" w:author="Jake Caldwell" w:date="2022-12-10T17:23:00Z">
        <w:r>
          <w:rPr>
            <w:rFonts w:ascii="Times New Roman" w:eastAsia="Times New Roman" w:hAnsi="Times New Roman" w:cs="Times New Roman"/>
            <w:color w:val="000000"/>
            <w:sz w:val="24"/>
            <w:szCs w:val="24"/>
          </w:rPr>
          <w:tab/>
          <w:t xml:space="preserve">The pictures of the players that I showed were all headshots. The headshots came from the player’s profile on Basketball Reference (Sports Reference LLC, 2022). The pictures showed some of the jersey of the player’s team, but not enough to reveal the name of the team. There </w:t>
        </w:r>
        <w:r>
          <w:rPr>
            <w:rFonts w:ascii="Times New Roman" w:eastAsia="Times New Roman" w:hAnsi="Times New Roman" w:cs="Times New Roman"/>
            <w:color w:val="000000"/>
            <w:sz w:val="24"/>
            <w:szCs w:val="24"/>
          </w:rPr>
          <w:lastRenderedPageBreak/>
          <w:t xml:space="preserve">ended up being 50 players in the survey after I filtered on the years they played. I only showed each respondent ten players. To select the players that were shown, I used a random number generator to select ten numbers from 1-50 without repeats. Each player in the survey was shown at least 6 times. </w:t>
        </w:r>
      </w:moveTo>
    </w:p>
    <w:p w14:paraId="63B974A1" w14:textId="77777777" w:rsidR="00B57D6D" w:rsidRDefault="00B57D6D" w:rsidP="00B57D6D">
      <w:pPr>
        <w:spacing w:after="0" w:line="480" w:lineRule="auto"/>
        <w:ind w:firstLine="720"/>
        <w:rPr>
          <w:moveTo w:id="55" w:author="Jake Caldwell" w:date="2022-12-10T17:23:00Z"/>
          <w:rFonts w:ascii="Times New Roman" w:eastAsia="Times New Roman" w:hAnsi="Times New Roman" w:cs="Times New Roman"/>
          <w:color w:val="000000"/>
          <w:sz w:val="24"/>
          <w:szCs w:val="24"/>
        </w:rPr>
      </w:pPr>
      <w:moveTo w:id="56" w:author="Jake Caldwell" w:date="2022-12-10T17:23:00Z">
        <w:r>
          <w:rPr>
            <w:rFonts w:ascii="Times New Roman" w:eastAsia="Times New Roman" w:hAnsi="Times New Roman" w:cs="Times New Roman"/>
            <w:color w:val="000000"/>
            <w:sz w:val="24"/>
            <w:szCs w:val="24"/>
          </w:rPr>
          <w:t>Because all my subjects are self-selected and come from a 4-year liberal arts college, there was possible bias in their responses. I did get 30 responses, which statistically means that the sample meets the size requirement for normality in statistics, but I was cautious when generalizing the results of this research. Students at a four-year liberal arts college are not representative of most populations. Furthermore, the age group I sampled was 18-22, which also can’t be generalized to other age groups. However, I asked respondents questions that pertained to media coverage. The 18-22 age group is exposed to many forms of media. But, when interpreting my results, I noted that there was some bias based on the group of people that I sampled from.</w:t>
        </w:r>
      </w:moveTo>
    </w:p>
    <w:moveToRangeEnd w:id="43"/>
    <w:p w14:paraId="6A53B81E" w14:textId="5CBC1FC0" w:rsidR="00D46391" w:rsidRPr="00D46391" w:rsidDel="00B57D6D" w:rsidRDefault="00D46391" w:rsidP="00D46391">
      <w:pPr>
        <w:spacing w:after="0" w:line="480" w:lineRule="auto"/>
        <w:rPr>
          <w:del w:id="57" w:author="Jake Caldwell" w:date="2022-12-10T17:23:00Z"/>
          <w:rFonts w:ascii="Times New Roman" w:eastAsia="Times New Roman" w:hAnsi="Times New Roman" w:cs="Times New Roman"/>
          <w:sz w:val="24"/>
          <w:szCs w:val="24"/>
        </w:rPr>
      </w:pPr>
    </w:p>
    <w:p w14:paraId="28CB38D5" w14:textId="7957753E" w:rsidR="00D46391" w:rsidRPr="00D46391" w:rsidRDefault="00D46391" w:rsidP="00D46391">
      <w:pPr>
        <w:spacing w:after="0" w:line="480" w:lineRule="auto"/>
        <w:rPr>
          <w:rFonts w:ascii="Times New Roman" w:eastAsia="Times New Roman" w:hAnsi="Times New Roman" w:cs="Times New Roman"/>
          <w:sz w:val="24"/>
          <w:szCs w:val="24"/>
        </w:rPr>
      </w:pPr>
      <w:r w:rsidRPr="00D46391">
        <w:rPr>
          <w:rFonts w:ascii="Times New Roman" w:eastAsia="Times New Roman" w:hAnsi="Times New Roman" w:cs="Times New Roman"/>
          <w:color w:val="000000"/>
          <w:sz w:val="24"/>
          <w:szCs w:val="24"/>
        </w:rPr>
        <w:tab/>
      </w:r>
      <w:r w:rsidR="00EC4821">
        <w:rPr>
          <w:rFonts w:ascii="Times New Roman" w:eastAsia="Times New Roman" w:hAnsi="Times New Roman" w:cs="Times New Roman"/>
          <w:color w:val="000000"/>
          <w:sz w:val="24"/>
          <w:szCs w:val="24"/>
        </w:rPr>
        <w:t xml:space="preserve">Because the survey data involves human subjects, I applied for IRB approval and the committee granted my survey to be exempt from IRB review due to minimal risks of participation and guaranteed anonymity. </w:t>
      </w:r>
      <w:r w:rsidRPr="00D46391">
        <w:rPr>
          <w:rFonts w:ascii="Times New Roman" w:eastAsia="Times New Roman" w:hAnsi="Times New Roman" w:cs="Times New Roman"/>
          <w:color w:val="000000"/>
          <w:sz w:val="24"/>
          <w:szCs w:val="24"/>
        </w:rPr>
        <w:t xml:space="preserve">Indirect identification is impossible for this data because each </w:t>
      </w:r>
      <w:r w:rsidR="008B2770">
        <w:rPr>
          <w:rFonts w:ascii="Times New Roman" w:eastAsia="Times New Roman" w:hAnsi="Times New Roman" w:cs="Times New Roman"/>
          <w:color w:val="000000"/>
          <w:sz w:val="24"/>
          <w:szCs w:val="24"/>
        </w:rPr>
        <w:t>response</w:t>
      </w:r>
      <w:r w:rsidRPr="00D46391">
        <w:rPr>
          <w:rFonts w:ascii="Times New Roman" w:eastAsia="Times New Roman" w:hAnsi="Times New Roman" w:cs="Times New Roman"/>
          <w:color w:val="000000"/>
          <w:sz w:val="24"/>
          <w:szCs w:val="24"/>
        </w:rPr>
        <w:t xml:space="preserve"> is de-identified and the data will be aggregated into </w:t>
      </w:r>
      <w:r w:rsidR="008B2770">
        <w:rPr>
          <w:rFonts w:ascii="Times New Roman" w:eastAsia="Times New Roman" w:hAnsi="Times New Roman" w:cs="Times New Roman"/>
          <w:color w:val="000000"/>
          <w:sz w:val="24"/>
          <w:szCs w:val="24"/>
        </w:rPr>
        <w:t>a summary</w:t>
      </w:r>
      <w:r w:rsidRPr="00D46391">
        <w:rPr>
          <w:rFonts w:ascii="Times New Roman" w:eastAsia="Times New Roman" w:hAnsi="Times New Roman" w:cs="Times New Roman"/>
          <w:color w:val="000000"/>
          <w:sz w:val="24"/>
          <w:szCs w:val="24"/>
        </w:rPr>
        <w:t xml:space="preserve">. This means no single observation can be pulled out from the summary statistics. I accounted for </w:t>
      </w:r>
      <w:r w:rsidR="00631119">
        <w:rPr>
          <w:rFonts w:ascii="Times New Roman" w:eastAsia="Times New Roman" w:hAnsi="Times New Roman" w:cs="Times New Roman"/>
          <w:color w:val="000000"/>
          <w:sz w:val="24"/>
          <w:szCs w:val="24"/>
        </w:rPr>
        <w:t xml:space="preserve">some </w:t>
      </w:r>
      <w:r w:rsidRPr="00D46391">
        <w:rPr>
          <w:rFonts w:ascii="Times New Roman" w:eastAsia="Times New Roman" w:hAnsi="Times New Roman" w:cs="Times New Roman"/>
          <w:color w:val="000000"/>
          <w:sz w:val="24"/>
          <w:szCs w:val="24"/>
        </w:rPr>
        <w:t>potential</w:t>
      </w:r>
      <w:r w:rsidR="00631119">
        <w:rPr>
          <w:rFonts w:ascii="Times New Roman" w:eastAsia="Times New Roman" w:hAnsi="Times New Roman" w:cs="Times New Roman"/>
          <w:color w:val="000000"/>
          <w:sz w:val="24"/>
          <w:szCs w:val="24"/>
        </w:rPr>
        <w:t xml:space="preserve"> experience</w:t>
      </w:r>
      <w:r w:rsidRPr="00D46391">
        <w:rPr>
          <w:rFonts w:ascii="Times New Roman" w:eastAsia="Times New Roman" w:hAnsi="Times New Roman" w:cs="Times New Roman"/>
          <w:color w:val="000000"/>
          <w:sz w:val="24"/>
          <w:szCs w:val="24"/>
        </w:rPr>
        <w:t xml:space="preserve"> bias in this data by using </w:t>
      </w:r>
      <w:r w:rsidR="008B2770">
        <w:rPr>
          <w:rFonts w:ascii="Times New Roman" w:eastAsia="Times New Roman" w:hAnsi="Times New Roman" w:cs="Times New Roman"/>
          <w:color w:val="000000"/>
          <w:sz w:val="24"/>
          <w:szCs w:val="24"/>
        </w:rPr>
        <w:t>five</w:t>
      </w:r>
      <w:r w:rsidRPr="00D46391">
        <w:rPr>
          <w:rFonts w:ascii="Times New Roman" w:eastAsia="Times New Roman" w:hAnsi="Times New Roman" w:cs="Times New Roman"/>
          <w:color w:val="000000"/>
          <w:sz w:val="24"/>
          <w:szCs w:val="24"/>
        </w:rPr>
        <w:t xml:space="preserve"> questions at the beginning to determine the level of expertise each participant has regarding the NBA. </w:t>
      </w:r>
      <w:r w:rsidR="00631119">
        <w:rPr>
          <w:rFonts w:ascii="Times New Roman" w:eastAsia="Times New Roman" w:hAnsi="Times New Roman" w:cs="Times New Roman"/>
          <w:color w:val="000000"/>
          <w:sz w:val="24"/>
          <w:szCs w:val="24"/>
        </w:rPr>
        <w:t>I stored the response data in an encrypted file folder and have since disposed of th</w:t>
      </w:r>
      <w:r w:rsidR="00D1701D">
        <w:rPr>
          <w:rFonts w:ascii="Times New Roman" w:eastAsia="Times New Roman" w:hAnsi="Times New Roman" w:cs="Times New Roman"/>
          <w:color w:val="000000"/>
          <w:sz w:val="24"/>
          <w:szCs w:val="24"/>
        </w:rPr>
        <w:t>e responses file to make sure that there can be no backwards identification</w:t>
      </w:r>
      <w:r w:rsidR="00C96D91">
        <w:rPr>
          <w:rFonts w:ascii="Times New Roman" w:eastAsia="Times New Roman" w:hAnsi="Times New Roman" w:cs="Times New Roman"/>
          <w:color w:val="000000"/>
          <w:sz w:val="24"/>
          <w:szCs w:val="24"/>
        </w:rPr>
        <w:t xml:space="preserve">. </w:t>
      </w:r>
    </w:p>
    <w:p w14:paraId="1750065E" w14:textId="4AE88150" w:rsidR="00D46391" w:rsidRDefault="00D46391" w:rsidP="00D46391">
      <w:pPr>
        <w:spacing w:after="0" w:line="480" w:lineRule="auto"/>
        <w:rPr>
          <w:rFonts w:ascii="Times New Roman" w:eastAsia="Times New Roman" w:hAnsi="Times New Roman" w:cs="Times New Roman"/>
          <w:color w:val="000000"/>
          <w:sz w:val="24"/>
          <w:szCs w:val="24"/>
        </w:rPr>
      </w:pPr>
      <w:r w:rsidRPr="00D46391">
        <w:rPr>
          <w:rFonts w:ascii="Times New Roman" w:eastAsia="Times New Roman" w:hAnsi="Times New Roman" w:cs="Times New Roman"/>
          <w:color w:val="000000"/>
          <w:sz w:val="24"/>
          <w:szCs w:val="24"/>
        </w:rPr>
        <w:lastRenderedPageBreak/>
        <w:tab/>
      </w:r>
      <w:r w:rsidR="00C96D91">
        <w:rPr>
          <w:rFonts w:ascii="Times New Roman" w:eastAsia="Times New Roman" w:hAnsi="Times New Roman" w:cs="Times New Roman"/>
          <w:color w:val="000000"/>
          <w:sz w:val="24"/>
          <w:szCs w:val="24"/>
        </w:rPr>
        <w:t xml:space="preserve">The second data set I am using </w:t>
      </w:r>
      <w:r w:rsidR="005E0A88">
        <w:rPr>
          <w:rFonts w:ascii="Times New Roman" w:eastAsia="Times New Roman" w:hAnsi="Times New Roman" w:cs="Times New Roman"/>
          <w:color w:val="000000"/>
          <w:sz w:val="24"/>
          <w:szCs w:val="24"/>
        </w:rPr>
        <w:t xml:space="preserve">is per game statistics for each NBA player from 1981-2022 (Sports Reference LLC, 2022). </w:t>
      </w:r>
      <w:r w:rsidR="00826B94">
        <w:rPr>
          <w:rFonts w:ascii="Times New Roman" w:eastAsia="Times New Roman" w:hAnsi="Times New Roman" w:cs="Times New Roman"/>
          <w:color w:val="000000"/>
          <w:sz w:val="24"/>
          <w:szCs w:val="24"/>
        </w:rPr>
        <w:t>There are roughly 19,000 observations in the dataset. The data</w:t>
      </w:r>
      <w:r w:rsidR="0003330E">
        <w:rPr>
          <w:rFonts w:ascii="Times New Roman" w:eastAsia="Times New Roman" w:hAnsi="Times New Roman" w:cs="Times New Roman"/>
          <w:color w:val="000000"/>
          <w:sz w:val="24"/>
          <w:szCs w:val="24"/>
        </w:rPr>
        <w:t xml:space="preserve"> include</w:t>
      </w:r>
      <w:r w:rsidR="00DD37C1">
        <w:rPr>
          <w:rFonts w:ascii="Times New Roman" w:eastAsia="Times New Roman" w:hAnsi="Times New Roman" w:cs="Times New Roman"/>
          <w:color w:val="000000"/>
          <w:sz w:val="24"/>
          <w:szCs w:val="24"/>
        </w:rPr>
        <w:t>d</w:t>
      </w:r>
      <w:r w:rsidR="0003330E">
        <w:rPr>
          <w:rFonts w:ascii="Times New Roman" w:eastAsia="Times New Roman" w:hAnsi="Times New Roman" w:cs="Times New Roman"/>
          <w:color w:val="000000"/>
          <w:sz w:val="24"/>
          <w:szCs w:val="24"/>
        </w:rPr>
        <w:t xml:space="preserve"> the following statistics: </w:t>
      </w:r>
    </w:p>
    <w:tbl>
      <w:tblPr>
        <w:tblStyle w:val="GridTable2"/>
        <w:tblW w:w="9360" w:type="dxa"/>
        <w:tblLook w:val="04A0" w:firstRow="1" w:lastRow="0" w:firstColumn="1" w:lastColumn="0" w:noHBand="0" w:noVBand="1"/>
      </w:tblPr>
      <w:tblGrid>
        <w:gridCol w:w="1577"/>
        <w:gridCol w:w="7783"/>
      </w:tblGrid>
      <w:tr w:rsidR="0003330E" w:rsidRPr="00D46391" w14:paraId="00E8824A" w14:textId="77777777" w:rsidTr="000A2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8049F4" w14:textId="77777777" w:rsidR="0003330E" w:rsidRPr="000C1F8E" w:rsidRDefault="0003330E" w:rsidP="000A2B29">
            <w:pPr>
              <w:spacing w:line="480" w:lineRule="auto"/>
              <w:jc w:val="center"/>
              <w:rPr>
                <w:rFonts w:ascii="Times New Roman" w:eastAsia="Times New Roman" w:hAnsi="Times New Roman" w:cs="Times New Roman"/>
                <w:sz w:val="24"/>
                <w:szCs w:val="24"/>
              </w:rPr>
            </w:pPr>
            <w:r w:rsidRPr="000C1F8E">
              <w:rPr>
                <w:rFonts w:ascii="Times New Roman" w:eastAsia="Times New Roman" w:hAnsi="Times New Roman" w:cs="Times New Roman"/>
                <w:sz w:val="24"/>
                <w:szCs w:val="24"/>
              </w:rPr>
              <w:t>Abbreviation</w:t>
            </w:r>
          </w:p>
        </w:tc>
        <w:tc>
          <w:tcPr>
            <w:tcW w:w="0" w:type="auto"/>
            <w:hideMark/>
          </w:tcPr>
          <w:p w14:paraId="20A1F95F" w14:textId="23F8A9B7" w:rsidR="0003330E" w:rsidRPr="000C1F8E" w:rsidRDefault="0003330E" w:rsidP="000A2B29">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C1F8E">
              <w:rPr>
                <w:rFonts w:ascii="Times New Roman" w:eastAsia="Times New Roman" w:hAnsi="Times New Roman" w:cs="Times New Roman"/>
                <w:sz w:val="24"/>
                <w:szCs w:val="24"/>
              </w:rPr>
              <w:t xml:space="preserve">Name and </w:t>
            </w:r>
            <w:r w:rsidRPr="000A2B29">
              <w:rPr>
                <w:rFonts w:ascii="Times New Roman" w:eastAsia="Times New Roman" w:hAnsi="Times New Roman" w:cs="Times New Roman"/>
                <w:sz w:val="24"/>
                <w:szCs w:val="24"/>
              </w:rPr>
              <w:t>meaning</w:t>
            </w:r>
          </w:p>
        </w:tc>
      </w:tr>
      <w:tr w:rsidR="0067065E" w:rsidRPr="00D46391" w14:paraId="6BF0E961" w14:textId="77777777" w:rsidTr="000A2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F189B4" w14:textId="373B66E9" w:rsidR="0067065E" w:rsidRPr="000C1F8E" w:rsidRDefault="00DB7CF3" w:rsidP="000A2B29">
            <w:pPr>
              <w:spacing w:line="480" w:lineRule="auto"/>
              <w:jc w:val="center"/>
              <w:rPr>
                <w:rFonts w:ascii="Times New Roman" w:eastAsia="Times New Roman" w:hAnsi="Times New Roman" w:cs="Times New Roman"/>
                <w:sz w:val="24"/>
                <w:szCs w:val="24"/>
              </w:rPr>
            </w:pPr>
            <w:r w:rsidRPr="000C1F8E">
              <w:rPr>
                <w:rFonts w:ascii="Times New Roman" w:eastAsia="Times New Roman" w:hAnsi="Times New Roman" w:cs="Times New Roman"/>
                <w:sz w:val="24"/>
                <w:szCs w:val="24"/>
              </w:rPr>
              <w:t>Season</w:t>
            </w:r>
          </w:p>
        </w:tc>
        <w:tc>
          <w:tcPr>
            <w:tcW w:w="0" w:type="auto"/>
          </w:tcPr>
          <w:p w14:paraId="613C936F" w14:textId="31A0D035" w:rsidR="0067065E" w:rsidRPr="00D46391" w:rsidRDefault="00DB7CF3"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Season – The year/season that the following observations took place in</w:t>
            </w:r>
          </w:p>
        </w:tc>
      </w:tr>
      <w:tr w:rsidR="0003330E" w:rsidRPr="00D46391" w14:paraId="0BB2675E" w14:textId="77777777" w:rsidTr="000A2B29">
        <w:tc>
          <w:tcPr>
            <w:cnfStyle w:val="001000000000" w:firstRow="0" w:lastRow="0" w:firstColumn="1" w:lastColumn="0" w:oddVBand="0" w:evenVBand="0" w:oddHBand="0" w:evenHBand="0" w:firstRowFirstColumn="0" w:firstRowLastColumn="0" w:lastRowFirstColumn="0" w:lastRowLastColumn="0"/>
            <w:tcW w:w="0" w:type="auto"/>
            <w:hideMark/>
          </w:tcPr>
          <w:p w14:paraId="72DAFD03" w14:textId="77777777" w:rsidR="0003330E" w:rsidRPr="000C1F8E" w:rsidRDefault="0003330E" w:rsidP="000A2B29">
            <w:pPr>
              <w:spacing w:line="480" w:lineRule="auto"/>
              <w:jc w:val="center"/>
              <w:rPr>
                <w:rFonts w:ascii="Times New Roman" w:eastAsia="Times New Roman" w:hAnsi="Times New Roman" w:cs="Times New Roman"/>
                <w:sz w:val="24"/>
                <w:szCs w:val="24"/>
              </w:rPr>
            </w:pPr>
            <w:r w:rsidRPr="000C1F8E">
              <w:rPr>
                <w:rFonts w:ascii="Times New Roman" w:eastAsia="Times New Roman" w:hAnsi="Times New Roman" w:cs="Times New Roman"/>
                <w:sz w:val="24"/>
                <w:szCs w:val="24"/>
              </w:rPr>
              <w:t>MP</w:t>
            </w:r>
          </w:p>
        </w:tc>
        <w:tc>
          <w:tcPr>
            <w:tcW w:w="0" w:type="auto"/>
            <w:hideMark/>
          </w:tcPr>
          <w:p w14:paraId="56295BC5" w14:textId="77777777" w:rsidR="0003330E" w:rsidRPr="00D46391" w:rsidRDefault="0003330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6391">
              <w:rPr>
                <w:rFonts w:ascii="Times New Roman" w:eastAsia="Times New Roman" w:hAnsi="Times New Roman" w:cs="Times New Roman"/>
                <w:color w:val="000000"/>
                <w:sz w:val="24"/>
                <w:szCs w:val="24"/>
              </w:rPr>
              <w:t>Minutes Played - total minutes a player was on the floor</w:t>
            </w:r>
          </w:p>
        </w:tc>
      </w:tr>
      <w:tr w:rsidR="0003330E" w:rsidRPr="00D46391" w14:paraId="209D3093" w14:textId="77777777" w:rsidTr="000A2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34299C" w14:textId="77777777" w:rsidR="0003330E" w:rsidRPr="000C1F8E" w:rsidRDefault="0003330E" w:rsidP="000A2B29">
            <w:pPr>
              <w:spacing w:line="480" w:lineRule="auto"/>
              <w:jc w:val="center"/>
              <w:rPr>
                <w:rFonts w:ascii="Times New Roman" w:eastAsia="Times New Roman" w:hAnsi="Times New Roman" w:cs="Times New Roman"/>
                <w:sz w:val="24"/>
                <w:szCs w:val="24"/>
              </w:rPr>
            </w:pPr>
            <w:r w:rsidRPr="000C1F8E">
              <w:rPr>
                <w:rFonts w:ascii="Times New Roman" w:eastAsia="Times New Roman" w:hAnsi="Times New Roman" w:cs="Times New Roman"/>
                <w:sz w:val="24"/>
                <w:szCs w:val="24"/>
              </w:rPr>
              <w:t>AST</w:t>
            </w:r>
          </w:p>
        </w:tc>
        <w:tc>
          <w:tcPr>
            <w:tcW w:w="0" w:type="auto"/>
            <w:hideMark/>
          </w:tcPr>
          <w:p w14:paraId="2A2D22CF" w14:textId="77777777" w:rsidR="0003330E" w:rsidRPr="00D46391" w:rsidRDefault="0003330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46391">
              <w:rPr>
                <w:rFonts w:ascii="Times New Roman" w:eastAsia="Times New Roman" w:hAnsi="Times New Roman" w:cs="Times New Roman"/>
                <w:color w:val="000000"/>
                <w:sz w:val="24"/>
                <w:szCs w:val="24"/>
              </w:rPr>
              <w:t>Assists - Number of passes a player made that immediately resulted in a made shot</w:t>
            </w:r>
          </w:p>
        </w:tc>
      </w:tr>
      <w:tr w:rsidR="0003330E" w:rsidRPr="00D46391" w14:paraId="545DC1E2" w14:textId="77777777" w:rsidTr="000A2B29">
        <w:tc>
          <w:tcPr>
            <w:cnfStyle w:val="001000000000" w:firstRow="0" w:lastRow="0" w:firstColumn="1" w:lastColumn="0" w:oddVBand="0" w:evenVBand="0" w:oddHBand="0" w:evenHBand="0" w:firstRowFirstColumn="0" w:firstRowLastColumn="0" w:lastRowFirstColumn="0" w:lastRowLastColumn="0"/>
            <w:tcW w:w="0" w:type="auto"/>
            <w:hideMark/>
          </w:tcPr>
          <w:p w14:paraId="495D34EB" w14:textId="77777777" w:rsidR="0003330E" w:rsidRPr="000C1F8E" w:rsidRDefault="0003330E" w:rsidP="000A2B29">
            <w:pPr>
              <w:spacing w:line="480" w:lineRule="auto"/>
              <w:jc w:val="center"/>
              <w:rPr>
                <w:rFonts w:ascii="Times New Roman" w:eastAsia="Times New Roman" w:hAnsi="Times New Roman" w:cs="Times New Roman"/>
                <w:sz w:val="24"/>
                <w:szCs w:val="24"/>
              </w:rPr>
            </w:pPr>
            <w:r w:rsidRPr="000C1F8E">
              <w:rPr>
                <w:rFonts w:ascii="Times New Roman" w:eastAsia="Times New Roman" w:hAnsi="Times New Roman" w:cs="Times New Roman"/>
                <w:sz w:val="24"/>
                <w:szCs w:val="24"/>
              </w:rPr>
              <w:t>FG</w:t>
            </w:r>
          </w:p>
        </w:tc>
        <w:tc>
          <w:tcPr>
            <w:tcW w:w="0" w:type="auto"/>
            <w:hideMark/>
          </w:tcPr>
          <w:p w14:paraId="17C3FA15" w14:textId="77777777" w:rsidR="0003330E" w:rsidRPr="00D46391" w:rsidRDefault="0003330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6391">
              <w:rPr>
                <w:rFonts w:ascii="Times New Roman" w:eastAsia="Times New Roman" w:hAnsi="Times New Roman" w:cs="Times New Roman"/>
                <w:color w:val="000000"/>
                <w:sz w:val="24"/>
                <w:szCs w:val="24"/>
              </w:rPr>
              <w:t>Field Goals - Number of made shots in a game</w:t>
            </w:r>
          </w:p>
        </w:tc>
      </w:tr>
      <w:tr w:rsidR="003471F6" w:rsidRPr="00D46391" w14:paraId="5DD41A8E" w14:textId="77777777" w:rsidTr="000A2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669099" w14:textId="04127F6C" w:rsidR="003471F6" w:rsidRPr="000C1F8E" w:rsidRDefault="003471F6" w:rsidP="000A2B29">
            <w:pPr>
              <w:spacing w:line="480" w:lineRule="auto"/>
              <w:jc w:val="center"/>
              <w:rPr>
                <w:rFonts w:ascii="Times New Roman" w:eastAsia="Times New Roman" w:hAnsi="Times New Roman" w:cs="Times New Roman"/>
                <w:sz w:val="24"/>
                <w:szCs w:val="24"/>
              </w:rPr>
            </w:pPr>
            <w:proofErr w:type="spellStart"/>
            <w:r w:rsidRPr="000C1F8E">
              <w:rPr>
                <w:rFonts w:ascii="Times New Roman" w:eastAsia="Times New Roman" w:hAnsi="Times New Roman" w:cs="Times New Roman"/>
                <w:sz w:val="24"/>
                <w:szCs w:val="24"/>
              </w:rPr>
              <w:t>ThP</w:t>
            </w:r>
            <w:proofErr w:type="spellEnd"/>
          </w:p>
        </w:tc>
        <w:tc>
          <w:tcPr>
            <w:tcW w:w="0" w:type="auto"/>
          </w:tcPr>
          <w:p w14:paraId="0EC605AB" w14:textId="6ED671BB" w:rsidR="003471F6" w:rsidRPr="00D46391" w:rsidRDefault="003471F6"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Three Pointers – Number of made three-pointers in a game</w:t>
            </w:r>
          </w:p>
        </w:tc>
      </w:tr>
      <w:tr w:rsidR="0003330E" w:rsidRPr="00D46391" w14:paraId="5F8EE8C4" w14:textId="77777777" w:rsidTr="000A2B29">
        <w:tc>
          <w:tcPr>
            <w:cnfStyle w:val="001000000000" w:firstRow="0" w:lastRow="0" w:firstColumn="1" w:lastColumn="0" w:oddVBand="0" w:evenVBand="0" w:oddHBand="0" w:evenHBand="0" w:firstRowFirstColumn="0" w:firstRowLastColumn="0" w:lastRowFirstColumn="0" w:lastRowLastColumn="0"/>
            <w:tcW w:w="0" w:type="auto"/>
            <w:hideMark/>
          </w:tcPr>
          <w:p w14:paraId="2BE3D52B" w14:textId="77777777" w:rsidR="0003330E" w:rsidRPr="000C1F8E" w:rsidRDefault="0003330E" w:rsidP="000A2B29">
            <w:pPr>
              <w:spacing w:line="480" w:lineRule="auto"/>
              <w:jc w:val="center"/>
              <w:rPr>
                <w:rFonts w:ascii="Times New Roman" w:eastAsia="Times New Roman" w:hAnsi="Times New Roman" w:cs="Times New Roman"/>
                <w:sz w:val="24"/>
                <w:szCs w:val="24"/>
              </w:rPr>
            </w:pPr>
            <w:r w:rsidRPr="000C1F8E">
              <w:rPr>
                <w:rFonts w:ascii="Times New Roman" w:eastAsia="Times New Roman" w:hAnsi="Times New Roman" w:cs="Times New Roman"/>
                <w:sz w:val="24"/>
                <w:szCs w:val="24"/>
              </w:rPr>
              <w:t>FT</w:t>
            </w:r>
          </w:p>
        </w:tc>
        <w:tc>
          <w:tcPr>
            <w:tcW w:w="0" w:type="auto"/>
            <w:hideMark/>
          </w:tcPr>
          <w:p w14:paraId="5E7592D5" w14:textId="77777777" w:rsidR="0003330E" w:rsidRPr="00D46391" w:rsidRDefault="0003330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6391">
              <w:rPr>
                <w:rFonts w:ascii="Times New Roman" w:eastAsia="Times New Roman" w:hAnsi="Times New Roman" w:cs="Times New Roman"/>
                <w:color w:val="000000"/>
                <w:sz w:val="24"/>
                <w:szCs w:val="24"/>
              </w:rPr>
              <w:t>Free Throws- Number of made free throws in a game</w:t>
            </w:r>
          </w:p>
        </w:tc>
      </w:tr>
      <w:tr w:rsidR="0003330E" w:rsidRPr="00D46391" w14:paraId="15A9DCD7" w14:textId="77777777" w:rsidTr="000A2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849CEB" w14:textId="77777777" w:rsidR="0003330E" w:rsidRPr="000C1F8E" w:rsidRDefault="0003330E" w:rsidP="000A2B29">
            <w:pPr>
              <w:spacing w:line="480" w:lineRule="auto"/>
              <w:jc w:val="center"/>
              <w:rPr>
                <w:rFonts w:ascii="Times New Roman" w:eastAsia="Times New Roman" w:hAnsi="Times New Roman" w:cs="Times New Roman"/>
                <w:sz w:val="24"/>
                <w:szCs w:val="24"/>
              </w:rPr>
            </w:pPr>
            <w:r w:rsidRPr="000C1F8E">
              <w:rPr>
                <w:rFonts w:ascii="Times New Roman" w:eastAsia="Times New Roman" w:hAnsi="Times New Roman" w:cs="Times New Roman"/>
                <w:sz w:val="24"/>
                <w:szCs w:val="24"/>
              </w:rPr>
              <w:t>VOP</w:t>
            </w:r>
          </w:p>
        </w:tc>
        <w:tc>
          <w:tcPr>
            <w:tcW w:w="0" w:type="auto"/>
            <w:hideMark/>
          </w:tcPr>
          <w:p w14:paraId="6284A48F" w14:textId="77777777" w:rsidR="0003330E" w:rsidRPr="00D46391" w:rsidRDefault="0003330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46391">
              <w:rPr>
                <w:rFonts w:ascii="Times New Roman" w:eastAsia="Times New Roman" w:hAnsi="Times New Roman" w:cs="Times New Roman"/>
                <w:color w:val="000000"/>
                <w:sz w:val="24"/>
                <w:szCs w:val="24"/>
              </w:rPr>
              <w:t>Value of possession - average points per possession</w:t>
            </w:r>
          </w:p>
        </w:tc>
      </w:tr>
      <w:tr w:rsidR="0003330E" w:rsidRPr="00D46391" w14:paraId="43DEB962" w14:textId="77777777" w:rsidTr="000A2B29">
        <w:tc>
          <w:tcPr>
            <w:cnfStyle w:val="001000000000" w:firstRow="0" w:lastRow="0" w:firstColumn="1" w:lastColumn="0" w:oddVBand="0" w:evenVBand="0" w:oddHBand="0" w:evenHBand="0" w:firstRowFirstColumn="0" w:firstRowLastColumn="0" w:lastRowFirstColumn="0" w:lastRowLastColumn="0"/>
            <w:tcW w:w="0" w:type="auto"/>
            <w:hideMark/>
          </w:tcPr>
          <w:p w14:paraId="3089E43F" w14:textId="77777777" w:rsidR="0003330E" w:rsidRPr="000C1F8E" w:rsidRDefault="0003330E" w:rsidP="000A2B29">
            <w:pPr>
              <w:spacing w:line="480" w:lineRule="auto"/>
              <w:jc w:val="center"/>
              <w:rPr>
                <w:rFonts w:ascii="Times New Roman" w:eastAsia="Times New Roman" w:hAnsi="Times New Roman" w:cs="Times New Roman"/>
                <w:sz w:val="24"/>
                <w:szCs w:val="24"/>
              </w:rPr>
            </w:pPr>
            <w:r w:rsidRPr="000C1F8E">
              <w:rPr>
                <w:rFonts w:ascii="Times New Roman" w:eastAsia="Times New Roman" w:hAnsi="Times New Roman" w:cs="Times New Roman"/>
                <w:sz w:val="24"/>
                <w:szCs w:val="24"/>
              </w:rPr>
              <w:t>TOV</w:t>
            </w:r>
          </w:p>
        </w:tc>
        <w:tc>
          <w:tcPr>
            <w:tcW w:w="0" w:type="auto"/>
            <w:hideMark/>
          </w:tcPr>
          <w:p w14:paraId="35060AF2" w14:textId="77777777" w:rsidR="0003330E" w:rsidRPr="00D46391" w:rsidRDefault="0003330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6391">
              <w:rPr>
                <w:rFonts w:ascii="Times New Roman" w:eastAsia="Times New Roman" w:hAnsi="Times New Roman" w:cs="Times New Roman"/>
                <w:color w:val="000000"/>
                <w:sz w:val="24"/>
                <w:szCs w:val="24"/>
              </w:rPr>
              <w:t>Turnovers - number of times the player lost the ball to the other team</w:t>
            </w:r>
          </w:p>
        </w:tc>
      </w:tr>
      <w:tr w:rsidR="0003330E" w:rsidRPr="00D46391" w14:paraId="2F122123" w14:textId="77777777" w:rsidTr="000A2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7ACBC7" w14:textId="77777777" w:rsidR="0003330E" w:rsidRPr="000C1F8E" w:rsidRDefault="0003330E" w:rsidP="000A2B29">
            <w:pPr>
              <w:spacing w:line="480" w:lineRule="auto"/>
              <w:jc w:val="center"/>
              <w:rPr>
                <w:rFonts w:ascii="Times New Roman" w:eastAsia="Times New Roman" w:hAnsi="Times New Roman" w:cs="Times New Roman"/>
                <w:sz w:val="24"/>
                <w:szCs w:val="24"/>
              </w:rPr>
            </w:pPr>
            <w:r w:rsidRPr="000C1F8E">
              <w:rPr>
                <w:rFonts w:ascii="Times New Roman" w:eastAsia="Times New Roman" w:hAnsi="Times New Roman" w:cs="Times New Roman"/>
                <w:sz w:val="24"/>
                <w:szCs w:val="24"/>
              </w:rPr>
              <w:t>FGA</w:t>
            </w:r>
          </w:p>
        </w:tc>
        <w:tc>
          <w:tcPr>
            <w:tcW w:w="0" w:type="auto"/>
            <w:hideMark/>
          </w:tcPr>
          <w:p w14:paraId="4BE86FB4" w14:textId="77777777" w:rsidR="0003330E" w:rsidRPr="00D46391" w:rsidRDefault="0003330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46391">
              <w:rPr>
                <w:rFonts w:ascii="Times New Roman" w:eastAsia="Times New Roman" w:hAnsi="Times New Roman" w:cs="Times New Roman"/>
                <w:color w:val="000000"/>
                <w:sz w:val="24"/>
                <w:szCs w:val="24"/>
              </w:rPr>
              <w:t>Field Goals Attempted - total number of shots taken by a player (make or miss)</w:t>
            </w:r>
          </w:p>
        </w:tc>
      </w:tr>
      <w:tr w:rsidR="006625E9" w:rsidRPr="00D46391" w14:paraId="1E0154E1" w14:textId="77777777" w:rsidTr="000A2B29">
        <w:tc>
          <w:tcPr>
            <w:cnfStyle w:val="001000000000" w:firstRow="0" w:lastRow="0" w:firstColumn="1" w:lastColumn="0" w:oddVBand="0" w:evenVBand="0" w:oddHBand="0" w:evenHBand="0" w:firstRowFirstColumn="0" w:firstRowLastColumn="0" w:lastRowFirstColumn="0" w:lastRowLastColumn="0"/>
            <w:tcW w:w="0" w:type="auto"/>
          </w:tcPr>
          <w:p w14:paraId="4C5E29A5" w14:textId="7EA9D46D" w:rsidR="006625E9" w:rsidRPr="000C1F8E" w:rsidRDefault="006625E9" w:rsidP="000A2B29">
            <w:pPr>
              <w:spacing w:line="480" w:lineRule="auto"/>
              <w:jc w:val="center"/>
              <w:rPr>
                <w:rFonts w:ascii="Times New Roman" w:eastAsia="Times New Roman" w:hAnsi="Times New Roman" w:cs="Times New Roman"/>
                <w:sz w:val="24"/>
                <w:szCs w:val="24"/>
              </w:rPr>
            </w:pPr>
            <w:proofErr w:type="spellStart"/>
            <w:r w:rsidRPr="000C1F8E">
              <w:rPr>
                <w:rFonts w:ascii="Times New Roman" w:eastAsia="Times New Roman" w:hAnsi="Times New Roman" w:cs="Times New Roman"/>
                <w:sz w:val="24"/>
                <w:szCs w:val="24"/>
              </w:rPr>
              <w:t>ThPA</w:t>
            </w:r>
            <w:proofErr w:type="spellEnd"/>
          </w:p>
        </w:tc>
        <w:tc>
          <w:tcPr>
            <w:tcW w:w="0" w:type="auto"/>
          </w:tcPr>
          <w:p w14:paraId="53708092" w14:textId="583B1D77" w:rsidR="006625E9" w:rsidRPr="00D46391" w:rsidRDefault="006625E9"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Three-pointers Attempted </w:t>
            </w:r>
            <w:r w:rsidR="0019102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191022">
              <w:rPr>
                <w:rFonts w:ascii="Times New Roman" w:eastAsia="Times New Roman" w:hAnsi="Times New Roman" w:cs="Times New Roman"/>
                <w:color w:val="000000"/>
                <w:sz w:val="24"/>
                <w:szCs w:val="24"/>
              </w:rPr>
              <w:t>total number of three-pointers taken in a game</w:t>
            </w:r>
          </w:p>
        </w:tc>
      </w:tr>
      <w:tr w:rsidR="0003330E" w:rsidRPr="00D46391" w14:paraId="55C1C4F7" w14:textId="77777777" w:rsidTr="000A2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8DFFE6" w14:textId="77777777" w:rsidR="0003330E" w:rsidRPr="000C1F8E" w:rsidRDefault="0003330E" w:rsidP="000A2B29">
            <w:pPr>
              <w:spacing w:line="480" w:lineRule="auto"/>
              <w:jc w:val="center"/>
              <w:rPr>
                <w:rFonts w:ascii="Times New Roman" w:eastAsia="Times New Roman" w:hAnsi="Times New Roman" w:cs="Times New Roman"/>
                <w:sz w:val="24"/>
                <w:szCs w:val="24"/>
              </w:rPr>
            </w:pPr>
            <w:r w:rsidRPr="000C1F8E">
              <w:rPr>
                <w:rFonts w:ascii="Times New Roman" w:eastAsia="Times New Roman" w:hAnsi="Times New Roman" w:cs="Times New Roman"/>
                <w:sz w:val="24"/>
                <w:szCs w:val="24"/>
              </w:rPr>
              <w:t>DRB</w:t>
            </w:r>
          </w:p>
        </w:tc>
        <w:tc>
          <w:tcPr>
            <w:tcW w:w="0" w:type="auto"/>
            <w:hideMark/>
          </w:tcPr>
          <w:p w14:paraId="139EFFA3" w14:textId="77777777" w:rsidR="0003330E" w:rsidRPr="00D46391" w:rsidRDefault="0003330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46391">
              <w:rPr>
                <w:rFonts w:ascii="Times New Roman" w:eastAsia="Times New Roman" w:hAnsi="Times New Roman" w:cs="Times New Roman"/>
                <w:color w:val="000000"/>
                <w:sz w:val="24"/>
                <w:szCs w:val="24"/>
              </w:rPr>
              <w:t>Defensive Rebounds- number of rebounds grabbed by a player while on defense</w:t>
            </w:r>
          </w:p>
        </w:tc>
      </w:tr>
      <w:tr w:rsidR="0003330E" w:rsidRPr="00D46391" w14:paraId="32CCA981" w14:textId="77777777" w:rsidTr="000A2B29">
        <w:tc>
          <w:tcPr>
            <w:cnfStyle w:val="001000000000" w:firstRow="0" w:lastRow="0" w:firstColumn="1" w:lastColumn="0" w:oddVBand="0" w:evenVBand="0" w:oddHBand="0" w:evenHBand="0" w:firstRowFirstColumn="0" w:firstRowLastColumn="0" w:lastRowFirstColumn="0" w:lastRowLastColumn="0"/>
            <w:tcW w:w="0" w:type="auto"/>
            <w:hideMark/>
          </w:tcPr>
          <w:p w14:paraId="05AE0CC7" w14:textId="77777777" w:rsidR="0003330E" w:rsidRPr="000C1F8E" w:rsidRDefault="0003330E" w:rsidP="000A2B29">
            <w:pPr>
              <w:spacing w:line="480" w:lineRule="auto"/>
              <w:jc w:val="center"/>
              <w:rPr>
                <w:rFonts w:ascii="Times New Roman" w:eastAsia="Times New Roman" w:hAnsi="Times New Roman" w:cs="Times New Roman"/>
                <w:sz w:val="24"/>
                <w:szCs w:val="24"/>
              </w:rPr>
            </w:pPr>
            <w:r w:rsidRPr="000C1F8E">
              <w:rPr>
                <w:rFonts w:ascii="Times New Roman" w:eastAsia="Times New Roman" w:hAnsi="Times New Roman" w:cs="Times New Roman"/>
                <w:sz w:val="24"/>
                <w:szCs w:val="24"/>
              </w:rPr>
              <w:t>ORB</w:t>
            </w:r>
          </w:p>
        </w:tc>
        <w:tc>
          <w:tcPr>
            <w:tcW w:w="0" w:type="auto"/>
            <w:hideMark/>
          </w:tcPr>
          <w:p w14:paraId="012CE7FE" w14:textId="77777777" w:rsidR="0003330E" w:rsidRPr="00D46391" w:rsidRDefault="0003330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6391">
              <w:rPr>
                <w:rFonts w:ascii="Times New Roman" w:eastAsia="Times New Roman" w:hAnsi="Times New Roman" w:cs="Times New Roman"/>
                <w:color w:val="000000"/>
                <w:sz w:val="24"/>
                <w:szCs w:val="24"/>
              </w:rPr>
              <w:t>Offensive Rebounds - number of rebounds grabbed by a player while on offense</w:t>
            </w:r>
          </w:p>
        </w:tc>
      </w:tr>
      <w:tr w:rsidR="0003330E" w:rsidRPr="00D46391" w14:paraId="5FCDF36A" w14:textId="77777777" w:rsidTr="000A2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8F9679" w14:textId="77777777" w:rsidR="0003330E" w:rsidRPr="000C1F8E" w:rsidRDefault="0003330E" w:rsidP="000A2B29">
            <w:pPr>
              <w:spacing w:line="480" w:lineRule="auto"/>
              <w:jc w:val="center"/>
              <w:rPr>
                <w:rFonts w:ascii="Times New Roman" w:eastAsia="Times New Roman" w:hAnsi="Times New Roman" w:cs="Times New Roman"/>
                <w:sz w:val="24"/>
                <w:szCs w:val="24"/>
              </w:rPr>
            </w:pPr>
            <w:r w:rsidRPr="000C1F8E">
              <w:rPr>
                <w:rFonts w:ascii="Times New Roman" w:eastAsia="Times New Roman" w:hAnsi="Times New Roman" w:cs="Times New Roman"/>
                <w:sz w:val="24"/>
                <w:szCs w:val="24"/>
              </w:rPr>
              <w:t>FTA</w:t>
            </w:r>
          </w:p>
        </w:tc>
        <w:tc>
          <w:tcPr>
            <w:tcW w:w="0" w:type="auto"/>
            <w:hideMark/>
          </w:tcPr>
          <w:p w14:paraId="4F8C98C7" w14:textId="77777777" w:rsidR="0003330E" w:rsidRPr="00D46391" w:rsidRDefault="0003330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46391">
              <w:rPr>
                <w:rFonts w:ascii="Times New Roman" w:eastAsia="Times New Roman" w:hAnsi="Times New Roman" w:cs="Times New Roman"/>
                <w:color w:val="000000"/>
                <w:sz w:val="24"/>
                <w:szCs w:val="24"/>
              </w:rPr>
              <w:t>Free Throws Attempted - Number of free throws taken (made or missed)</w:t>
            </w:r>
          </w:p>
        </w:tc>
      </w:tr>
      <w:tr w:rsidR="0003330E" w:rsidRPr="00D46391" w14:paraId="504329B4" w14:textId="77777777" w:rsidTr="000A2B29">
        <w:tc>
          <w:tcPr>
            <w:cnfStyle w:val="001000000000" w:firstRow="0" w:lastRow="0" w:firstColumn="1" w:lastColumn="0" w:oddVBand="0" w:evenVBand="0" w:oddHBand="0" w:evenHBand="0" w:firstRowFirstColumn="0" w:firstRowLastColumn="0" w:lastRowFirstColumn="0" w:lastRowLastColumn="0"/>
            <w:tcW w:w="0" w:type="auto"/>
            <w:hideMark/>
          </w:tcPr>
          <w:p w14:paraId="7B0023A3" w14:textId="77777777" w:rsidR="0003330E" w:rsidRPr="000C1F8E" w:rsidRDefault="0003330E" w:rsidP="000A2B29">
            <w:pPr>
              <w:spacing w:line="480" w:lineRule="auto"/>
              <w:jc w:val="center"/>
              <w:rPr>
                <w:rFonts w:ascii="Times New Roman" w:eastAsia="Times New Roman" w:hAnsi="Times New Roman" w:cs="Times New Roman"/>
                <w:sz w:val="24"/>
                <w:szCs w:val="24"/>
              </w:rPr>
            </w:pPr>
            <w:r w:rsidRPr="000C1F8E">
              <w:rPr>
                <w:rFonts w:ascii="Times New Roman" w:eastAsia="Times New Roman" w:hAnsi="Times New Roman" w:cs="Times New Roman"/>
                <w:sz w:val="24"/>
                <w:szCs w:val="24"/>
              </w:rPr>
              <w:t>STL</w:t>
            </w:r>
          </w:p>
        </w:tc>
        <w:tc>
          <w:tcPr>
            <w:tcW w:w="0" w:type="auto"/>
            <w:hideMark/>
          </w:tcPr>
          <w:p w14:paraId="4F642744" w14:textId="77777777" w:rsidR="0003330E" w:rsidRPr="00D46391" w:rsidRDefault="0003330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6391">
              <w:rPr>
                <w:rFonts w:ascii="Times New Roman" w:eastAsia="Times New Roman" w:hAnsi="Times New Roman" w:cs="Times New Roman"/>
                <w:color w:val="000000"/>
                <w:sz w:val="24"/>
                <w:szCs w:val="24"/>
              </w:rPr>
              <w:t>Steals - number of times the player stole the ball from the other team</w:t>
            </w:r>
          </w:p>
        </w:tc>
      </w:tr>
      <w:tr w:rsidR="0003330E" w:rsidRPr="00D46391" w14:paraId="05C95F48" w14:textId="77777777" w:rsidTr="000A2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A3BB9A" w14:textId="77777777" w:rsidR="0003330E" w:rsidRPr="000C1F8E" w:rsidRDefault="0003330E" w:rsidP="000A2B29">
            <w:pPr>
              <w:spacing w:line="480" w:lineRule="auto"/>
              <w:jc w:val="center"/>
              <w:rPr>
                <w:rFonts w:ascii="Times New Roman" w:eastAsia="Times New Roman" w:hAnsi="Times New Roman" w:cs="Times New Roman"/>
                <w:sz w:val="24"/>
                <w:szCs w:val="24"/>
              </w:rPr>
            </w:pPr>
            <w:r w:rsidRPr="000C1F8E">
              <w:rPr>
                <w:rFonts w:ascii="Times New Roman" w:eastAsia="Times New Roman" w:hAnsi="Times New Roman" w:cs="Times New Roman"/>
                <w:sz w:val="24"/>
                <w:szCs w:val="24"/>
              </w:rPr>
              <w:t>BLK</w:t>
            </w:r>
          </w:p>
        </w:tc>
        <w:tc>
          <w:tcPr>
            <w:tcW w:w="0" w:type="auto"/>
            <w:hideMark/>
          </w:tcPr>
          <w:p w14:paraId="1360DB4A" w14:textId="2BACFED8" w:rsidR="0003330E" w:rsidRPr="00D46391" w:rsidRDefault="0003330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46391">
              <w:rPr>
                <w:rFonts w:ascii="Times New Roman" w:eastAsia="Times New Roman" w:hAnsi="Times New Roman" w:cs="Times New Roman"/>
                <w:color w:val="000000"/>
                <w:sz w:val="24"/>
                <w:szCs w:val="24"/>
              </w:rPr>
              <w:t>Blocks - number of times the player blocked the shot of an opposing player</w:t>
            </w:r>
          </w:p>
        </w:tc>
      </w:tr>
      <w:tr w:rsidR="0003330E" w:rsidRPr="00D46391" w14:paraId="3C4C9A6B" w14:textId="77777777" w:rsidTr="000A2B29">
        <w:tc>
          <w:tcPr>
            <w:cnfStyle w:val="001000000000" w:firstRow="0" w:lastRow="0" w:firstColumn="1" w:lastColumn="0" w:oddVBand="0" w:evenVBand="0" w:oddHBand="0" w:evenHBand="0" w:firstRowFirstColumn="0" w:firstRowLastColumn="0" w:lastRowFirstColumn="0" w:lastRowLastColumn="0"/>
            <w:tcW w:w="0" w:type="auto"/>
            <w:hideMark/>
          </w:tcPr>
          <w:p w14:paraId="195905E1" w14:textId="77777777" w:rsidR="0003330E" w:rsidRPr="000C1F8E" w:rsidRDefault="0003330E" w:rsidP="000A2B29">
            <w:pPr>
              <w:spacing w:line="480" w:lineRule="auto"/>
              <w:jc w:val="center"/>
              <w:rPr>
                <w:rFonts w:ascii="Times New Roman" w:eastAsia="Times New Roman" w:hAnsi="Times New Roman" w:cs="Times New Roman"/>
                <w:sz w:val="24"/>
                <w:szCs w:val="24"/>
              </w:rPr>
            </w:pPr>
            <w:r w:rsidRPr="000C1F8E">
              <w:rPr>
                <w:rFonts w:ascii="Times New Roman" w:eastAsia="Times New Roman" w:hAnsi="Times New Roman" w:cs="Times New Roman"/>
                <w:sz w:val="24"/>
                <w:szCs w:val="24"/>
              </w:rPr>
              <w:lastRenderedPageBreak/>
              <w:t>PF</w:t>
            </w:r>
          </w:p>
        </w:tc>
        <w:tc>
          <w:tcPr>
            <w:tcW w:w="0" w:type="auto"/>
            <w:hideMark/>
          </w:tcPr>
          <w:p w14:paraId="07434F79" w14:textId="7BB44D30" w:rsidR="0003330E" w:rsidRPr="00D46391" w:rsidRDefault="0003330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6391">
              <w:rPr>
                <w:rFonts w:ascii="Times New Roman" w:eastAsia="Times New Roman" w:hAnsi="Times New Roman" w:cs="Times New Roman"/>
                <w:color w:val="000000"/>
                <w:sz w:val="24"/>
                <w:szCs w:val="24"/>
              </w:rPr>
              <w:t xml:space="preserve">Personal Fouls - Number of </w:t>
            </w:r>
            <w:r w:rsidR="00C73692">
              <w:rPr>
                <w:rFonts w:ascii="Times New Roman" w:eastAsia="Times New Roman" w:hAnsi="Times New Roman" w:cs="Times New Roman"/>
                <w:color w:val="000000"/>
                <w:sz w:val="24"/>
                <w:szCs w:val="24"/>
              </w:rPr>
              <w:t>illegal plays the</w:t>
            </w:r>
            <w:r w:rsidRPr="00D46391">
              <w:rPr>
                <w:rFonts w:ascii="Times New Roman" w:eastAsia="Times New Roman" w:hAnsi="Times New Roman" w:cs="Times New Roman"/>
                <w:color w:val="000000"/>
                <w:sz w:val="24"/>
                <w:szCs w:val="24"/>
              </w:rPr>
              <w:t xml:space="preserve"> player committed</w:t>
            </w:r>
          </w:p>
        </w:tc>
      </w:tr>
      <w:tr w:rsidR="0003330E" w:rsidRPr="00D46391" w14:paraId="0D4ACE6F" w14:textId="77777777" w:rsidTr="000A2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CCBCF5" w14:textId="77777777" w:rsidR="0003330E" w:rsidRPr="000C1F8E" w:rsidRDefault="0003330E" w:rsidP="000A2B29">
            <w:pPr>
              <w:spacing w:line="480" w:lineRule="auto"/>
              <w:jc w:val="center"/>
              <w:rPr>
                <w:rFonts w:ascii="Times New Roman" w:eastAsia="Times New Roman" w:hAnsi="Times New Roman" w:cs="Times New Roman"/>
                <w:sz w:val="24"/>
                <w:szCs w:val="24"/>
              </w:rPr>
            </w:pPr>
            <w:r w:rsidRPr="000C1F8E">
              <w:rPr>
                <w:rFonts w:ascii="Times New Roman" w:eastAsia="Times New Roman" w:hAnsi="Times New Roman" w:cs="Times New Roman"/>
                <w:sz w:val="24"/>
                <w:szCs w:val="24"/>
              </w:rPr>
              <w:t>TRB</w:t>
            </w:r>
          </w:p>
        </w:tc>
        <w:tc>
          <w:tcPr>
            <w:tcW w:w="0" w:type="auto"/>
            <w:hideMark/>
          </w:tcPr>
          <w:p w14:paraId="0679E4CA" w14:textId="77777777" w:rsidR="0003330E" w:rsidRPr="00D46391" w:rsidRDefault="0003330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46391">
              <w:rPr>
                <w:rFonts w:ascii="Times New Roman" w:eastAsia="Times New Roman" w:hAnsi="Times New Roman" w:cs="Times New Roman"/>
                <w:color w:val="000000"/>
                <w:sz w:val="24"/>
                <w:szCs w:val="24"/>
              </w:rPr>
              <w:t>Total Rebounds - DRB + ORB</w:t>
            </w:r>
          </w:p>
        </w:tc>
      </w:tr>
      <w:tr w:rsidR="0003330E" w:rsidRPr="00D46391" w14:paraId="7745B027" w14:textId="77777777" w:rsidTr="000A2B29">
        <w:tc>
          <w:tcPr>
            <w:cnfStyle w:val="001000000000" w:firstRow="0" w:lastRow="0" w:firstColumn="1" w:lastColumn="0" w:oddVBand="0" w:evenVBand="0" w:oddHBand="0" w:evenHBand="0" w:firstRowFirstColumn="0" w:firstRowLastColumn="0" w:lastRowFirstColumn="0" w:lastRowLastColumn="0"/>
            <w:tcW w:w="0" w:type="auto"/>
            <w:hideMark/>
          </w:tcPr>
          <w:p w14:paraId="09DE42E2" w14:textId="77777777" w:rsidR="0003330E" w:rsidRPr="000C1F8E" w:rsidRDefault="0003330E" w:rsidP="000A2B29">
            <w:pPr>
              <w:spacing w:line="480" w:lineRule="auto"/>
              <w:jc w:val="center"/>
              <w:rPr>
                <w:rFonts w:ascii="Times New Roman" w:eastAsia="Times New Roman" w:hAnsi="Times New Roman" w:cs="Times New Roman"/>
                <w:sz w:val="24"/>
                <w:szCs w:val="24"/>
              </w:rPr>
            </w:pPr>
            <w:r w:rsidRPr="000C1F8E">
              <w:rPr>
                <w:rFonts w:ascii="Times New Roman" w:eastAsia="Times New Roman" w:hAnsi="Times New Roman" w:cs="Times New Roman"/>
                <w:sz w:val="24"/>
                <w:szCs w:val="24"/>
              </w:rPr>
              <w:t>PTS</w:t>
            </w:r>
          </w:p>
        </w:tc>
        <w:tc>
          <w:tcPr>
            <w:tcW w:w="0" w:type="auto"/>
            <w:hideMark/>
          </w:tcPr>
          <w:p w14:paraId="2EB88150" w14:textId="77777777" w:rsidR="0003330E" w:rsidRPr="00D46391" w:rsidRDefault="0003330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46391">
              <w:rPr>
                <w:rFonts w:ascii="Times New Roman" w:eastAsia="Times New Roman" w:hAnsi="Times New Roman" w:cs="Times New Roman"/>
                <w:color w:val="000000"/>
                <w:sz w:val="24"/>
                <w:szCs w:val="24"/>
              </w:rPr>
              <w:t>Points - Total points scored by a player during a game</w:t>
            </w:r>
          </w:p>
        </w:tc>
      </w:tr>
    </w:tbl>
    <w:p w14:paraId="03CB2D60" w14:textId="314F31B6" w:rsidR="0003330E" w:rsidRDefault="0003330E" w:rsidP="00D46391">
      <w:p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Table 1: </w:t>
      </w:r>
      <w:r w:rsidR="00816D4E">
        <w:rPr>
          <w:rFonts w:ascii="Times New Roman" w:eastAsia="Times New Roman" w:hAnsi="Times New Roman" w:cs="Times New Roman"/>
          <w:sz w:val="20"/>
          <w:szCs w:val="20"/>
        </w:rPr>
        <w:t xml:space="preserve">These are the statistics that are contained in the data from Basketball Reference. </w:t>
      </w:r>
      <w:r w:rsidR="00815C29">
        <w:rPr>
          <w:rFonts w:ascii="Times New Roman" w:eastAsia="Times New Roman" w:hAnsi="Times New Roman" w:cs="Times New Roman"/>
          <w:sz w:val="20"/>
          <w:szCs w:val="20"/>
        </w:rPr>
        <w:t>The left column contains the name of the variable column in the dataset and the right column contains the full name of the stat and a short description of the variable.</w:t>
      </w:r>
    </w:p>
    <w:p w14:paraId="4C31AD31" w14:textId="50B2589D" w:rsidR="00D46391" w:rsidRPr="008F7C69" w:rsidRDefault="00B81599" w:rsidP="00D4639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recognizable stats from the data are PTS, AST, and TRB because those are the stats that are usually reported in an NBA player’s box score (</w:t>
      </w:r>
      <w:r w:rsidR="00F93DE0">
        <w:rPr>
          <w:rFonts w:ascii="Times New Roman" w:eastAsia="Times New Roman" w:hAnsi="Times New Roman" w:cs="Times New Roman"/>
          <w:sz w:val="24"/>
          <w:szCs w:val="24"/>
        </w:rPr>
        <w:t xml:space="preserve">their totals in one game) (Table 1). </w:t>
      </w:r>
      <w:r w:rsidR="00815C29">
        <w:rPr>
          <w:rFonts w:ascii="Times New Roman" w:eastAsia="Times New Roman" w:hAnsi="Times New Roman" w:cs="Times New Roman"/>
          <w:sz w:val="24"/>
          <w:szCs w:val="24"/>
        </w:rPr>
        <w:t xml:space="preserve">There is also a time component inherent in NBA data: the season. </w:t>
      </w:r>
      <w:r w:rsidR="0025736D">
        <w:rPr>
          <w:rFonts w:ascii="Times New Roman" w:eastAsia="Times New Roman" w:hAnsi="Times New Roman" w:cs="Times New Roman"/>
          <w:sz w:val="24"/>
          <w:szCs w:val="24"/>
        </w:rPr>
        <w:t xml:space="preserve">The data has every player that played at least one game in one season. However, as mentioned previously, I excluded </w:t>
      </w:r>
      <w:r w:rsidR="008F7C69">
        <w:rPr>
          <w:rFonts w:ascii="Times New Roman" w:eastAsia="Times New Roman" w:hAnsi="Times New Roman" w:cs="Times New Roman"/>
          <w:sz w:val="24"/>
          <w:szCs w:val="24"/>
        </w:rPr>
        <w:t xml:space="preserve">a </w:t>
      </w:r>
      <w:r w:rsidR="0025736D">
        <w:rPr>
          <w:rFonts w:ascii="Times New Roman" w:eastAsia="Times New Roman" w:hAnsi="Times New Roman" w:cs="Times New Roman"/>
          <w:sz w:val="24"/>
          <w:szCs w:val="24"/>
        </w:rPr>
        <w:t xml:space="preserve">player’s observations if they played in </w:t>
      </w:r>
      <w:r w:rsidR="008F7C69">
        <w:rPr>
          <w:rFonts w:ascii="Times New Roman" w:eastAsia="Times New Roman" w:hAnsi="Times New Roman" w:cs="Times New Roman"/>
          <w:sz w:val="24"/>
          <w:szCs w:val="24"/>
        </w:rPr>
        <w:t>less than 21</w:t>
      </w:r>
      <w:r w:rsidR="0025736D">
        <w:rPr>
          <w:rFonts w:ascii="Times New Roman" w:eastAsia="Times New Roman" w:hAnsi="Times New Roman" w:cs="Times New Roman"/>
          <w:sz w:val="24"/>
          <w:szCs w:val="24"/>
        </w:rPr>
        <w:t xml:space="preserve"> games. </w:t>
      </w:r>
      <w:r w:rsidR="005C34D9">
        <w:rPr>
          <w:rFonts w:ascii="Times New Roman" w:eastAsia="Times New Roman" w:hAnsi="Times New Roman" w:cs="Times New Roman"/>
          <w:sz w:val="24"/>
          <w:szCs w:val="24"/>
        </w:rPr>
        <w:t xml:space="preserve">This data is open source and can be shared </w:t>
      </w:r>
      <w:r w:rsidR="00CE05D7">
        <w:rPr>
          <w:rFonts w:ascii="Times New Roman" w:eastAsia="Times New Roman" w:hAnsi="Times New Roman" w:cs="Times New Roman"/>
          <w:sz w:val="24"/>
          <w:szCs w:val="24"/>
        </w:rPr>
        <w:t xml:space="preserve">if a citation crediting Basketball Reference’s parent company Sports Reference LLC is provided (Sports Reference LLC). </w:t>
      </w:r>
    </w:p>
    <w:p w14:paraId="43374374" w14:textId="23CAC9C3" w:rsidR="0009116F" w:rsidDel="00440438" w:rsidRDefault="0009116F" w:rsidP="00D46391">
      <w:pPr>
        <w:spacing w:after="0" w:line="480" w:lineRule="auto"/>
        <w:rPr>
          <w:del w:id="58" w:author="Jake Caldwell" w:date="2022-12-10T17:24:00Z"/>
          <w:rFonts w:ascii="Times New Roman" w:eastAsia="Times New Roman" w:hAnsi="Times New Roman" w:cs="Times New Roman"/>
          <w:b/>
          <w:bCs/>
          <w:color w:val="000000"/>
          <w:sz w:val="24"/>
          <w:szCs w:val="24"/>
        </w:rPr>
      </w:pPr>
      <w:del w:id="59" w:author="Jake Caldwell" w:date="2022-12-10T17:24:00Z">
        <w:r w:rsidDel="00440438">
          <w:rPr>
            <w:rFonts w:ascii="Times New Roman" w:eastAsia="Times New Roman" w:hAnsi="Times New Roman" w:cs="Times New Roman"/>
            <w:b/>
            <w:bCs/>
            <w:color w:val="000000"/>
            <w:sz w:val="24"/>
            <w:szCs w:val="24"/>
          </w:rPr>
          <w:delText>Survey Design</w:delText>
        </w:r>
      </w:del>
    </w:p>
    <w:p w14:paraId="585648AD" w14:textId="07615615" w:rsidR="00D12E02" w:rsidDel="00B57D6D" w:rsidRDefault="0009116F" w:rsidP="00B57D6D">
      <w:pPr>
        <w:spacing w:after="0" w:line="480" w:lineRule="auto"/>
        <w:rPr>
          <w:moveFrom w:id="60" w:author="Jake Caldwell" w:date="2022-12-10T17:23:00Z"/>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ab/>
      </w:r>
      <w:moveFromRangeStart w:id="61" w:author="Jake Caldwell" w:date="2022-12-10T17:23:00Z" w:name="move121585437"/>
      <w:moveFrom w:id="62" w:author="Jake Caldwell" w:date="2022-12-10T17:23:00Z">
        <w:r w:rsidR="00E828B0" w:rsidDel="00B57D6D">
          <w:rPr>
            <w:rFonts w:ascii="Times New Roman" w:eastAsia="Times New Roman" w:hAnsi="Times New Roman" w:cs="Times New Roman"/>
            <w:color w:val="000000"/>
            <w:sz w:val="24"/>
            <w:szCs w:val="24"/>
          </w:rPr>
          <w:t>To test for familiarity of NBA players, I asked 30 Denison students to take a survey that involved identifying players by first and last name given a picture of the player. If the subject correctly named the player, they then had to tell me the player’s career stat line and what team they most recently played for</w:t>
        </w:r>
        <w:r w:rsidR="00A36CE5" w:rsidDel="00B57D6D">
          <w:rPr>
            <w:rFonts w:ascii="Times New Roman" w:eastAsia="Times New Roman" w:hAnsi="Times New Roman" w:cs="Times New Roman"/>
            <w:color w:val="000000"/>
            <w:sz w:val="24"/>
            <w:szCs w:val="24"/>
          </w:rPr>
          <w:t xml:space="preserve">. To account for </w:t>
        </w:r>
        <w:r w:rsidR="00523943" w:rsidDel="00B57D6D">
          <w:rPr>
            <w:rFonts w:ascii="Times New Roman" w:eastAsia="Times New Roman" w:hAnsi="Times New Roman" w:cs="Times New Roman"/>
            <w:color w:val="000000"/>
            <w:sz w:val="24"/>
            <w:szCs w:val="24"/>
          </w:rPr>
          <w:t>varying level</w:t>
        </w:r>
        <w:r w:rsidR="000126DB" w:rsidDel="00B57D6D">
          <w:rPr>
            <w:rFonts w:ascii="Times New Roman" w:eastAsia="Times New Roman" w:hAnsi="Times New Roman" w:cs="Times New Roman"/>
            <w:color w:val="000000"/>
            <w:sz w:val="24"/>
            <w:szCs w:val="24"/>
          </w:rPr>
          <w:t>s</w:t>
        </w:r>
        <w:r w:rsidR="00523943" w:rsidDel="00B57D6D">
          <w:rPr>
            <w:rFonts w:ascii="Times New Roman" w:eastAsia="Times New Roman" w:hAnsi="Times New Roman" w:cs="Times New Roman"/>
            <w:color w:val="000000"/>
            <w:sz w:val="24"/>
            <w:szCs w:val="24"/>
          </w:rPr>
          <w:t xml:space="preserve"> of </w:t>
        </w:r>
        <w:r w:rsidR="000126DB" w:rsidDel="00B57D6D">
          <w:rPr>
            <w:rFonts w:ascii="Times New Roman" w:eastAsia="Times New Roman" w:hAnsi="Times New Roman" w:cs="Times New Roman"/>
            <w:color w:val="000000"/>
            <w:sz w:val="24"/>
            <w:szCs w:val="24"/>
          </w:rPr>
          <w:t xml:space="preserve">NBA </w:t>
        </w:r>
        <w:r w:rsidR="00523943" w:rsidDel="00B57D6D">
          <w:rPr>
            <w:rFonts w:ascii="Times New Roman" w:eastAsia="Times New Roman" w:hAnsi="Times New Roman" w:cs="Times New Roman"/>
            <w:color w:val="000000"/>
            <w:sz w:val="24"/>
            <w:szCs w:val="24"/>
          </w:rPr>
          <w:t xml:space="preserve">knowledge, I employed a partial order knowledge structure at the beginning of the survey. Before respondents </w:t>
        </w:r>
        <w:r w:rsidR="00F35050" w:rsidDel="00B57D6D">
          <w:rPr>
            <w:rFonts w:ascii="Times New Roman" w:eastAsia="Times New Roman" w:hAnsi="Times New Roman" w:cs="Times New Roman"/>
            <w:color w:val="000000"/>
            <w:sz w:val="24"/>
            <w:szCs w:val="24"/>
          </w:rPr>
          <w:t xml:space="preserve">were shown </w:t>
        </w:r>
        <w:r w:rsidR="00A42734" w:rsidDel="00B57D6D">
          <w:rPr>
            <w:rFonts w:ascii="Times New Roman" w:eastAsia="Times New Roman" w:hAnsi="Times New Roman" w:cs="Times New Roman"/>
            <w:color w:val="000000"/>
            <w:sz w:val="24"/>
            <w:szCs w:val="24"/>
          </w:rPr>
          <w:t>any pictures, they were tasked with answering five questions of increasing difficulty to gage their expertise level</w:t>
        </w:r>
        <w:r w:rsidR="005B1B30" w:rsidDel="00B57D6D">
          <w:rPr>
            <w:rFonts w:ascii="Times New Roman" w:eastAsia="Times New Roman" w:hAnsi="Times New Roman" w:cs="Times New Roman"/>
            <w:color w:val="000000"/>
            <w:sz w:val="24"/>
            <w:szCs w:val="24"/>
          </w:rPr>
          <w:t xml:space="preserve"> (Appendix A1). Using a partial order knowledge structure allowed me to </w:t>
        </w:r>
        <w:r w:rsidR="009B4FB5" w:rsidDel="00B57D6D">
          <w:rPr>
            <w:rFonts w:ascii="Times New Roman" w:eastAsia="Times New Roman" w:hAnsi="Times New Roman" w:cs="Times New Roman"/>
            <w:color w:val="000000"/>
            <w:sz w:val="24"/>
            <w:szCs w:val="24"/>
          </w:rPr>
          <w:t>implement questions that gave me insights</w:t>
        </w:r>
        <w:r w:rsidR="004851D3" w:rsidDel="00B57D6D">
          <w:rPr>
            <w:rFonts w:ascii="Times New Roman" w:eastAsia="Times New Roman" w:hAnsi="Times New Roman" w:cs="Times New Roman"/>
            <w:color w:val="000000"/>
            <w:sz w:val="24"/>
            <w:szCs w:val="24"/>
          </w:rPr>
          <w:t xml:space="preserve"> into how </w:t>
        </w:r>
        <w:r w:rsidR="00D41C7E" w:rsidDel="00B57D6D">
          <w:rPr>
            <w:rFonts w:ascii="Times New Roman" w:eastAsia="Times New Roman" w:hAnsi="Times New Roman" w:cs="Times New Roman"/>
            <w:color w:val="000000"/>
            <w:sz w:val="24"/>
            <w:szCs w:val="24"/>
          </w:rPr>
          <w:t>involved</w:t>
        </w:r>
        <w:r w:rsidR="004851D3" w:rsidDel="00B57D6D">
          <w:rPr>
            <w:rFonts w:ascii="Times New Roman" w:eastAsia="Times New Roman" w:hAnsi="Times New Roman" w:cs="Times New Roman"/>
            <w:color w:val="000000"/>
            <w:sz w:val="24"/>
            <w:szCs w:val="24"/>
          </w:rPr>
          <w:t xml:space="preserve"> the respondents were </w:t>
        </w:r>
        <w:r w:rsidR="00D41C7E" w:rsidDel="00B57D6D">
          <w:rPr>
            <w:rFonts w:ascii="Times New Roman" w:eastAsia="Times New Roman" w:hAnsi="Times New Roman" w:cs="Times New Roman"/>
            <w:color w:val="000000"/>
            <w:sz w:val="24"/>
            <w:szCs w:val="24"/>
          </w:rPr>
          <w:t>with the</w:t>
        </w:r>
        <w:r w:rsidR="004851D3" w:rsidDel="00B57D6D">
          <w:rPr>
            <w:rFonts w:ascii="Times New Roman" w:eastAsia="Times New Roman" w:hAnsi="Times New Roman" w:cs="Times New Roman"/>
            <w:color w:val="000000"/>
            <w:sz w:val="24"/>
            <w:szCs w:val="24"/>
          </w:rPr>
          <w:t xml:space="preserve"> NBA (Desmarais, 1995)</w:t>
        </w:r>
        <w:r w:rsidR="009C2960" w:rsidDel="00B57D6D">
          <w:rPr>
            <w:rFonts w:ascii="Times New Roman" w:eastAsia="Times New Roman" w:hAnsi="Times New Roman" w:cs="Times New Roman"/>
            <w:color w:val="000000"/>
            <w:sz w:val="24"/>
            <w:szCs w:val="24"/>
          </w:rPr>
          <w:t xml:space="preserve">. </w:t>
        </w:r>
      </w:moveFrom>
    </w:p>
    <w:p w14:paraId="3696CE74" w14:textId="6989F056" w:rsidR="004F7C33" w:rsidDel="00B57D6D" w:rsidRDefault="0011475A" w:rsidP="00B57D6D">
      <w:pPr>
        <w:spacing w:after="0" w:line="480" w:lineRule="auto"/>
        <w:rPr>
          <w:moveFrom w:id="63" w:author="Jake Caldwell" w:date="2022-12-10T17:23:00Z"/>
          <w:rFonts w:ascii="Times New Roman" w:eastAsia="Times New Roman" w:hAnsi="Times New Roman" w:cs="Times New Roman"/>
          <w:color w:val="000000"/>
          <w:sz w:val="24"/>
          <w:szCs w:val="24"/>
        </w:rPr>
      </w:pPr>
      <w:moveFrom w:id="64" w:author="Jake Caldwell" w:date="2022-12-10T17:23:00Z">
        <w:r w:rsidDel="00B57D6D">
          <w:rPr>
            <w:rFonts w:ascii="Times New Roman" w:eastAsia="Times New Roman" w:hAnsi="Times New Roman" w:cs="Times New Roman"/>
            <w:color w:val="000000"/>
            <w:sz w:val="24"/>
            <w:szCs w:val="24"/>
          </w:rPr>
          <w:lastRenderedPageBreak/>
          <w:tab/>
        </w:r>
        <w:r w:rsidR="001B43CE" w:rsidDel="00B57D6D">
          <w:rPr>
            <w:rFonts w:ascii="Times New Roman" w:eastAsia="Times New Roman" w:hAnsi="Times New Roman" w:cs="Times New Roman"/>
            <w:color w:val="000000"/>
            <w:sz w:val="24"/>
            <w:szCs w:val="24"/>
          </w:rPr>
          <w:t>Once the partial order knowledge structure was completed, I then showed the pictures of each NBA player to the respondents. The players I showed c</w:t>
        </w:r>
        <w:r w:rsidR="000A4ECC" w:rsidDel="00B57D6D">
          <w:rPr>
            <w:rFonts w:ascii="Times New Roman" w:eastAsia="Times New Roman" w:hAnsi="Times New Roman" w:cs="Times New Roman"/>
            <w:color w:val="000000"/>
            <w:sz w:val="24"/>
            <w:szCs w:val="24"/>
          </w:rPr>
          <w:t>a</w:t>
        </w:r>
        <w:r w:rsidR="001B43CE" w:rsidDel="00B57D6D">
          <w:rPr>
            <w:rFonts w:ascii="Times New Roman" w:eastAsia="Times New Roman" w:hAnsi="Times New Roman" w:cs="Times New Roman"/>
            <w:color w:val="000000"/>
            <w:sz w:val="24"/>
            <w:szCs w:val="24"/>
          </w:rPr>
          <w:t>me the NBA’s 75</w:t>
        </w:r>
        <w:r w:rsidR="001B43CE" w:rsidRPr="001B43CE" w:rsidDel="00B57D6D">
          <w:rPr>
            <w:rFonts w:ascii="Times New Roman" w:eastAsia="Times New Roman" w:hAnsi="Times New Roman" w:cs="Times New Roman"/>
            <w:color w:val="000000"/>
            <w:sz w:val="24"/>
            <w:szCs w:val="24"/>
            <w:vertAlign w:val="superscript"/>
          </w:rPr>
          <w:t>th</w:t>
        </w:r>
        <w:r w:rsidR="001B43CE" w:rsidDel="00B57D6D">
          <w:rPr>
            <w:rFonts w:ascii="Times New Roman" w:eastAsia="Times New Roman" w:hAnsi="Times New Roman" w:cs="Times New Roman"/>
            <w:color w:val="000000"/>
            <w:sz w:val="24"/>
            <w:szCs w:val="24"/>
          </w:rPr>
          <w:t xml:space="preserve"> Anniversary team. </w:t>
        </w:r>
        <w:r w:rsidR="00B02A92" w:rsidDel="00B57D6D">
          <w:rPr>
            <w:rFonts w:ascii="Times New Roman" w:eastAsia="Times New Roman" w:hAnsi="Times New Roman" w:cs="Times New Roman"/>
            <w:color w:val="000000"/>
            <w:sz w:val="24"/>
            <w:szCs w:val="24"/>
          </w:rPr>
          <w:t xml:space="preserve">I used this team because it was selected </w:t>
        </w:r>
        <w:r w:rsidR="001C5852" w:rsidDel="00B57D6D">
          <w:rPr>
            <w:rFonts w:ascii="Times New Roman" w:eastAsia="Times New Roman" w:hAnsi="Times New Roman" w:cs="Times New Roman"/>
            <w:color w:val="000000"/>
            <w:sz w:val="24"/>
            <w:szCs w:val="24"/>
          </w:rPr>
          <w:t xml:space="preserve">by a panel of coaches, players, and other people related to the NBA (NBA.com, 2021). </w:t>
        </w:r>
        <w:r w:rsidR="00C259A9" w:rsidDel="00B57D6D">
          <w:rPr>
            <w:rFonts w:ascii="Times New Roman" w:eastAsia="Times New Roman" w:hAnsi="Times New Roman" w:cs="Times New Roman"/>
            <w:color w:val="000000"/>
            <w:sz w:val="24"/>
            <w:szCs w:val="24"/>
          </w:rPr>
          <w:t xml:space="preserve">It was explicitly clear that players were not chosen solely </w:t>
        </w:r>
        <w:r w:rsidR="004F7C33" w:rsidDel="00B57D6D">
          <w:rPr>
            <w:rFonts w:ascii="Times New Roman" w:eastAsia="Times New Roman" w:hAnsi="Times New Roman" w:cs="Times New Roman"/>
            <w:color w:val="000000"/>
            <w:sz w:val="24"/>
            <w:szCs w:val="24"/>
          </w:rPr>
          <w:t>based on</w:t>
        </w:r>
        <w:r w:rsidR="00C259A9" w:rsidDel="00B57D6D">
          <w:rPr>
            <w:rFonts w:ascii="Times New Roman" w:eastAsia="Times New Roman" w:hAnsi="Times New Roman" w:cs="Times New Roman"/>
            <w:color w:val="000000"/>
            <w:sz w:val="24"/>
            <w:szCs w:val="24"/>
          </w:rPr>
          <w:t xml:space="preserve"> statistics and that these players represented the 75 best players in NBA history</w:t>
        </w:r>
        <w:r w:rsidR="000A4ECC" w:rsidDel="00B57D6D">
          <w:rPr>
            <w:rFonts w:ascii="Times New Roman" w:eastAsia="Times New Roman" w:hAnsi="Times New Roman" w:cs="Times New Roman"/>
            <w:color w:val="000000"/>
            <w:sz w:val="24"/>
            <w:szCs w:val="24"/>
          </w:rPr>
          <w:t xml:space="preserve"> (NBA.com, 2021)</w:t>
        </w:r>
        <w:r w:rsidR="00C259A9" w:rsidDel="00B57D6D">
          <w:rPr>
            <w:rFonts w:ascii="Times New Roman" w:eastAsia="Times New Roman" w:hAnsi="Times New Roman" w:cs="Times New Roman"/>
            <w:color w:val="000000"/>
            <w:sz w:val="24"/>
            <w:szCs w:val="24"/>
          </w:rPr>
          <w:t xml:space="preserve">. </w:t>
        </w:r>
        <w:r w:rsidR="004F7C33" w:rsidDel="00B57D6D">
          <w:rPr>
            <w:rFonts w:ascii="Times New Roman" w:eastAsia="Times New Roman" w:hAnsi="Times New Roman" w:cs="Times New Roman"/>
            <w:color w:val="000000"/>
            <w:sz w:val="24"/>
            <w:szCs w:val="24"/>
          </w:rPr>
          <w:t>I narrowed the 75</w:t>
        </w:r>
        <w:r w:rsidR="004F7C33" w:rsidRPr="004F7C33" w:rsidDel="00B57D6D">
          <w:rPr>
            <w:rFonts w:ascii="Times New Roman" w:eastAsia="Times New Roman" w:hAnsi="Times New Roman" w:cs="Times New Roman"/>
            <w:color w:val="000000"/>
            <w:sz w:val="24"/>
            <w:szCs w:val="24"/>
            <w:vertAlign w:val="superscript"/>
          </w:rPr>
          <w:t>th</w:t>
        </w:r>
        <w:r w:rsidR="004F7C33" w:rsidDel="00B57D6D">
          <w:rPr>
            <w:rFonts w:ascii="Times New Roman" w:eastAsia="Times New Roman" w:hAnsi="Times New Roman" w:cs="Times New Roman"/>
            <w:color w:val="000000"/>
            <w:sz w:val="24"/>
            <w:szCs w:val="24"/>
          </w:rPr>
          <w:t xml:space="preserve"> Anniversary team down to just players that played at least 2 seasons after 1980 because that was the year that the three-point line was instituted. As previously mentioned, </w:t>
        </w:r>
        <w:r w:rsidR="005518D0" w:rsidDel="00B57D6D">
          <w:rPr>
            <w:rFonts w:ascii="Times New Roman" w:eastAsia="Times New Roman" w:hAnsi="Times New Roman" w:cs="Times New Roman"/>
            <w:color w:val="000000"/>
            <w:sz w:val="24"/>
            <w:szCs w:val="24"/>
          </w:rPr>
          <w:t>I</w:t>
        </w:r>
        <w:r w:rsidR="004F7C33" w:rsidDel="00B57D6D">
          <w:rPr>
            <w:rFonts w:ascii="Times New Roman" w:eastAsia="Times New Roman" w:hAnsi="Times New Roman" w:cs="Times New Roman"/>
            <w:color w:val="000000"/>
            <w:sz w:val="24"/>
            <w:szCs w:val="24"/>
          </w:rPr>
          <w:t xml:space="preserve"> use</w:t>
        </w:r>
        <w:r w:rsidR="005518D0" w:rsidDel="00B57D6D">
          <w:rPr>
            <w:rFonts w:ascii="Times New Roman" w:eastAsia="Times New Roman" w:hAnsi="Times New Roman" w:cs="Times New Roman"/>
            <w:color w:val="000000"/>
            <w:sz w:val="24"/>
            <w:szCs w:val="24"/>
          </w:rPr>
          <w:t>d</w:t>
        </w:r>
        <w:r w:rsidR="004F7C33" w:rsidDel="00B57D6D">
          <w:rPr>
            <w:rFonts w:ascii="Times New Roman" w:eastAsia="Times New Roman" w:hAnsi="Times New Roman" w:cs="Times New Roman"/>
            <w:color w:val="000000"/>
            <w:sz w:val="24"/>
            <w:szCs w:val="24"/>
          </w:rPr>
          <w:t xml:space="preserve"> the three-pointer as a part of the statistic I create</w:t>
        </w:r>
        <w:r w:rsidR="005518D0" w:rsidDel="00B57D6D">
          <w:rPr>
            <w:rFonts w:ascii="Times New Roman" w:eastAsia="Times New Roman" w:hAnsi="Times New Roman" w:cs="Times New Roman"/>
            <w:color w:val="000000"/>
            <w:sz w:val="24"/>
            <w:szCs w:val="24"/>
          </w:rPr>
          <w:t>d</w:t>
        </w:r>
        <w:r w:rsidR="004F7C33" w:rsidDel="00B57D6D">
          <w:rPr>
            <w:rFonts w:ascii="Times New Roman" w:eastAsia="Times New Roman" w:hAnsi="Times New Roman" w:cs="Times New Roman"/>
            <w:color w:val="000000"/>
            <w:sz w:val="24"/>
            <w:szCs w:val="24"/>
          </w:rPr>
          <w:t xml:space="preserve"> because of its increasing importance in today’s game. </w:t>
        </w:r>
        <w:r w:rsidR="001B11C4" w:rsidDel="00B57D6D">
          <w:rPr>
            <w:rFonts w:ascii="Times New Roman" w:eastAsia="Times New Roman" w:hAnsi="Times New Roman" w:cs="Times New Roman"/>
            <w:color w:val="000000"/>
            <w:sz w:val="24"/>
            <w:szCs w:val="24"/>
          </w:rPr>
          <w:t xml:space="preserve">I also accounted for ties in the number of times they were ranked </w:t>
        </w:r>
        <w:r w:rsidR="006D22A9" w:rsidDel="00B57D6D">
          <w:rPr>
            <w:rFonts w:ascii="Times New Roman" w:eastAsia="Times New Roman" w:hAnsi="Times New Roman" w:cs="Times New Roman"/>
            <w:color w:val="000000"/>
            <w:sz w:val="24"/>
            <w:szCs w:val="24"/>
          </w:rPr>
          <w:t xml:space="preserve">by asking a few follow-up questions after a player was recognized. I then used those </w:t>
        </w:r>
        <w:r w:rsidR="00071CC9" w:rsidDel="00B57D6D">
          <w:rPr>
            <w:rFonts w:ascii="Times New Roman" w:eastAsia="Times New Roman" w:hAnsi="Times New Roman" w:cs="Times New Roman"/>
            <w:color w:val="000000"/>
            <w:sz w:val="24"/>
            <w:szCs w:val="24"/>
          </w:rPr>
          <w:t>counts to break ties</w:t>
        </w:r>
        <w:r w:rsidR="00140ABD" w:rsidDel="00B57D6D">
          <w:rPr>
            <w:rFonts w:ascii="Times New Roman" w:eastAsia="Times New Roman" w:hAnsi="Times New Roman" w:cs="Times New Roman"/>
            <w:color w:val="000000"/>
            <w:sz w:val="24"/>
            <w:szCs w:val="24"/>
          </w:rPr>
          <w:t xml:space="preserve"> </w:t>
        </w:r>
        <w:r w:rsidR="005518D0" w:rsidDel="00B57D6D">
          <w:rPr>
            <w:rFonts w:ascii="Times New Roman" w:eastAsia="Times New Roman" w:hAnsi="Times New Roman" w:cs="Times New Roman"/>
            <w:color w:val="000000"/>
            <w:sz w:val="24"/>
            <w:szCs w:val="24"/>
          </w:rPr>
          <w:t xml:space="preserve">for player </w:t>
        </w:r>
        <w:r w:rsidR="005518D0" w:rsidDel="00EC5D99">
          <w:rPr>
            <w:rFonts w:ascii="Times New Roman" w:eastAsia="Times New Roman" w:hAnsi="Times New Roman" w:cs="Times New Roman"/>
            <w:color w:val="000000"/>
            <w:sz w:val="24"/>
            <w:szCs w:val="24"/>
          </w:rPr>
          <w:t>rankings</w:t>
        </w:r>
        <w:r w:rsidR="00140ABD" w:rsidDel="00EC5D99">
          <w:rPr>
            <w:rFonts w:ascii="Times New Roman" w:eastAsia="Times New Roman" w:hAnsi="Times New Roman" w:cs="Times New Roman"/>
            <w:color w:val="000000"/>
            <w:sz w:val="24"/>
            <w:szCs w:val="24"/>
          </w:rPr>
          <w:t>(</w:t>
        </w:r>
        <w:r w:rsidR="00140ABD" w:rsidDel="00B57D6D">
          <w:rPr>
            <w:rFonts w:ascii="Times New Roman" w:eastAsia="Times New Roman" w:hAnsi="Times New Roman" w:cs="Times New Roman"/>
            <w:color w:val="000000"/>
            <w:sz w:val="24"/>
            <w:szCs w:val="24"/>
          </w:rPr>
          <w:t>Appendix A1)</w:t>
        </w:r>
        <w:r w:rsidR="00071CC9" w:rsidDel="00B57D6D">
          <w:rPr>
            <w:rFonts w:ascii="Times New Roman" w:eastAsia="Times New Roman" w:hAnsi="Times New Roman" w:cs="Times New Roman"/>
            <w:color w:val="000000"/>
            <w:sz w:val="24"/>
            <w:szCs w:val="24"/>
          </w:rPr>
          <w:t xml:space="preserve">. </w:t>
        </w:r>
      </w:moveFrom>
    </w:p>
    <w:p w14:paraId="7FAB8F71" w14:textId="1545704F" w:rsidR="00D41C7E" w:rsidDel="00B57D6D" w:rsidRDefault="004A380F" w:rsidP="00B57D6D">
      <w:pPr>
        <w:spacing w:after="0" w:line="480" w:lineRule="auto"/>
        <w:rPr>
          <w:moveFrom w:id="65" w:author="Jake Caldwell" w:date="2022-12-10T17:23:00Z"/>
          <w:rFonts w:ascii="Times New Roman" w:eastAsia="Times New Roman" w:hAnsi="Times New Roman" w:cs="Times New Roman"/>
          <w:color w:val="000000"/>
          <w:sz w:val="24"/>
          <w:szCs w:val="24"/>
        </w:rPr>
      </w:pPr>
      <w:moveFrom w:id="66" w:author="Jake Caldwell" w:date="2022-12-10T17:23:00Z">
        <w:r w:rsidDel="00B57D6D">
          <w:rPr>
            <w:rFonts w:ascii="Times New Roman" w:eastAsia="Times New Roman" w:hAnsi="Times New Roman" w:cs="Times New Roman"/>
            <w:color w:val="000000"/>
            <w:sz w:val="24"/>
            <w:szCs w:val="24"/>
          </w:rPr>
          <w:tab/>
          <w:t xml:space="preserve">The pictures of the players that I showed were all headshots. The headshots came from the player’s profile on Basketball Reference (Sports Reference LLC, 2022). </w:t>
        </w:r>
        <w:r w:rsidR="00824E2C" w:rsidDel="00B57D6D">
          <w:rPr>
            <w:rFonts w:ascii="Times New Roman" w:eastAsia="Times New Roman" w:hAnsi="Times New Roman" w:cs="Times New Roman"/>
            <w:color w:val="000000"/>
            <w:sz w:val="24"/>
            <w:szCs w:val="24"/>
          </w:rPr>
          <w:t xml:space="preserve">The pictures showed some of the jersey of the player’s team, but not enough to reveal the name of the team. </w:t>
        </w:r>
        <w:r w:rsidR="00B4428B" w:rsidDel="00B57D6D">
          <w:rPr>
            <w:rFonts w:ascii="Times New Roman" w:eastAsia="Times New Roman" w:hAnsi="Times New Roman" w:cs="Times New Roman"/>
            <w:color w:val="000000"/>
            <w:sz w:val="24"/>
            <w:szCs w:val="24"/>
          </w:rPr>
          <w:t xml:space="preserve">There ended up being 50 players in the survey after I filtered on the years they played. I only showed each respondent ten players. </w:t>
        </w:r>
        <w:r w:rsidR="00237F8F" w:rsidDel="00B57D6D">
          <w:rPr>
            <w:rFonts w:ascii="Times New Roman" w:eastAsia="Times New Roman" w:hAnsi="Times New Roman" w:cs="Times New Roman"/>
            <w:color w:val="000000"/>
            <w:sz w:val="24"/>
            <w:szCs w:val="24"/>
          </w:rPr>
          <w:t>To</w:t>
        </w:r>
        <w:r w:rsidR="00B4428B" w:rsidDel="00B57D6D">
          <w:rPr>
            <w:rFonts w:ascii="Times New Roman" w:eastAsia="Times New Roman" w:hAnsi="Times New Roman" w:cs="Times New Roman"/>
            <w:color w:val="000000"/>
            <w:sz w:val="24"/>
            <w:szCs w:val="24"/>
          </w:rPr>
          <w:t xml:space="preserve"> select the players that were shown, I used a random number generator to select ten numbers from 1-50 without repeats. </w:t>
        </w:r>
        <w:r w:rsidR="00237F8F" w:rsidDel="00B57D6D">
          <w:rPr>
            <w:rFonts w:ascii="Times New Roman" w:eastAsia="Times New Roman" w:hAnsi="Times New Roman" w:cs="Times New Roman"/>
            <w:color w:val="000000"/>
            <w:sz w:val="24"/>
            <w:szCs w:val="24"/>
          </w:rPr>
          <w:t xml:space="preserve">Each player in the survey was shown at least 6 times. </w:t>
        </w:r>
      </w:moveFrom>
    </w:p>
    <w:p w14:paraId="6EF7FF3B" w14:textId="024EFC59" w:rsidR="004A380F" w:rsidRDefault="00D41C7E" w:rsidP="00B57D6D">
      <w:pPr>
        <w:spacing w:after="0" w:line="480" w:lineRule="auto"/>
        <w:rPr>
          <w:rFonts w:ascii="Times New Roman" w:eastAsia="Times New Roman" w:hAnsi="Times New Roman" w:cs="Times New Roman"/>
          <w:color w:val="000000"/>
          <w:sz w:val="24"/>
          <w:szCs w:val="24"/>
        </w:rPr>
        <w:pPrChange w:id="67" w:author="Jake Caldwell" w:date="2022-12-10T17:23:00Z">
          <w:pPr>
            <w:spacing w:after="0" w:line="480" w:lineRule="auto"/>
            <w:ind w:firstLine="720"/>
          </w:pPr>
        </w:pPrChange>
      </w:pPr>
      <w:moveFrom w:id="68" w:author="Jake Caldwell" w:date="2022-12-10T17:23:00Z">
        <w:r w:rsidDel="00B57D6D">
          <w:rPr>
            <w:rFonts w:ascii="Times New Roman" w:eastAsia="Times New Roman" w:hAnsi="Times New Roman" w:cs="Times New Roman"/>
            <w:color w:val="000000"/>
            <w:sz w:val="24"/>
            <w:szCs w:val="24"/>
          </w:rPr>
          <w:t xml:space="preserve">Because all my subjects are self-selected and come from a 4-year liberal arts college, there </w:t>
        </w:r>
        <w:r w:rsidR="00B57B6E" w:rsidDel="00B57D6D">
          <w:rPr>
            <w:rFonts w:ascii="Times New Roman" w:eastAsia="Times New Roman" w:hAnsi="Times New Roman" w:cs="Times New Roman"/>
            <w:color w:val="000000"/>
            <w:sz w:val="24"/>
            <w:szCs w:val="24"/>
          </w:rPr>
          <w:t>was</w:t>
        </w:r>
        <w:r w:rsidDel="00B57D6D">
          <w:rPr>
            <w:rFonts w:ascii="Times New Roman" w:eastAsia="Times New Roman" w:hAnsi="Times New Roman" w:cs="Times New Roman"/>
            <w:color w:val="000000"/>
            <w:sz w:val="24"/>
            <w:szCs w:val="24"/>
          </w:rPr>
          <w:t xml:space="preserve"> possible bias </w:t>
        </w:r>
        <w:r w:rsidR="00B57B6E" w:rsidDel="00B57D6D">
          <w:rPr>
            <w:rFonts w:ascii="Times New Roman" w:eastAsia="Times New Roman" w:hAnsi="Times New Roman" w:cs="Times New Roman"/>
            <w:color w:val="000000"/>
            <w:sz w:val="24"/>
            <w:szCs w:val="24"/>
          </w:rPr>
          <w:t>in</w:t>
        </w:r>
        <w:r w:rsidDel="00B57D6D">
          <w:rPr>
            <w:rFonts w:ascii="Times New Roman" w:eastAsia="Times New Roman" w:hAnsi="Times New Roman" w:cs="Times New Roman"/>
            <w:color w:val="000000"/>
            <w:sz w:val="24"/>
            <w:szCs w:val="24"/>
          </w:rPr>
          <w:t xml:space="preserve"> their responses. I did get 30 responses, which statistically means that the sample meets the size requirement for normality in statistics, but I </w:t>
        </w:r>
        <w:r w:rsidR="00B57B6E" w:rsidDel="00B57D6D">
          <w:rPr>
            <w:rFonts w:ascii="Times New Roman" w:eastAsia="Times New Roman" w:hAnsi="Times New Roman" w:cs="Times New Roman"/>
            <w:color w:val="000000"/>
            <w:sz w:val="24"/>
            <w:szCs w:val="24"/>
          </w:rPr>
          <w:t>was</w:t>
        </w:r>
        <w:r w:rsidDel="00B57D6D">
          <w:rPr>
            <w:rFonts w:ascii="Times New Roman" w:eastAsia="Times New Roman" w:hAnsi="Times New Roman" w:cs="Times New Roman"/>
            <w:color w:val="000000"/>
            <w:sz w:val="24"/>
            <w:szCs w:val="24"/>
          </w:rPr>
          <w:t xml:space="preserve"> cautious when generalizing the results of this research. Students at a four-year liberal arts college are not representative of most populations. Furthermore, the age group I sample</w:t>
        </w:r>
        <w:r w:rsidR="006D7EA4" w:rsidDel="00B57D6D">
          <w:rPr>
            <w:rFonts w:ascii="Times New Roman" w:eastAsia="Times New Roman" w:hAnsi="Times New Roman" w:cs="Times New Roman"/>
            <w:color w:val="000000"/>
            <w:sz w:val="24"/>
            <w:szCs w:val="24"/>
          </w:rPr>
          <w:t>d</w:t>
        </w:r>
        <w:r w:rsidDel="00B57D6D">
          <w:rPr>
            <w:rFonts w:ascii="Times New Roman" w:eastAsia="Times New Roman" w:hAnsi="Times New Roman" w:cs="Times New Roman"/>
            <w:color w:val="000000"/>
            <w:sz w:val="24"/>
            <w:szCs w:val="24"/>
          </w:rPr>
          <w:t xml:space="preserve"> was 18-22, which also can’t be generalized to </w:t>
        </w:r>
        <w:r w:rsidDel="00B57D6D">
          <w:rPr>
            <w:rFonts w:ascii="Times New Roman" w:eastAsia="Times New Roman" w:hAnsi="Times New Roman" w:cs="Times New Roman"/>
            <w:color w:val="000000"/>
            <w:sz w:val="24"/>
            <w:szCs w:val="24"/>
          </w:rPr>
          <w:lastRenderedPageBreak/>
          <w:t xml:space="preserve">other age groups. However, I asked respondents questions that pertained to media coverage. The 18-22 age group is exposed to many forms of media. But, when interpreting my results, I </w:t>
        </w:r>
        <w:r w:rsidR="003F5773" w:rsidDel="00B57D6D">
          <w:rPr>
            <w:rFonts w:ascii="Times New Roman" w:eastAsia="Times New Roman" w:hAnsi="Times New Roman" w:cs="Times New Roman"/>
            <w:color w:val="000000"/>
            <w:sz w:val="24"/>
            <w:szCs w:val="24"/>
          </w:rPr>
          <w:t>noted</w:t>
        </w:r>
        <w:r w:rsidDel="00B57D6D">
          <w:rPr>
            <w:rFonts w:ascii="Times New Roman" w:eastAsia="Times New Roman" w:hAnsi="Times New Roman" w:cs="Times New Roman"/>
            <w:color w:val="000000"/>
            <w:sz w:val="24"/>
            <w:szCs w:val="24"/>
          </w:rPr>
          <w:t xml:space="preserve"> that there</w:t>
        </w:r>
        <w:r w:rsidR="003F5773" w:rsidDel="00B57D6D">
          <w:rPr>
            <w:rFonts w:ascii="Times New Roman" w:eastAsia="Times New Roman" w:hAnsi="Times New Roman" w:cs="Times New Roman"/>
            <w:color w:val="000000"/>
            <w:sz w:val="24"/>
            <w:szCs w:val="24"/>
          </w:rPr>
          <w:t xml:space="preserve"> was </w:t>
        </w:r>
        <w:r w:rsidDel="00B57D6D">
          <w:rPr>
            <w:rFonts w:ascii="Times New Roman" w:eastAsia="Times New Roman" w:hAnsi="Times New Roman" w:cs="Times New Roman"/>
            <w:color w:val="000000"/>
            <w:sz w:val="24"/>
            <w:szCs w:val="24"/>
          </w:rPr>
          <w:t>some bias based on the group of people that I sampled from.</w:t>
        </w:r>
      </w:moveFrom>
      <w:moveFromRangeEnd w:id="61"/>
    </w:p>
    <w:p w14:paraId="28CDFFDA" w14:textId="2B59FEF5" w:rsidR="00D46391" w:rsidRPr="00D46391" w:rsidRDefault="00D46391" w:rsidP="00D46391">
      <w:pPr>
        <w:spacing w:after="0" w:line="480" w:lineRule="auto"/>
        <w:rPr>
          <w:rFonts w:ascii="Times New Roman" w:eastAsia="Times New Roman" w:hAnsi="Times New Roman" w:cs="Times New Roman"/>
          <w:sz w:val="24"/>
          <w:szCs w:val="24"/>
        </w:rPr>
      </w:pPr>
      <w:r w:rsidRPr="00D46391">
        <w:rPr>
          <w:rFonts w:ascii="Times New Roman" w:eastAsia="Times New Roman" w:hAnsi="Times New Roman" w:cs="Times New Roman"/>
          <w:b/>
          <w:bCs/>
          <w:color w:val="000000"/>
          <w:sz w:val="24"/>
          <w:szCs w:val="24"/>
        </w:rPr>
        <w:t>Statistical Revie</w:t>
      </w:r>
      <w:r w:rsidR="00F35050">
        <w:rPr>
          <w:rFonts w:ascii="Times New Roman" w:eastAsia="Times New Roman" w:hAnsi="Times New Roman" w:cs="Times New Roman"/>
          <w:b/>
          <w:bCs/>
          <w:color w:val="000000"/>
          <w:sz w:val="24"/>
          <w:szCs w:val="24"/>
        </w:rPr>
        <w:t>w</w:t>
      </w:r>
    </w:p>
    <w:p w14:paraId="01DD19E1" w14:textId="48E0273E" w:rsidR="00D46391" w:rsidRDefault="00D46391" w:rsidP="00D46391">
      <w:pPr>
        <w:spacing w:after="0" w:line="480" w:lineRule="auto"/>
        <w:rPr>
          <w:rFonts w:ascii="Times New Roman" w:eastAsia="Times New Roman" w:hAnsi="Times New Roman" w:cs="Times New Roman"/>
          <w:color w:val="000000"/>
          <w:sz w:val="24"/>
          <w:szCs w:val="24"/>
        </w:rPr>
      </w:pPr>
      <w:r w:rsidRPr="00D46391">
        <w:rPr>
          <w:rFonts w:ascii="Times New Roman" w:eastAsia="Times New Roman" w:hAnsi="Times New Roman" w:cs="Times New Roman"/>
          <w:b/>
          <w:bCs/>
          <w:color w:val="000000"/>
          <w:sz w:val="24"/>
          <w:szCs w:val="24"/>
        </w:rPr>
        <w:tab/>
      </w:r>
      <w:r w:rsidR="00FA57AF">
        <w:rPr>
          <w:rFonts w:ascii="Times New Roman" w:eastAsia="Times New Roman" w:hAnsi="Times New Roman" w:cs="Times New Roman"/>
          <w:color w:val="000000"/>
          <w:sz w:val="24"/>
          <w:szCs w:val="24"/>
        </w:rPr>
        <w:t>The two advanced statistics that I focus</w:t>
      </w:r>
      <w:r w:rsidR="003F5773">
        <w:rPr>
          <w:rFonts w:ascii="Times New Roman" w:eastAsia="Times New Roman" w:hAnsi="Times New Roman" w:cs="Times New Roman"/>
          <w:color w:val="000000"/>
          <w:sz w:val="24"/>
          <w:szCs w:val="24"/>
        </w:rPr>
        <w:t>ed</w:t>
      </w:r>
      <w:r w:rsidR="00FA57AF">
        <w:rPr>
          <w:rFonts w:ascii="Times New Roman" w:eastAsia="Times New Roman" w:hAnsi="Times New Roman" w:cs="Times New Roman"/>
          <w:color w:val="000000"/>
          <w:sz w:val="24"/>
          <w:szCs w:val="24"/>
        </w:rPr>
        <w:t xml:space="preserve"> on in this research </w:t>
      </w:r>
      <w:r w:rsidR="003F5773">
        <w:rPr>
          <w:rFonts w:ascii="Times New Roman" w:eastAsia="Times New Roman" w:hAnsi="Times New Roman" w:cs="Times New Roman"/>
          <w:color w:val="000000"/>
          <w:sz w:val="24"/>
          <w:szCs w:val="24"/>
        </w:rPr>
        <w:t>were</w:t>
      </w:r>
      <w:r w:rsidR="00FA57AF">
        <w:rPr>
          <w:rFonts w:ascii="Times New Roman" w:eastAsia="Times New Roman" w:hAnsi="Times New Roman" w:cs="Times New Roman"/>
          <w:color w:val="000000"/>
          <w:sz w:val="24"/>
          <w:szCs w:val="24"/>
        </w:rPr>
        <w:t xml:space="preserve"> Player Efficiency Rating and </w:t>
      </w:r>
      <w:proofErr w:type="spellStart"/>
      <w:r w:rsidR="00FA57AF">
        <w:rPr>
          <w:rFonts w:ascii="Times New Roman" w:eastAsia="Times New Roman" w:hAnsi="Times New Roman" w:cs="Times New Roman"/>
          <w:color w:val="000000"/>
          <w:sz w:val="24"/>
          <w:szCs w:val="24"/>
        </w:rPr>
        <w:t>GameScore</w:t>
      </w:r>
      <w:proofErr w:type="spellEnd"/>
      <w:r w:rsidR="00FA57AF">
        <w:rPr>
          <w:rFonts w:ascii="Times New Roman" w:eastAsia="Times New Roman" w:hAnsi="Times New Roman" w:cs="Times New Roman"/>
          <w:color w:val="000000"/>
          <w:sz w:val="24"/>
          <w:szCs w:val="24"/>
        </w:rPr>
        <w:t xml:space="preserve">. </w:t>
      </w:r>
      <w:r w:rsidR="000C02DB">
        <w:rPr>
          <w:rFonts w:ascii="Times New Roman" w:eastAsia="Times New Roman" w:hAnsi="Times New Roman" w:cs="Times New Roman"/>
          <w:color w:val="000000"/>
          <w:sz w:val="24"/>
          <w:szCs w:val="24"/>
        </w:rPr>
        <w:t xml:space="preserve">They are both calculations involving the basic statistics found in the Basketball Reference dataset (Table 1). Player Efficiency Rating, PER for short, is a measure of the positive </w:t>
      </w:r>
      <w:r w:rsidR="0010491B">
        <w:rPr>
          <w:rFonts w:ascii="Times New Roman" w:eastAsia="Times New Roman" w:hAnsi="Times New Roman" w:cs="Times New Roman"/>
          <w:color w:val="000000"/>
          <w:sz w:val="24"/>
          <w:szCs w:val="24"/>
        </w:rPr>
        <w:t xml:space="preserve">and negative contributions provided by a player to their team on a per-minute basis. </w:t>
      </w:r>
    </w:p>
    <w:p w14:paraId="69EBFD01" w14:textId="59E99B81" w:rsidR="000D1B84" w:rsidRDefault="000D1B84" w:rsidP="00D46391">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However, there are a few other statistics that go into the PER equation:</w:t>
      </w:r>
    </w:p>
    <w:tbl>
      <w:tblPr>
        <w:tblStyle w:val="GridTable2"/>
        <w:tblW w:w="0" w:type="auto"/>
        <w:tblLook w:val="04A0" w:firstRow="1" w:lastRow="0" w:firstColumn="1" w:lastColumn="0" w:noHBand="0" w:noVBand="1"/>
      </w:tblPr>
      <w:tblGrid>
        <w:gridCol w:w="1615"/>
        <w:gridCol w:w="7735"/>
      </w:tblGrid>
      <w:tr w:rsidR="003201F2" w14:paraId="00383C16" w14:textId="77777777" w:rsidTr="000A2B29">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615" w:type="dxa"/>
          </w:tcPr>
          <w:p w14:paraId="48AF3FE8" w14:textId="023120D0" w:rsidR="003201F2" w:rsidRPr="006B3EE5" w:rsidRDefault="00407AD9" w:rsidP="00407AD9">
            <w:pPr>
              <w:spacing w:line="480" w:lineRule="auto"/>
              <w:jc w:val="center"/>
              <w:rPr>
                <w:rFonts w:ascii="Times New Roman" w:eastAsia="Times New Roman" w:hAnsi="Times New Roman" w:cs="Times New Roman"/>
                <w:sz w:val="24"/>
                <w:szCs w:val="24"/>
              </w:rPr>
            </w:pPr>
            <w:r w:rsidRPr="006B3EE5">
              <w:rPr>
                <w:rFonts w:ascii="Times New Roman" w:eastAsia="Times New Roman" w:hAnsi="Times New Roman" w:cs="Times New Roman"/>
                <w:sz w:val="24"/>
                <w:szCs w:val="24"/>
              </w:rPr>
              <w:t>Abbreviation</w:t>
            </w:r>
          </w:p>
        </w:tc>
        <w:tc>
          <w:tcPr>
            <w:tcW w:w="7735" w:type="dxa"/>
          </w:tcPr>
          <w:p w14:paraId="06337C67" w14:textId="100E6917" w:rsidR="003201F2" w:rsidRPr="006B3EE5" w:rsidRDefault="00407AD9" w:rsidP="00407AD9">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3EE5">
              <w:rPr>
                <w:rFonts w:ascii="Times New Roman" w:eastAsia="Times New Roman" w:hAnsi="Times New Roman" w:cs="Times New Roman"/>
                <w:sz w:val="24"/>
                <w:szCs w:val="24"/>
              </w:rPr>
              <w:t>Name and meaning</w:t>
            </w:r>
          </w:p>
        </w:tc>
      </w:tr>
      <w:tr w:rsidR="003201F2" w14:paraId="631F4022" w14:textId="77777777" w:rsidTr="000A2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865C21B" w14:textId="3E92FECE" w:rsidR="003201F2" w:rsidRDefault="00407AD9" w:rsidP="00407AD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VOP</w:t>
            </w:r>
          </w:p>
        </w:tc>
        <w:tc>
          <w:tcPr>
            <w:tcW w:w="7735" w:type="dxa"/>
          </w:tcPr>
          <w:p w14:paraId="42D43C6F" w14:textId="207B0A84" w:rsidR="003201F2" w:rsidRDefault="00407AD9" w:rsidP="00407AD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Value of Possession </w:t>
            </w:r>
            <w:r w:rsidR="000B698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B698D">
              <w:rPr>
                <w:rFonts w:ascii="Times New Roman" w:eastAsia="Times New Roman" w:hAnsi="Times New Roman" w:cs="Times New Roman"/>
                <w:sz w:val="24"/>
                <w:szCs w:val="24"/>
              </w:rPr>
              <w:t xml:space="preserve">Average number of points scored on one </w:t>
            </w:r>
            <w:r w:rsidR="00A06620">
              <w:rPr>
                <w:rFonts w:ascii="Times New Roman" w:eastAsia="Times New Roman" w:hAnsi="Times New Roman" w:cs="Times New Roman"/>
                <w:sz w:val="24"/>
                <w:szCs w:val="24"/>
              </w:rPr>
              <w:t>possession, usually 1 (Sports Reference LLC, 2022)</w:t>
            </w:r>
          </w:p>
        </w:tc>
      </w:tr>
      <w:tr w:rsidR="003201F2" w14:paraId="4E1EFCFD" w14:textId="77777777" w:rsidTr="000A2B29">
        <w:tc>
          <w:tcPr>
            <w:cnfStyle w:val="001000000000" w:firstRow="0" w:lastRow="0" w:firstColumn="1" w:lastColumn="0" w:oddVBand="0" w:evenVBand="0" w:oddHBand="0" w:evenHBand="0" w:firstRowFirstColumn="0" w:firstRowLastColumn="0" w:lastRowFirstColumn="0" w:lastRowLastColumn="0"/>
            <w:tcW w:w="1615" w:type="dxa"/>
          </w:tcPr>
          <w:p w14:paraId="40EC56C1" w14:textId="23D7C2FD" w:rsidR="003201F2" w:rsidRDefault="00407AD9" w:rsidP="00407AD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DRB%</w:t>
            </w:r>
          </w:p>
        </w:tc>
        <w:tc>
          <w:tcPr>
            <w:tcW w:w="7735" w:type="dxa"/>
          </w:tcPr>
          <w:p w14:paraId="45C9145D" w14:textId="7077978A" w:rsidR="003201F2" w:rsidRDefault="00A06620" w:rsidP="00407AD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Defensive Rebound Percentage – The percentage of a player’s rebounds that </w:t>
            </w:r>
            <w:r w:rsidR="0073285F">
              <w:rPr>
                <w:rFonts w:ascii="Times New Roman" w:eastAsia="Times New Roman" w:hAnsi="Times New Roman" w:cs="Times New Roman"/>
                <w:sz w:val="24"/>
                <w:szCs w:val="24"/>
              </w:rPr>
              <w:t>are made when that player is on defense</w:t>
            </w:r>
          </w:p>
        </w:tc>
      </w:tr>
    </w:tbl>
    <w:p w14:paraId="72D3A50F" w14:textId="3F8D45D6" w:rsidR="000D1B84" w:rsidRPr="00D46391" w:rsidRDefault="00810C21" w:rsidP="00D46391">
      <w:p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b/>
          <w:bCs/>
          <w:sz w:val="20"/>
          <w:szCs w:val="20"/>
        </w:rPr>
        <w:t>Table 2:</w:t>
      </w:r>
      <w:r w:rsidR="003D78E3">
        <w:rPr>
          <w:rFonts w:ascii="Times New Roman" w:eastAsia="Times New Roman" w:hAnsi="Times New Roman" w:cs="Times New Roman"/>
          <w:b/>
          <w:bCs/>
          <w:sz w:val="20"/>
          <w:szCs w:val="20"/>
        </w:rPr>
        <w:t xml:space="preserve"> </w:t>
      </w:r>
      <w:r w:rsidR="004F7820">
        <w:rPr>
          <w:rFonts w:ascii="Times New Roman" w:eastAsia="Times New Roman" w:hAnsi="Times New Roman" w:cs="Times New Roman"/>
          <w:sz w:val="20"/>
          <w:szCs w:val="20"/>
        </w:rPr>
        <w:t xml:space="preserve">Value of possession is used to compare how often the player surpasses the league average points per possession and Defensive Rebound Percentage </w:t>
      </w:r>
      <w:r w:rsidR="00851F75">
        <w:rPr>
          <w:rFonts w:ascii="Times New Roman" w:eastAsia="Times New Roman" w:hAnsi="Times New Roman" w:cs="Times New Roman"/>
          <w:sz w:val="20"/>
          <w:szCs w:val="20"/>
        </w:rPr>
        <w:t xml:space="preserve">is used to determine the value of a rebound (Offensive Rebounds are </w:t>
      </w:r>
      <w:r w:rsidR="00054F14">
        <w:rPr>
          <w:rFonts w:ascii="Times New Roman" w:eastAsia="Times New Roman" w:hAnsi="Times New Roman" w:cs="Times New Roman"/>
          <w:sz w:val="20"/>
          <w:szCs w:val="20"/>
        </w:rPr>
        <w:t xml:space="preserve">more valuable but occur less often). </w:t>
      </w:r>
    </w:p>
    <w:p w14:paraId="030D0182" w14:textId="77777777" w:rsidR="00E439FC" w:rsidRPr="00E439FC" w:rsidRDefault="00D46391" w:rsidP="00D46391">
      <w:pPr>
        <w:spacing w:after="0" w:line="480" w:lineRule="auto"/>
        <w:rPr>
          <w:ins w:id="69" w:author="Jake Caldwell" w:date="2022-12-08T20:16:00Z"/>
          <w:rFonts w:ascii="Times New Roman" w:eastAsia="Times New Roman" w:hAnsi="Times New Roman" w:cs="Times New Roman"/>
          <w:color w:val="000000"/>
          <w:sz w:val="24"/>
          <w:szCs w:val="24"/>
          <w:rPrChange w:id="70" w:author="Jake Caldwell" w:date="2022-12-08T20:16:00Z">
            <w:rPr>
              <w:ins w:id="71" w:author="Jake Caldwell" w:date="2022-12-08T20:16:00Z"/>
              <w:rFonts w:ascii="Cambria Math" w:eastAsia="Times New Roman" w:hAnsi="Cambria Math" w:cs="Times New Roman"/>
              <w:i/>
              <w:color w:val="000000"/>
              <w:sz w:val="24"/>
              <w:szCs w:val="24"/>
            </w:rPr>
          </w:rPrChange>
        </w:rPr>
      </w:pPr>
      <w:r w:rsidRPr="00D46391">
        <w:rPr>
          <w:rFonts w:ascii="Times New Roman" w:eastAsia="Times New Roman" w:hAnsi="Times New Roman" w:cs="Times New Roman"/>
          <w:color w:val="000000"/>
          <w:sz w:val="24"/>
          <w:szCs w:val="24"/>
        </w:rPr>
        <w:tab/>
      </w:r>
      <w:r w:rsidR="0017351B">
        <w:rPr>
          <w:rFonts w:ascii="Times New Roman" w:eastAsia="Times New Roman" w:hAnsi="Times New Roman" w:cs="Times New Roman"/>
          <w:color w:val="000000"/>
          <w:sz w:val="24"/>
          <w:szCs w:val="24"/>
        </w:rPr>
        <w:t xml:space="preserve">PER also uses team average </w:t>
      </w:r>
      <w:r w:rsidR="00DA1BAF">
        <w:rPr>
          <w:rFonts w:ascii="Times New Roman" w:eastAsia="Times New Roman" w:hAnsi="Times New Roman" w:cs="Times New Roman"/>
          <w:color w:val="000000"/>
          <w:sz w:val="24"/>
          <w:szCs w:val="24"/>
        </w:rPr>
        <w:t>assists, field goals, as well as the league averages of those stats</w:t>
      </w:r>
      <w:r w:rsidR="00DA71B3">
        <w:rPr>
          <w:rFonts w:ascii="Times New Roman" w:eastAsia="Times New Roman" w:hAnsi="Times New Roman" w:cs="Times New Roman"/>
          <w:color w:val="000000"/>
          <w:sz w:val="24"/>
          <w:szCs w:val="24"/>
        </w:rPr>
        <w:t xml:space="preserve"> to determine the player’s effectiveness compared to a league average. Below is the full </w:t>
      </w:r>
      <m:oMath>
        <m:f>
          <m:fPr>
            <m:ctrlPr>
              <w:ins w:id="72" w:author="Jake Caldwell" w:date="2022-12-08T19:40:00Z">
                <w:rPr>
                  <w:rFonts w:ascii="Cambria Math" w:eastAsia="Times New Roman" w:hAnsi="Cambria Math" w:cs="Times New Roman"/>
                  <w:color w:val="000000"/>
                  <w:sz w:val="24"/>
                  <w:szCs w:val="24"/>
                </w:rPr>
              </w:ins>
            </m:ctrlPr>
          </m:fPr>
          <m:num/>
          <m:den/>
        </m:f>
      </m:oMath>
      <w:r w:rsidR="00DA71B3">
        <w:rPr>
          <w:rFonts w:ascii="Times New Roman" w:eastAsia="Times New Roman" w:hAnsi="Times New Roman" w:cs="Times New Roman"/>
          <w:color w:val="000000"/>
          <w:sz w:val="24"/>
          <w:szCs w:val="24"/>
        </w:rPr>
        <w:t>equation for PER</w:t>
      </w:r>
      <w:ins w:id="73" w:author="Jake Caldwell" w:date="2022-12-08T19:39:00Z">
        <w:r w:rsidR="00F20463">
          <w:rPr>
            <w:rFonts w:ascii="Times New Roman" w:eastAsia="Times New Roman" w:hAnsi="Times New Roman" w:cs="Times New Roman"/>
            <w:color w:val="000000"/>
            <w:sz w:val="24"/>
            <w:szCs w:val="24"/>
          </w:rPr>
          <w:t>:</w:t>
        </w:r>
      </w:ins>
      <w:del w:id="74" w:author="Jake Caldwell" w:date="2022-12-08T19:39:00Z">
        <w:r w:rsidR="00DA71B3" w:rsidDel="00F20463">
          <w:rPr>
            <w:rFonts w:ascii="Times New Roman" w:eastAsia="Times New Roman" w:hAnsi="Times New Roman" w:cs="Times New Roman"/>
            <w:color w:val="000000"/>
            <w:sz w:val="24"/>
            <w:szCs w:val="24"/>
          </w:rPr>
          <w:delText>:</w:delText>
        </w:r>
      </w:del>
      <w:ins w:id="75" w:author="Jake Caldwell" w:date="2022-12-08T20:13:00Z">
        <w:r w:rsidR="008F0012">
          <w:rPr>
            <w:rFonts w:ascii="Times New Roman" w:eastAsia="Times New Roman" w:hAnsi="Times New Roman" w:cs="Times New Roman"/>
            <w:color w:val="000000"/>
            <w:sz w:val="24"/>
            <w:szCs w:val="24"/>
          </w:rPr>
          <w:t xml:space="preserve"> </w:t>
        </w:r>
      </w:ins>
    </w:p>
    <w:p w14:paraId="54C89D36" w14:textId="75211E6B" w:rsidR="00F20463" w:rsidRPr="00E439FC" w:rsidRDefault="008F0012" w:rsidP="00D46391">
      <w:pPr>
        <w:spacing w:after="0" w:line="480" w:lineRule="auto"/>
        <w:rPr>
          <w:ins w:id="76" w:author="Jake Caldwell" w:date="2022-12-08T19:39:00Z"/>
          <w:rFonts w:ascii="Times New Roman" w:eastAsia="Times New Roman" w:hAnsi="Times New Roman" w:cs="Times New Roman"/>
          <w:color w:val="000000"/>
          <w:sz w:val="24"/>
          <w:szCs w:val="24"/>
          <w:rPrChange w:id="77" w:author="Jake Caldwell" w:date="2022-12-08T20:16:00Z">
            <w:rPr>
              <w:ins w:id="78" w:author="Jake Caldwell" w:date="2022-12-08T19:39:00Z"/>
              <w:rFonts w:ascii="Cambria Math" w:eastAsia="Times New Roman" w:hAnsi="Cambria Math" w:cs="Times New Roman"/>
              <w:i/>
              <w:sz w:val="24"/>
              <w:szCs w:val="24"/>
            </w:rPr>
          </w:rPrChange>
        </w:rPr>
      </w:pPr>
      <m:oMathPara>
        <m:oMathParaPr>
          <m:jc m:val="center"/>
        </m:oMathParaPr>
        <m:oMath>
          <m:r>
            <w:ins w:id="79" w:author="Jake Caldwell" w:date="2022-12-08T20:14:00Z">
              <w:rPr>
                <w:rFonts w:ascii="Cambria Math" w:eastAsia="Times New Roman" w:hAnsi="Cambria Math" w:cs="Times New Roman"/>
                <w:color w:val="000000"/>
                <w:sz w:val="24"/>
                <w:szCs w:val="24"/>
              </w:rPr>
              <w:lastRenderedPageBreak/>
              <m:t>PER=</m:t>
            </w:ins>
          </m:r>
          <m:f>
            <m:fPr>
              <m:ctrlPr>
                <w:ins w:id="80" w:author="Jake Caldwell" w:date="2022-12-08T19:41:00Z">
                  <w:rPr>
                    <w:rFonts w:ascii="Cambria Math" w:eastAsia="Times New Roman" w:hAnsi="Cambria Math" w:cs="Times New Roman"/>
                    <w:i/>
                    <w:color w:val="000000"/>
                    <w:sz w:val="24"/>
                    <w:szCs w:val="24"/>
                  </w:rPr>
                </w:ins>
              </m:ctrlPr>
            </m:fPr>
            <m:num>
              <m:r>
                <w:ins w:id="81" w:author="Jake Caldwell" w:date="2022-12-08T19:41:00Z">
                  <w:rPr>
                    <w:rFonts w:ascii="Cambria Math" w:eastAsia="Times New Roman" w:hAnsi="Cambria Math" w:cs="Times New Roman"/>
                    <w:color w:val="000000"/>
                    <w:sz w:val="24"/>
                    <w:szCs w:val="24"/>
                  </w:rPr>
                  <m:t>1</m:t>
                </w:ins>
              </m:r>
            </m:num>
            <m:den>
              <m:r>
                <w:ins w:id="82" w:author="Jake Caldwell" w:date="2022-12-08T19:41:00Z">
                  <w:rPr>
                    <w:rFonts w:ascii="Cambria Math" w:eastAsia="Times New Roman" w:hAnsi="Cambria Math" w:cs="Times New Roman"/>
                    <w:color w:val="000000"/>
                    <w:sz w:val="24"/>
                    <w:szCs w:val="24"/>
                  </w:rPr>
                  <m:t>MP</m:t>
                </w:ins>
              </m:r>
            </m:den>
          </m:f>
          <m:r>
            <w:ins w:id="83" w:author="Jake Caldwell" w:date="2022-12-08T19:41:00Z">
              <w:rPr>
                <w:rFonts w:ascii="Cambria Math" w:eastAsia="Times New Roman" w:hAnsi="Cambria Math" w:cs="Times New Roman"/>
                <w:color w:val="000000"/>
                <w:sz w:val="24"/>
                <w:szCs w:val="24"/>
              </w:rPr>
              <m:t>*[</m:t>
            </w:ins>
          </m:r>
          <m:r>
            <w:ins w:id="84" w:author="Jake Caldwell" w:date="2022-12-08T19:41:00Z">
              <w:rPr>
                <w:rFonts w:ascii="Cambria Math" w:eastAsia="Times New Roman" w:hAnsi="Cambria Math" w:cs="Times New Roman"/>
                <w:color w:val="000000"/>
                <w:sz w:val="24"/>
                <w:szCs w:val="24"/>
              </w:rPr>
              <m:t>3P+</m:t>
            </w:ins>
          </m:r>
          <m:d>
            <m:dPr>
              <m:ctrlPr>
                <w:ins w:id="85" w:author="Jake Caldwell" w:date="2022-12-08T19:41:00Z">
                  <w:rPr>
                    <w:rFonts w:ascii="Cambria Math" w:eastAsia="Times New Roman" w:hAnsi="Cambria Math" w:cs="Times New Roman"/>
                    <w:i/>
                    <w:color w:val="000000"/>
                    <w:sz w:val="24"/>
                    <w:szCs w:val="24"/>
                  </w:rPr>
                </w:ins>
              </m:ctrlPr>
            </m:dPr>
            <m:e>
              <m:f>
                <m:fPr>
                  <m:ctrlPr>
                    <w:ins w:id="86" w:author="Jake Caldwell" w:date="2022-12-08T19:41:00Z">
                      <w:rPr>
                        <w:rFonts w:ascii="Cambria Math" w:eastAsia="Times New Roman" w:hAnsi="Cambria Math" w:cs="Times New Roman"/>
                        <w:i/>
                        <w:color w:val="000000"/>
                        <w:sz w:val="24"/>
                        <w:szCs w:val="24"/>
                      </w:rPr>
                    </w:ins>
                  </m:ctrlPr>
                </m:fPr>
                <m:num>
                  <m:r>
                    <w:ins w:id="87" w:author="Jake Caldwell" w:date="2022-12-08T19:41:00Z">
                      <w:rPr>
                        <w:rFonts w:ascii="Cambria Math" w:eastAsia="Times New Roman" w:hAnsi="Cambria Math" w:cs="Times New Roman"/>
                        <w:color w:val="000000"/>
                        <w:sz w:val="24"/>
                        <w:szCs w:val="24"/>
                      </w:rPr>
                      <m:t>2</m:t>
                    </w:ins>
                  </m:r>
                </m:num>
                <m:den>
                  <m:r>
                    <w:ins w:id="88" w:author="Jake Caldwell" w:date="2022-12-08T19:41:00Z">
                      <w:rPr>
                        <w:rFonts w:ascii="Cambria Math" w:eastAsia="Times New Roman" w:hAnsi="Cambria Math" w:cs="Times New Roman"/>
                        <w:color w:val="000000"/>
                        <w:sz w:val="24"/>
                        <w:szCs w:val="24"/>
                      </w:rPr>
                      <m:t>3</m:t>
                    </w:ins>
                  </m:r>
                </m:den>
              </m:f>
            </m:e>
          </m:d>
          <m:r>
            <w:ins w:id="89" w:author="Jake Caldwell" w:date="2022-12-08T19:41:00Z">
              <w:rPr>
                <w:rFonts w:ascii="Cambria Math" w:eastAsia="Times New Roman" w:hAnsi="Cambria Math" w:cs="Times New Roman"/>
                <w:color w:val="000000"/>
                <w:sz w:val="24"/>
                <w:szCs w:val="24"/>
              </w:rPr>
              <m:t>*AST</m:t>
            </w:ins>
          </m:r>
          <m:r>
            <w:ins w:id="90" w:author="Jake Caldwell" w:date="2022-12-08T19:42:00Z">
              <w:rPr>
                <w:rFonts w:ascii="Cambria Math" w:eastAsia="Times New Roman" w:hAnsi="Cambria Math" w:cs="Times New Roman"/>
                <w:color w:val="000000"/>
                <w:sz w:val="24"/>
                <w:szCs w:val="24"/>
              </w:rPr>
              <m:t>+</m:t>
            </w:ins>
          </m:r>
          <m:d>
            <m:dPr>
              <m:ctrlPr>
                <w:ins w:id="91" w:author="Jake Caldwell" w:date="2022-12-08T19:42:00Z">
                  <w:rPr>
                    <w:rFonts w:ascii="Cambria Math" w:eastAsia="Times New Roman" w:hAnsi="Cambria Math" w:cs="Times New Roman"/>
                    <w:i/>
                    <w:color w:val="000000"/>
                    <w:sz w:val="24"/>
                    <w:szCs w:val="24"/>
                  </w:rPr>
                </w:ins>
              </m:ctrlPr>
            </m:dPr>
            <m:e>
              <m:r>
                <w:ins w:id="92" w:author="Jake Caldwell" w:date="2022-12-08T19:42:00Z">
                  <w:rPr>
                    <w:rFonts w:ascii="Cambria Math" w:eastAsia="Times New Roman" w:hAnsi="Cambria Math" w:cs="Times New Roman"/>
                    <w:color w:val="000000"/>
                    <w:sz w:val="24"/>
                    <w:szCs w:val="24"/>
                  </w:rPr>
                  <m:t>2-factor*</m:t>
                </w:ins>
              </m:r>
              <m:d>
                <m:dPr>
                  <m:ctrlPr>
                    <w:ins w:id="93" w:author="Jake Caldwell" w:date="2022-12-08T19:42:00Z">
                      <w:rPr>
                        <w:rFonts w:ascii="Cambria Math" w:eastAsia="Times New Roman" w:hAnsi="Cambria Math" w:cs="Times New Roman"/>
                        <w:i/>
                        <w:color w:val="000000"/>
                        <w:sz w:val="24"/>
                        <w:szCs w:val="24"/>
                      </w:rPr>
                    </w:ins>
                  </m:ctrlPr>
                </m:dPr>
                <m:e>
                  <m:f>
                    <m:fPr>
                      <m:ctrlPr>
                        <w:ins w:id="94" w:author="Jake Caldwell" w:date="2022-12-08T19:42:00Z">
                          <w:rPr>
                            <w:rFonts w:ascii="Cambria Math" w:eastAsia="Times New Roman" w:hAnsi="Cambria Math" w:cs="Times New Roman"/>
                            <w:i/>
                            <w:color w:val="000000"/>
                            <w:sz w:val="24"/>
                            <w:szCs w:val="24"/>
                          </w:rPr>
                        </w:ins>
                      </m:ctrlPr>
                    </m:fPr>
                    <m:num>
                      <m:r>
                        <w:ins w:id="95" w:author="Jake Caldwell" w:date="2022-12-08T19:43:00Z">
                          <w:rPr>
                            <w:rFonts w:ascii="Cambria Math" w:eastAsia="Times New Roman" w:hAnsi="Cambria Math" w:cs="Times New Roman"/>
                            <w:color w:val="000000"/>
                            <w:sz w:val="24"/>
                            <w:szCs w:val="24"/>
                          </w:rPr>
                          <m:t>AS</m:t>
                        </w:ins>
                      </m:r>
                      <m:sSub>
                        <m:sSubPr>
                          <m:ctrlPr>
                            <w:ins w:id="96" w:author="Jake Caldwell" w:date="2022-12-08T19:43:00Z">
                              <w:rPr>
                                <w:rFonts w:ascii="Cambria Math" w:eastAsia="Times New Roman" w:hAnsi="Cambria Math" w:cs="Times New Roman"/>
                                <w:i/>
                                <w:color w:val="000000"/>
                                <w:sz w:val="24"/>
                                <w:szCs w:val="24"/>
                              </w:rPr>
                            </w:ins>
                          </m:ctrlPr>
                        </m:sSubPr>
                        <m:e>
                          <m:r>
                            <w:ins w:id="97" w:author="Jake Caldwell" w:date="2022-12-08T19:43:00Z">
                              <w:rPr>
                                <w:rFonts w:ascii="Cambria Math" w:eastAsia="Times New Roman" w:hAnsi="Cambria Math" w:cs="Times New Roman"/>
                                <w:color w:val="000000"/>
                                <w:sz w:val="24"/>
                                <w:szCs w:val="24"/>
                              </w:rPr>
                              <m:t>T</m:t>
                            </w:ins>
                          </m:r>
                        </m:e>
                        <m:sub>
                          <m:r>
                            <w:ins w:id="98" w:author="Jake Caldwell" w:date="2022-12-08T19:43:00Z">
                              <w:rPr>
                                <w:rFonts w:ascii="Cambria Math" w:eastAsia="Times New Roman" w:hAnsi="Cambria Math" w:cs="Times New Roman"/>
                                <w:color w:val="000000"/>
                                <w:sz w:val="24"/>
                                <w:szCs w:val="24"/>
                              </w:rPr>
                              <m:t>team</m:t>
                            </w:ins>
                          </m:r>
                        </m:sub>
                      </m:sSub>
                    </m:num>
                    <m:den>
                      <m:r>
                        <w:ins w:id="99" w:author="Jake Caldwell" w:date="2022-12-08T19:43:00Z">
                          <w:rPr>
                            <w:rFonts w:ascii="Cambria Math" w:eastAsia="Times New Roman" w:hAnsi="Cambria Math" w:cs="Times New Roman"/>
                            <w:color w:val="000000"/>
                            <w:sz w:val="24"/>
                            <w:szCs w:val="24"/>
                          </w:rPr>
                          <m:t>F</m:t>
                        </w:ins>
                      </m:r>
                      <m:sSub>
                        <m:sSubPr>
                          <m:ctrlPr>
                            <w:ins w:id="100" w:author="Jake Caldwell" w:date="2022-12-08T19:43:00Z">
                              <w:rPr>
                                <w:rFonts w:ascii="Cambria Math" w:eastAsia="Times New Roman" w:hAnsi="Cambria Math" w:cs="Times New Roman"/>
                                <w:i/>
                                <w:color w:val="000000"/>
                                <w:sz w:val="24"/>
                                <w:szCs w:val="24"/>
                              </w:rPr>
                            </w:ins>
                          </m:ctrlPr>
                        </m:sSubPr>
                        <m:e>
                          <m:r>
                            <w:ins w:id="101" w:author="Jake Caldwell" w:date="2022-12-08T19:43:00Z">
                              <w:rPr>
                                <w:rFonts w:ascii="Cambria Math" w:eastAsia="Times New Roman" w:hAnsi="Cambria Math" w:cs="Times New Roman"/>
                                <w:color w:val="000000"/>
                                <w:sz w:val="24"/>
                                <w:szCs w:val="24"/>
                              </w:rPr>
                              <m:t>G</m:t>
                            </w:ins>
                          </m:r>
                        </m:e>
                        <m:sub>
                          <m:r>
                            <w:ins w:id="102" w:author="Jake Caldwell" w:date="2022-12-08T19:43:00Z">
                              <w:rPr>
                                <w:rFonts w:ascii="Cambria Math" w:eastAsia="Times New Roman" w:hAnsi="Cambria Math" w:cs="Times New Roman"/>
                                <w:color w:val="000000"/>
                                <w:sz w:val="24"/>
                                <w:szCs w:val="24"/>
                              </w:rPr>
                              <m:t>team</m:t>
                            </w:ins>
                          </m:r>
                        </m:sub>
                      </m:sSub>
                    </m:den>
                  </m:f>
                </m:e>
              </m:d>
            </m:e>
          </m:d>
          <m:r>
            <w:ins w:id="103" w:author="Jake Caldwell" w:date="2022-12-08T19:43:00Z">
              <w:rPr>
                <w:rFonts w:ascii="Cambria Math" w:eastAsia="Times New Roman" w:hAnsi="Cambria Math" w:cs="Times New Roman"/>
                <w:color w:val="000000"/>
                <w:sz w:val="24"/>
                <w:szCs w:val="24"/>
              </w:rPr>
              <m:t>*FG+</m:t>
            </w:ins>
          </m:r>
          <m:d>
            <m:dPr>
              <m:ctrlPr>
                <w:ins w:id="104" w:author="Jake Caldwell" w:date="2022-12-08T19:43:00Z">
                  <w:rPr>
                    <w:rFonts w:ascii="Cambria Math" w:eastAsia="Times New Roman" w:hAnsi="Cambria Math" w:cs="Times New Roman"/>
                    <w:i/>
                    <w:color w:val="000000"/>
                    <w:sz w:val="24"/>
                    <w:szCs w:val="24"/>
                  </w:rPr>
                </w:ins>
              </m:ctrlPr>
            </m:dPr>
            <m:e>
              <m:r>
                <w:ins w:id="105" w:author="Jake Caldwell" w:date="2022-12-08T19:43:00Z">
                  <w:rPr>
                    <w:rFonts w:ascii="Cambria Math" w:eastAsia="Times New Roman" w:hAnsi="Cambria Math" w:cs="Times New Roman"/>
                    <w:color w:val="000000"/>
                    <w:sz w:val="24"/>
                    <w:szCs w:val="24"/>
                  </w:rPr>
                  <m:t xml:space="preserve">FT* </m:t>
                </w:ins>
              </m:r>
              <m:f>
                <m:fPr>
                  <m:ctrlPr>
                    <w:ins w:id="106" w:author="Jake Caldwell" w:date="2022-12-08T19:43:00Z">
                      <w:rPr>
                        <w:rFonts w:ascii="Cambria Math" w:eastAsia="Times New Roman" w:hAnsi="Cambria Math" w:cs="Times New Roman"/>
                        <w:i/>
                        <w:color w:val="000000"/>
                        <w:sz w:val="24"/>
                        <w:szCs w:val="24"/>
                      </w:rPr>
                    </w:ins>
                  </m:ctrlPr>
                </m:fPr>
                <m:num>
                  <m:r>
                    <w:ins w:id="107" w:author="Jake Caldwell" w:date="2022-12-08T19:43:00Z">
                      <w:rPr>
                        <w:rFonts w:ascii="Cambria Math" w:eastAsia="Times New Roman" w:hAnsi="Cambria Math" w:cs="Times New Roman"/>
                        <w:color w:val="000000"/>
                        <w:sz w:val="24"/>
                        <w:szCs w:val="24"/>
                      </w:rPr>
                      <m:t>1</m:t>
                    </w:ins>
                  </m:r>
                </m:num>
                <m:den>
                  <m:r>
                    <w:ins w:id="108" w:author="Jake Caldwell" w:date="2022-12-08T19:43:00Z">
                      <w:rPr>
                        <w:rFonts w:ascii="Cambria Math" w:eastAsia="Times New Roman" w:hAnsi="Cambria Math" w:cs="Times New Roman"/>
                        <w:color w:val="000000"/>
                        <w:sz w:val="24"/>
                        <w:szCs w:val="24"/>
                      </w:rPr>
                      <m:t>2</m:t>
                    </w:ins>
                  </m:r>
                </m:den>
              </m:f>
              <m:r>
                <w:ins w:id="109" w:author="Jake Caldwell" w:date="2022-12-08T19:43:00Z">
                  <w:rPr>
                    <w:rFonts w:ascii="Cambria Math" w:eastAsia="Times New Roman" w:hAnsi="Cambria Math" w:cs="Times New Roman"/>
                    <w:color w:val="000000"/>
                    <w:sz w:val="24"/>
                    <w:szCs w:val="24"/>
                  </w:rPr>
                  <m:t>*</m:t>
                </w:ins>
              </m:r>
              <m:d>
                <m:dPr>
                  <m:ctrlPr>
                    <w:ins w:id="110" w:author="Jake Caldwell" w:date="2022-12-08T19:43:00Z">
                      <w:rPr>
                        <w:rFonts w:ascii="Cambria Math" w:eastAsia="Times New Roman" w:hAnsi="Cambria Math" w:cs="Times New Roman"/>
                        <w:i/>
                        <w:color w:val="000000"/>
                        <w:sz w:val="24"/>
                        <w:szCs w:val="24"/>
                      </w:rPr>
                    </w:ins>
                  </m:ctrlPr>
                </m:dPr>
                <m:e>
                  <m:r>
                    <w:ins w:id="111" w:author="Jake Caldwell" w:date="2022-12-08T19:43:00Z">
                      <w:rPr>
                        <w:rFonts w:ascii="Cambria Math" w:eastAsia="Times New Roman" w:hAnsi="Cambria Math" w:cs="Times New Roman"/>
                        <w:color w:val="000000"/>
                        <w:sz w:val="24"/>
                        <w:szCs w:val="24"/>
                      </w:rPr>
                      <m:t>1+</m:t>
                    </w:ins>
                  </m:r>
                  <m:d>
                    <m:dPr>
                      <m:ctrlPr>
                        <w:ins w:id="112" w:author="Jake Caldwell" w:date="2022-12-08T19:43:00Z">
                          <w:rPr>
                            <w:rFonts w:ascii="Cambria Math" w:eastAsia="Times New Roman" w:hAnsi="Cambria Math" w:cs="Times New Roman"/>
                            <w:i/>
                            <w:color w:val="000000"/>
                            <w:sz w:val="24"/>
                            <w:szCs w:val="24"/>
                          </w:rPr>
                        </w:ins>
                      </m:ctrlPr>
                    </m:dPr>
                    <m:e>
                      <m:r>
                        <w:ins w:id="113" w:author="Jake Caldwell" w:date="2022-12-08T19:43:00Z">
                          <w:rPr>
                            <w:rFonts w:ascii="Cambria Math" w:eastAsia="Times New Roman" w:hAnsi="Cambria Math" w:cs="Times New Roman"/>
                            <w:color w:val="000000"/>
                            <w:sz w:val="24"/>
                            <w:szCs w:val="24"/>
                          </w:rPr>
                          <m:t>1-</m:t>
                        </w:ins>
                      </m:r>
                      <m:d>
                        <m:dPr>
                          <m:ctrlPr>
                            <w:ins w:id="114" w:author="Jake Caldwell" w:date="2022-12-08T19:43:00Z">
                              <w:rPr>
                                <w:rFonts w:ascii="Cambria Math" w:eastAsia="Times New Roman" w:hAnsi="Cambria Math" w:cs="Times New Roman"/>
                                <w:i/>
                                <w:color w:val="000000"/>
                                <w:sz w:val="24"/>
                                <w:szCs w:val="24"/>
                              </w:rPr>
                            </w:ins>
                          </m:ctrlPr>
                        </m:dPr>
                        <m:e>
                          <m:f>
                            <m:fPr>
                              <m:ctrlPr>
                                <w:ins w:id="115" w:author="Jake Caldwell" w:date="2022-12-08T19:43:00Z">
                                  <w:rPr>
                                    <w:rFonts w:ascii="Cambria Math" w:eastAsia="Times New Roman" w:hAnsi="Cambria Math" w:cs="Times New Roman"/>
                                    <w:i/>
                                    <w:color w:val="000000"/>
                                    <w:sz w:val="24"/>
                                    <w:szCs w:val="24"/>
                                  </w:rPr>
                                </w:ins>
                              </m:ctrlPr>
                            </m:fPr>
                            <m:num>
                              <m:r>
                                <w:ins w:id="116" w:author="Jake Caldwell" w:date="2022-12-08T19:49:00Z">
                                  <w:rPr>
                                    <w:rFonts w:ascii="Cambria Math" w:eastAsia="Times New Roman" w:hAnsi="Cambria Math" w:cs="Times New Roman"/>
                                    <w:color w:val="000000"/>
                                    <w:sz w:val="24"/>
                                    <w:szCs w:val="24"/>
                                  </w:rPr>
                                  <m:t>AS</m:t>
                                </w:ins>
                              </m:r>
                              <m:sSub>
                                <m:sSubPr>
                                  <m:ctrlPr>
                                    <w:ins w:id="117" w:author="Jake Caldwell" w:date="2022-12-08T19:49:00Z">
                                      <w:rPr>
                                        <w:rFonts w:ascii="Cambria Math" w:eastAsia="Times New Roman" w:hAnsi="Cambria Math" w:cs="Times New Roman"/>
                                        <w:i/>
                                        <w:color w:val="000000"/>
                                        <w:sz w:val="24"/>
                                        <w:szCs w:val="24"/>
                                      </w:rPr>
                                    </w:ins>
                                  </m:ctrlPr>
                                </m:sSubPr>
                                <m:e>
                                  <m:r>
                                    <w:ins w:id="118" w:author="Jake Caldwell" w:date="2022-12-08T19:49:00Z">
                                      <w:rPr>
                                        <w:rFonts w:ascii="Cambria Math" w:eastAsia="Times New Roman" w:hAnsi="Cambria Math" w:cs="Times New Roman"/>
                                        <w:color w:val="000000"/>
                                        <w:sz w:val="24"/>
                                        <w:szCs w:val="24"/>
                                      </w:rPr>
                                      <m:t>T</m:t>
                                    </w:ins>
                                  </m:r>
                                </m:e>
                                <m:sub>
                                  <m:r>
                                    <w:ins w:id="119" w:author="Jake Caldwell" w:date="2022-12-08T19:49:00Z">
                                      <w:rPr>
                                        <w:rFonts w:ascii="Cambria Math" w:eastAsia="Times New Roman" w:hAnsi="Cambria Math" w:cs="Times New Roman"/>
                                        <w:color w:val="000000"/>
                                        <w:sz w:val="24"/>
                                        <w:szCs w:val="24"/>
                                      </w:rPr>
                                      <m:t>team</m:t>
                                    </w:ins>
                                  </m:r>
                                </m:sub>
                              </m:sSub>
                            </m:num>
                            <m:den>
                              <m:r>
                                <w:ins w:id="120" w:author="Jake Caldwell" w:date="2022-12-08T19:49:00Z">
                                  <w:rPr>
                                    <w:rFonts w:ascii="Cambria Math" w:eastAsia="Times New Roman" w:hAnsi="Cambria Math" w:cs="Times New Roman"/>
                                    <w:color w:val="000000"/>
                                    <w:sz w:val="24"/>
                                    <w:szCs w:val="24"/>
                                  </w:rPr>
                                  <m:t>F</m:t>
                                </w:ins>
                              </m:r>
                              <m:sSub>
                                <m:sSubPr>
                                  <m:ctrlPr>
                                    <w:ins w:id="121" w:author="Jake Caldwell" w:date="2022-12-08T19:49:00Z">
                                      <w:rPr>
                                        <w:rFonts w:ascii="Cambria Math" w:eastAsia="Times New Roman" w:hAnsi="Cambria Math" w:cs="Times New Roman"/>
                                        <w:i/>
                                        <w:color w:val="000000"/>
                                        <w:sz w:val="24"/>
                                        <w:szCs w:val="24"/>
                                      </w:rPr>
                                    </w:ins>
                                  </m:ctrlPr>
                                </m:sSubPr>
                                <m:e>
                                  <m:r>
                                    <w:ins w:id="122" w:author="Jake Caldwell" w:date="2022-12-08T19:49:00Z">
                                      <w:rPr>
                                        <w:rFonts w:ascii="Cambria Math" w:eastAsia="Times New Roman" w:hAnsi="Cambria Math" w:cs="Times New Roman"/>
                                        <w:color w:val="000000"/>
                                        <w:sz w:val="24"/>
                                        <w:szCs w:val="24"/>
                                      </w:rPr>
                                      <m:t>G</m:t>
                                    </w:ins>
                                  </m:r>
                                </m:e>
                                <m:sub>
                                  <m:r>
                                    <w:ins w:id="123" w:author="Jake Caldwell" w:date="2022-12-08T19:49:00Z">
                                      <w:rPr>
                                        <w:rFonts w:ascii="Cambria Math" w:eastAsia="Times New Roman" w:hAnsi="Cambria Math" w:cs="Times New Roman"/>
                                        <w:color w:val="000000"/>
                                        <w:sz w:val="24"/>
                                        <w:szCs w:val="24"/>
                                      </w:rPr>
                                      <m:t>team</m:t>
                                    </w:ins>
                                  </m:r>
                                </m:sub>
                              </m:sSub>
                            </m:den>
                          </m:f>
                        </m:e>
                      </m:d>
                    </m:e>
                  </m:d>
                  <m:r>
                    <w:ins w:id="124" w:author="Jake Caldwell" w:date="2022-12-08T19:52:00Z">
                      <w:rPr>
                        <w:rFonts w:ascii="Cambria Math" w:eastAsia="Times New Roman" w:hAnsi="Cambria Math" w:cs="Times New Roman"/>
                        <w:color w:val="000000"/>
                        <w:sz w:val="24"/>
                        <w:szCs w:val="24"/>
                      </w:rPr>
                      <m:t xml:space="preserve"> </m:t>
                    </w:ins>
                  </m:r>
                  <m:r>
                    <w:ins w:id="125" w:author="Jake Caldwell" w:date="2022-12-08T20:03:00Z">
                      <w:rPr>
                        <w:rFonts w:ascii="Cambria Math" w:eastAsia="Times New Roman" w:hAnsi="Cambria Math" w:cs="Times New Roman"/>
                        <w:color w:val="000000"/>
                        <w:sz w:val="24"/>
                        <w:szCs w:val="24"/>
                      </w:rPr>
                      <m:t>+</m:t>
                    </w:ins>
                  </m:r>
                  <m:d>
                    <m:dPr>
                      <m:ctrlPr>
                        <w:ins w:id="126" w:author="Jake Caldwell" w:date="2022-12-08T20:03:00Z">
                          <w:rPr>
                            <w:rFonts w:ascii="Cambria Math" w:eastAsia="Times New Roman" w:hAnsi="Cambria Math" w:cs="Times New Roman"/>
                            <w:i/>
                            <w:color w:val="000000"/>
                            <w:sz w:val="24"/>
                            <w:szCs w:val="24"/>
                          </w:rPr>
                        </w:ins>
                      </m:ctrlPr>
                    </m:dPr>
                    <m:e>
                      <m:f>
                        <m:fPr>
                          <m:ctrlPr>
                            <w:ins w:id="127" w:author="Jake Caldwell" w:date="2022-12-08T20:03:00Z">
                              <w:rPr>
                                <w:rFonts w:ascii="Cambria Math" w:eastAsia="Times New Roman" w:hAnsi="Cambria Math" w:cs="Times New Roman"/>
                                <w:i/>
                                <w:color w:val="000000"/>
                                <w:sz w:val="24"/>
                                <w:szCs w:val="24"/>
                              </w:rPr>
                            </w:ins>
                          </m:ctrlPr>
                        </m:fPr>
                        <m:num>
                          <m:r>
                            <w:ins w:id="128" w:author="Jake Caldwell" w:date="2022-12-08T20:03:00Z">
                              <w:rPr>
                                <w:rFonts w:ascii="Cambria Math" w:eastAsia="Times New Roman" w:hAnsi="Cambria Math" w:cs="Times New Roman"/>
                                <w:color w:val="000000"/>
                                <w:sz w:val="24"/>
                                <w:szCs w:val="24"/>
                              </w:rPr>
                              <m:t>2</m:t>
                            </w:ins>
                          </m:r>
                        </m:num>
                        <m:den>
                          <m:r>
                            <w:ins w:id="129" w:author="Jake Caldwell" w:date="2022-12-08T20:03:00Z">
                              <w:rPr>
                                <w:rFonts w:ascii="Cambria Math" w:eastAsia="Times New Roman" w:hAnsi="Cambria Math" w:cs="Times New Roman"/>
                                <w:color w:val="000000"/>
                                <w:sz w:val="24"/>
                                <w:szCs w:val="24"/>
                              </w:rPr>
                              <m:t>3</m:t>
                            </w:ins>
                          </m:r>
                        </m:den>
                      </m:f>
                    </m:e>
                  </m:d>
                  <m:r>
                    <w:ins w:id="130" w:author="Jake Caldwell" w:date="2022-12-08T20:03:00Z">
                      <w:rPr>
                        <w:rFonts w:ascii="Cambria Math" w:eastAsia="Times New Roman" w:hAnsi="Cambria Math" w:cs="Times New Roman"/>
                        <w:color w:val="000000"/>
                        <w:sz w:val="24"/>
                        <w:szCs w:val="24"/>
                      </w:rPr>
                      <m:t>*</m:t>
                    </w:ins>
                  </m:r>
                  <m:d>
                    <m:dPr>
                      <m:ctrlPr>
                        <w:ins w:id="131" w:author="Jake Caldwell" w:date="2022-12-08T20:03:00Z">
                          <w:rPr>
                            <w:rFonts w:ascii="Cambria Math" w:eastAsia="Times New Roman" w:hAnsi="Cambria Math" w:cs="Times New Roman"/>
                            <w:i/>
                            <w:color w:val="000000"/>
                            <w:sz w:val="24"/>
                            <w:szCs w:val="24"/>
                          </w:rPr>
                        </w:ins>
                      </m:ctrlPr>
                    </m:dPr>
                    <m:e>
                      <m:f>
                        <m:fPr>
                          <m:ctrlPr>
                            <w:ins w:id="132" w:author="Jake Caldwell" w:date="2022-12-08T20:03:00Z">
                              <w:rPr>
                                <w:rFonts w:ascii="Cambria Math" w:eastAsia="Times New Roman" w:hAnsi="Cambria Math" w:cs="Times New Roman"/>
                                <w:i/>
                                <w:color w:val="000000"/>
                                <w:sz w:val="24"/>
                                <w:szCs w:val="24"/>
                              </w:rPr>
                            </w:ins>
                          </m:ctrlPr>
                        </m:fPr>
                        <m:num>
                          <m:r>
                            <w:ins w:id="133" w:author="Jake Caldwell" w:date="2022-12-08T20:03:00Z">
                              <w:rPr>
                                <w:rFonts w:ascii="Cambria Math" w:eastAsia="Times New Roman" w:hAnsi="Cambria Math" w:cs="Times New Roman"/>
                                <w:color w:val="000000"/>
                                <w:sz w:val="24"/>
                                <w:szCs w:val="24"/>
                              </w:rPr>
                              <m:t>AS</m:t>
                            </w:ins>
                          </m:r>
                          <m:sSub>
                            <m:sSubPr>
                              <m:ctrlPr>
                                <w:ins w:id="134" w:author="Jake Caldwell" w:date="2022-12-08T20:03:00Z">
                                  <w:rPr>
                                    <w:rFonts w:ascii="Cambria Math" w:eastAsia="Times New Roman" w:hAnsi="Cambria Math" w:cs="Times New Roman"/>
                                    <w:i/>
                                    <w:color w:val="000000"/>
                                    <w:sz w:val="24"/>
                                    <w:szCs w:val="24"/>
                                  </w:rPr>
                                </w:ins>
                              </m:ctrlPr>
                            </m:sSubPr>
                            <m:e>
                              <m:r>
                                <w:ins w:id="135" w:author="Jake Caldwell" w:date="2022-12-08T20:03:00Z">
                                  <w:rPr>
                                    <w:rFonts w:ascii="Cambria Math" w:eastAsia="Times New Roman" w:hAnsi="Cambria Math" w:cs="Times New Roman"/>
                                    <w:color w:val="000000"/>
                                    <w:sz w:val="24"/>
                                    <w:szCs w:val="24"/>
                                  </w:rPr>
                                  <m:t>T</m:t>
                                </w:ins>
                              </m:r>
                            </m:e>
                            <m:sub>
                              <m:r>
                                <w:ins w:id="136" w:author="Jake Caldwell" w:date="2022-12-08T20:03:00Z">
                                  <w:rPr>
                                    <w:rFonts w:ascii="Cambria Math" w:eastAsia="Times New Roman" w:hAnsi="Cambria Math" w:cs="Times New Roman"/>
                                    <w:color w:val="000000"/>
                                    <w:sz w:val="24"/>
                                    <w:szCs w:val="24"/>
                                  </w:rPr>
                                  <m:t>team</m:t>
                                </w:ins>
                              </m:r>
                            </m:sub>
                          </m:sSub>
                        </m:num>
                        <m:den>
                          <m:r>
                            <w:ins w:id="137" w:author="Jake Caldwell" w:date="2022-12-08T20:03:00Z">
                              <w:rPr>
                                <w:rFonts w:ascii="Cambria Math" w:eastAsia="Times New Roman" w:hAnsi="Cambria Math" w:cs="Times New Roman"/>
                                <w:color w:val="000000"/>
                                <w:sz w:val="24"/>
                                <w:szCs w:val="24"/>
                              </w:rPr>
                              <m:t>F</m:t>
                            </w:ins>
                          </m:r>
                          <m:sSub>
                            <m:sSubPr>
                              <m:ctrlPr>
                                <w:ins w:id="138" w:author="Jake Caldwell" w:date="2022-12-08T20:03:00Z">
                                  <w:rPr>
                                    <w:rFonts w:ascii="Cambria Math" w:eastAsia="Times New Roman" w:hAnsi="Cambria Math" w:cs="Times New Roman"/>
                                    <w:i/>
                                    <w:color w:val="000000"/>
                                    <w:sz w:val="24"/>
                                    <w:szCs w:val="24"/>
                                  </w:rPr>
                                </w:ins>
                              </m:ctrlPr>
                            </m:sSubPr>
                            <m:e>
                              <m:r>
                                <w:ins w:id="139" w:author="Jake Caldwell" w:date="2022-12-08T20:03:00Z">
                                  <w:rPr>
                                    <w:rFonts w:ascii="Cambria Math" w:eastAsia="Times New Roman" w:hAnsi="Cambria Math" w:cs="Times New Roman"/>
                                    <w:color w:val="000000"/>
                                    <w:sz w:val="24"/>
                                    <w:szCs w:val="24"/>
                                  </w:rPr>
                                  <m:t>G</m:t>
                                </w:ins>
                              </m:r>
                            </m:e>
                            <m:sub>
                              <m:r>
                                <w:ins w:id="140" w:author="Jake Caldwell" w:date="2022-12-08T20:03:00Z">
                                  <w:rPr>
                                    <w:rFonts w:ascii="Cambria Math" w:eastAsia="Times New Roman" w:hAnsi="Cambria Math" w:cs="Times New Roman"/>
                                    <w:color w:val="000000"/>
                                    <w:sz w:val="24"/>
                                    <w:szCs w:val="24"/>
                                  </w:rPr>
                                  <m:t>team</m:t>
                                </w:ins>
                              </m:r>
                            </m:sub>
                          </m:sSub>
                        </m:den>
                      </m:f>
                    </m:e>
                  </m:d>
                </m:e>
              </m:d>
            </m:e>
          </m:d>
          <m:r>
            <w:ins w:id="141" w:author="Jake Caldwell" w:date="2022-12-08T20:04:00Z">
              <w:rPr>
                <w:rFonts w:ascii="Cambria Math" w:eastAsia="Times New Roman" w:hAnsi="Cambria Math" w:cs="Times New Roman"/>
                <w:color w:val="000000"/>
                <w:sz w:val="24"/>
                <w:szCs w:val="24"/>
              </w:rPr>
              <m:t>-VOP*TOV-VOP*DRB%*</m:t>
            </w:ins>
          </m:r>
          <m:d>
            <m:dPr>
              <m:ctrlPr>
                <w:ins w:id="142" w:author="Jake Caldwell" w:date="2022-12-08T20:04:00Z">
                  <w:rPr>
                    <w:rFonts w:ascii="Cambria Math" w:eastAsia="Times New Roman" w:hAnsi="Cambria Math" w:cs="Times New Roman"/>
                    <w:i/>
                    <w:color w:val="000000"/>
                    <w:sz w:val="24"/>
                    <w:szCs w:val="24"/>
                  </w:rPr>
                </w:ins>
              </m:ctrlPr>
            </m:dPr>
            <m:e>
              <m:r>
                <w:ins w:id="143" w:author="Jake Caldwell" w:date="2022-12-08T20:04:00Z">
                  <w:rPr>
                    <w:rFonts w:ascii="Cambria Math" w:eastAsia="Times New Roman" w:hAnsi="Cambria Math" w:cs="Times New Roman"/>
                    <w:color w:val="000000"/>
                    <w:sz w:val="24"/>
                    <w:szCs w:val="24"/>
                  </w:rPr>
                  <m:t>FGA-FG</m:t>
                </w:ins>
              </m:r>
            </m:e>
          </m:d>
          <m:r>
            <w:ins w:id="144" w:author="Jake Caldwell" w:date="2022-12-08T20:04:00Z">
              <w:rPr>
                <w:rFonts w:ascii="Cambria Math" w:eastAsia="Times New Roman" w:hAnsi="Cambria Math" w:cs="Times New Roman"/>
                <w:color w:val="000000"/>
                <w:sz w:val="24"/>
                <w:szCs w:val="24"/>
              </w:rPr>
              <m:t>-VOP*</m:t>
            </w:ins>
          </m:r>
          <m:f>
            <m:fPr>
              <m:ctrlPr>
                <w:ins w:id="145" w:author="Jake Caldwell" w:date="2022-12-08T20:04:00Z">
                  <w:rPr>
                    <w:rFonts w:ascii="Cambria Math" w:eastAsia="Times New Roman" w:hAnsi="Cambria Math" w:cs="Times New Roman"/>
                    <w:i/>
                    <w:color w:val="000000"/>
                    <w:sz w:val="24"/>
                    <w:szCs w:val="24"/>
                  </w:rPr>
                </w:ins>
              </m:ctrlPr>
            </m:fPr>
            <m:num>
              <m:r>
                <w:ins w:id="146" w:author="Jake Caldwell" w:date="2022-12-08T20:04:00Z">
                  <w:rPr>
                    <w:rFonts w:ascii="Cambria Math" w:eastAsia="Times New Roman" w:hAnsi="Cambria Math" w:cs="Times New Roman"/>
                    <w:color w:val="000000"/>
                    <w:sz w:val="24"/>
                    <w:szCs w:val="24"/>
                  </w:rPr>
                  <m:t>22</m:t>
                </w:ins>
              </m:r>
            </m:num>
            <m:den>
              <m:r>
                <w:ins w:id="147" w:author="Jake Caldwell" w:date="2022-12-08T20:04:00Z">
                  <w:rPr>
                    <w:rFonts w:ascii="Cambria Math" w:eastAsia="Times New Roman" w:hAnsi="Cambria Math" w:cs="Times New Roman"/>
                    <w:color w:val="000000"/>
                    <w:sz w:val="24"/>
                    <w:szCs w:val="24"/>
                  </w:rPr>
                  <m:t>50</m:t>
                </w:ins>
              </m:r>
            </m:den>
          </m:f>
          <m:r>
            <w:ins w:id="148" w:author="Jake Caldwell" w:date="2022-12-08T20:10:00Z">
              <w:rPr>
                <w:rFonts w:ascii="Cambria Math" w:eastAsia="Times New Roman" w:hAnsi="Cambria Math" w:cs="Times New Roman"/>
                <w:color w:val="000000"/>
                <w:sz w:val="24"/>
                <w:szCs w:val="24"/>
              </w:rPr>
              <m:t>*</m:t>
            </w:ins>
          </m:r>
          <m:d>
            <m:dPr>
              <m:ctrlPr>
                <w:ins w:id="149" w:author="Jake Caldwell" w:date="2022-12-08T20:10:00Z">
                  <w:rPr>
                    <w:rFonts w:ascii="Cambria Math" w:eastAsia="Times New Roman" w:hAnsi="Cambria Math" w:cs="Times New Roman"/>
                    <w:i/>
                    <w:color w:val="000000"/>
                    <w:sz w:val="24"/>
                    <w:szCs w:val="24"/>
                  </w:rPr>
                </w:ins>
              </m:ctrlPr>
            </m:dPr>
            <m:e>
              <m:f>
                <m:fPr>
                  <m:ctrlPr>
                    <w:ins w:id="150" w:author="Jake Caldwell" w:date="2022-12-08T20:10:00Z">
                      <w:rPr>
                        <w:rFonts w:ascii="Cambria Math" w:eastAsia="Times New Roman" w:hAnsi="Cambria Math" w:cs="Times New Roman"/>
                        <w:i/>
                        <w:color w:val="000000"/>
                        <w:sz w:val="24"/>
                        <w:szCs w:val="24"/>
                      </w:rPr>
                    </w:ins>
                  </m:ctrlPr>
                </m:fPr>
                <m:num>
                  <m:r>
                    <w:ins w:id="151" w:author="Jake Caldwell" w:date="2022-12-08T20:10:00Z">
                      <w:rPr>
                        <w:rFonts w:ascii="Cambria Math" w:eastAsia="Times New Roman" w:hAnsi="Cambria Math" w:cs="Times New Roman"/>
                        <w:color w:val="000000"/>
                        <w:sz w:val="24"/>
                        <w:szCs w:val="24"/>
                      </w:rPr>
                      <m:t>22</m:t>
                    </w:ins>
                  </m:r>
                </m:num>
                <m:den>
                  <m:r>
                    <w:ins w:id="152" w:author="Jake Caldwell" w:date="2022-12-08T20:10:00Z">
                      <w:rPr>
                        <w:rFonts w:ascii="Cambria Math" w:eastAsia="Times New Roman" w:hAnsi="Cambria Math" w:cs="Times New Roman"/>
                        <w:color w:val="000000"/>
                        <w:sz w:val="24"/>
                        <w:szCs w:val="24"/>
                      </w:rPr>
                      <m:t>50</m:t>
                    </w:ins>
                  </m:r>
                </m:den>
              </m:f>
              <m:r>
                <w:ins w:id="153" w:author="Jake Caldwell" w:date="2022-12-08T20:10:00Z">
                  <w:rPr>
                    <w:rFonts w:ascii="Cambria Math" w:eastAsia="Times New Roman" w:hAnsi="Cambria Math" w:cs="Times New Roman"/>
                    <w:color w:val="000000"/>
                    <w:sz w:val="24"/>
                    <w:szCs w:val="24"/>
                  </w:rPr>
                  <m:t>+</m:t>
                </w:ins>
              </m:r>
              <m:d>
                <m:dPr>
                  <m:ctrlPr>
                    <w:ins w:id="154" w:author="Jake Caldwell" w:date="2022-12-08T20:10:00Z">
                      <w:rPr>
                        <w:rFonts w:ascii="Cambria Math" w:eastAsia="Times New Roman" w:hAnsi="Cambria Math" w:cs="Times New Roman"/>
                        <w:i/>
                        <w:color w:val="000000"/>
                        <w:sz w:val="24"/>
                        <w:szCs w:val="24"/>
                      </w:rPr>
                    </w:ins>
                  </m:ctrlPr>
                </m:dPr>
                <m:e>
                  <m:f>
                    <m:fPr>
                      <m:ctrlPr>
                        <w:ins w:id="155" w:author="Jake Caldwell" w:date="2022-12-08T20:10:00Z">
                          <w:rPr>
                            <w:rFonts w:ascii="Cambria Math" w:eastAsia="Times New Roman" w:hAnsi="Cambria Math" w:cs="Times New Roman"/>
                            <w:i/>
                            <w:color w:val="000000"/>
                            <w:sz w:val="24"/>
                            <w:szCs w:val="24"/>
                          </w:rPr>
                        </w:ins>
                      </m:ctrlPr>
                    </m:fPr>
                    <m:num>
                      <m:r>
                        <w:ins w:id="156" w:author="Jake Caldwell" w:date="2022-12-08T20:10:00Z">
                          <w:rPr>
                            <w:rFonts w:ascii="Cambria Math" w:eastAsia="Times New Roman" w:hAnsi="Cambria Math" w:cs="Times New Roman"/>
                            <w:color w:val="000000"/>
                            <w:sz w:val="24"/>
                            <w:szCs w:val="24"/>
                          </w:rPr>
                          <m:t>28</m:t>
                        </w:ins>
                      </m:r>
                    </m:num>
                    <m:den>
                      <m:r>
                        <w:ins w:id="157" w:author="Jake Caldwell" w:date="2022-12-08T20:10:00Z">
                          <w:rPr>
                            <w:rFonts w:ascii="Cambria Math" w:eastAsia="Times New Roman" w:hAnsi="Cambria Math" w:cs="Times New Roman"/>
                            <w:color w:val="000000"/>
                            <w:sz w:val="24"/>
                            <w:szCs w:val="24"/>
                          </w:rPr>
                          <m:t>50</m:t>
                        </w:ins>
                      </m:r>
                    </m:den>
                  </m:f>
                  <m:r>
                    <w:ins w:id="158" w:author="Jake Caldwell" w:date="2022-12-08T20:10:00Z">
                      <w:rPr>
                        <w:rFonts w:ascii="Cambria Math" w:eastAsia="Times New Roman" w:hAnsi="Cambria Math" w:cs="Times New Roman"/>
                        <w:color w:val="000000"/>
                        <w:sz w:val="24"/>
                        <w:szCs w:val="24"/>
                      </w:rPr>
                      <m:t>*DRB%</m:t>
                    </w:ins>
                  </m:r>
                </m:e>
              </m:d>
            </m:e>
          </m:d>
          <m:r>
            <w:ins w:id="159" w:author="Jake Caldwell" w:date="2022-12-08T20:11:00Z">
              <w:rPr>
                <w:rFonts w:ascii="Cambria Math" w:eastAsia="Times New Roman" w:hAnsi="Cambria Math" w:cs="Times New Roman"/>
                <w:color w:val="000000"/>
                <w:sz w:val="24"/>
                <w:szCs w:val="24"/>
              </w:rPr>
              <m:t>*</m:t>
            </w:ins>
          </m:r>
          <m:d>
            <m:dPr>
              <m:ctrlPr>
                <w:ins w:id="160" w:author="Jake Caldwell" w:date="2022-12-08T20:11:00Z">
                  <w:rPr>
                    <w:rFonts w:ascii="Cambria Math" w:eastAsia="Times New Roman" w:hAnsi="Cambria Math" w:cs="Times New Roman"/>
                    <w:i/>
                    <w:color w:val="000000"/>
                    <w:sz w:val="24"/>
                    <w:szCs w:val="24"/>
                  </w:rPr>
                </w:ins>
              </m:ctrlPr>
            </m:dPr>
            <m:e>
              <m:r>
                <w:ins w:id="161" w:author="Jake Caldwell" w:date="2022-12-08T20:11:00Z">
                  <w:rPr>
                    <w:rFonts w:ascii="Cambria Math" w:eastAsia="Times New Roman" w:hAnsi="Cambria Math" w:cs="Times New Roman"/>
                    <w:color w:val="000000"/>
                    <w:sz w:val="24"/>
                    <w:szCs w:val="24"/>
                  </w:rPr>
                  <m:t>FTA-FT</m:t>
                </w:ins>
              </m:r>
            </m:e>
          </m:d>
          <m:r>
            <w:ins w:id="162" w:author="Jake Caldwell" w:date="2022-12-08T20:11:00Z">
              <w:rPr>
                <w:rFonts w:ascii="Cambria Math" w:eastAsia="Times New Roman" w:hAnsi="Cambria Math" w:cs="Times New Roman"/>
                <w:color w:val="000000"/>
                <w:sz w:val="24"/>
                <w:szCs w:val="24"/>
              </w:rPr>
              <m:t>+VOP*</m:t>
            </w:ins>
          </m:r>
          <m:d>
            <m:dPr>
              <m:ctrlPr>
                <w:ins w:id="163" w:author="Jake Caldwell" w:date="2022-12-08T20:11:00Z">
                  <w:rPr>
                    <w:rFonts w:ascii="Cambria Math" w:eastAsia="Times New Roman" w:hAnsi="Cambria Math" w:cs="Times New Roman"/>
                    <w:i/>
                    <w:color w:val="000000"/>
                    <w:sz w:val="24"/>
                    <w:szCs w:val="24"/>
                  </w:rPr>
                </w:ins>
              </m:ctrlPr>
            </m:dPr>
            <m:e>
              <m:r>
                <w:ins w:id="164" w:author="Jake Caldwell" w:date="2022-12-08T20:11:00Z">
                  <w:rPr>
                    <w:rFonts w:ascii="Cambria Math" w:eastAsia="Times New Roman" w:hAnsi="Cambria Math" w:cs="Times New Roman"/>
                    <w:color w:val="000000"/>
                    <w:sz w:val="24"/>
                    <w:szCs w:val="24"/>
                  </w:rPr>
                  <m:t>1-DRB%</m:t>
                </w:ins>
              </m:r>
            </m:e>
          </m:d>
          <m:r>
            <w:ins w:id="165" w:author="Jake Caldwell" w:date="2022-12-08T20:11:00Z">
              <w:rPr>
                <w:rFonts w:ascii="Cambria Math" w:eastAsia="Times New Roman" w:hAnsi="Cambria Math" w:cs="Times New Roman"/>
                <w:color w:val="000000"/>
                <w:sz w:val="24"/>
                <w:szCs w:val="24"/>
              </w:rPr>
              <m:t>*</m:t>
            </w:ins>
          </m:r>
          <m:d>
            <m:dPr>
              <m:ctrlPr>
                <w:ins w:id="166" w:author="Jake Caldwell" w:date="2022-12-08T20:11:00Z">
                  <w:rPr>
                    <w:rFonts w:ascii="Cambria Math" w:eastAsia="Times New Roman" w:hAnsi="Cambria Math" w:cs="Times New Roman"/>
                    <w:i/>
                    <w:color w:val="000000"/>
                    <w:sz w:val="24"/>
                    <w:szCs w:val="24"/>
                  </w:rPr>
                </w:ins>
              </m:ctrlPr>
            </m:dPr>
            <m:e>
              <m:r>
                <w:ins w:id="167" w:author="Jake Caldwell" w:date="2022-12-08T20:11:00Z">
                  <w:rPr>
                    <w:rFonts w:ascii="Cambria Math" w:eastAsia="Times New Roman" w:hAnsi="Cambria Math" w:cs="Times New Roman"/>
                    <w:color w:val="000000"/>
                    <w:sz w:val="24"/>
                    <w:szCs w:val="24"/>
                  </w:rPr>
                  <m:t>TRB-ORB</m:t>
                </w:ins>
              </m:r>
            </m:e>
          </m:d>
          <m:r>
            <w:ins w:id="168" w:author="Jake Caldwell" w:date="2022-12-08T20:11:00Z">
              <w:rPr>
                <w:rFonts w:ascii="Cambria Math" w:eastAsia="Times New Roman" w:hAnsi="Cambria Math" w:cs="Times New Roman"/>
                <w:color w:val="000000"/>
                <w:sz w:val="24"/>
                <w:szCs w:val="24"/>
              </w:rPr>
              <m:t>+VOP*DRB%*ORB+VOP</m:t>
            </w:ins>
          </m:r>
          <m:r>
            <w:ins w:id="169" w:author="Jake Caldwell" w:date="2022-12-08T20:12:00Z">
              <w:rPr>
                <w:rFonts w:ascii="Cambria Math" w:eastAsia="Times New Roman" w:hAnsi="Cambria Math" w:cs="Times New Roman"/>
                <w:color w:val="000000"/>
                <w:sz w:val="24"/>
                <w:szCs w:val="24"/>
              </w:rPr>
              <m:t>*STL+VOP*DRB%*BLK-PF</m:t>
            </w:ins>
          </m:r>
          <m:r>
            <w:ins w:id="170" w:author="Jake Caldwell" w:date="2022-12-08T20:12:00Z">
              <w:rPr>
                <w:rFonts w:ascii="Cambria Math" w:eastAsia="Times New Roman" w:hAnsi="Cambria Math" w:cs="Times New Roman"/>
                <w:color w:val="000000"/>
                <w:sz w:val="24"/>
                <w:szCs w:val="24"/>
              </w:rPr>
              <m:t>*(</m:t>
            </w:ins>
          </m:r>
          <m:d>
            <m:dPr>
              <m:ctrlPr>
                <w:ins w:id="171" w:author="Jake Caldwell" w:date="2022-12-08T20:12:00Z">
                  <w:rPr>
                    <w:rFonts w:ascii="Cambria Math" w:eastAsia="Times New Roman" w:hAnsi="Cambria Math" w:cs="Times New Roman"/>
                    <w:i/>
                    <w:color w:val="000000"/>
                    <w:sz w:val="24"/>
                    <w:szCs w:val="24"/>
                  </w:rPr>
                </w:ins>
              </m:ctrlPr>
            </m:dPr>
            <m:e>
              <m:f>
                <m:fPr>
                  <m:ctrlPr>
                    <w:ins w:id="172" w:author="Jake Caldwell" w:date="2022-12-08T20:12:00Z">
                      <w:rPr>
                        <w:rFonts w:ascii="Cambria Math" w:eastAsia="Times New Roman" w:hAnsi="Cambria Math" w:cs="Times New Roman"/>
                        <w:i/>
                        <w:color w:val="000000"/>
                        <w:sz w:val="24"/>
                        <w:szCs w:val="24"/>
                      </w:rPr>
                    </w:ins>
                  </m:ctrlPr>
                </m:fPr>
                <m:num>
                  <m:r>
                    <w:ins w:id="173" w:author="Jake Caldwell" w:date="2022-12-08T20:12:00Z">
                      <w:rPr>
                        <w:rFonts w:ascii="Cambria Math" w:eastAsia="Times New Roman" w:hAnsi="Cambria Math" w:cs="Times New Roman"/>
                        <w:color w:val="000000"/>
                        <w:sz w:val="24"/>
                        <w:szCs w:val="24"/>
                      </w:rPr>
                      <m:t>F</m:t>
                    </w:ins>
                  </m:r>
                  <m:sSub>
                    <m:sSubPr>
                      <m:ctrlPr>
                        <w:ins w:id="174" w:author="Jake Caldwell" w:date="2022-12-08T20:12:00Z">
                          <w:rPr>
                            <w:rFonts w:ascii="Cambria Math" w:eastAsia="Times New Roman" w:hAnsi="Cambria Math" w:cs="Times New Roman"/>
                            <w:i/>
                            <w:color w:val="000000"/>
                            <w:sz w:val="24"/>
                            <w:szCs w:val="24"/>
                          </w:rPr>
                        </w:ins>
                      </m:ctrlPr>
                    </m:sSubPr>
                    <m:e>
                      <m:r>
                        <w:ins w:id="175" w:author="Jake Caldwell" w:date="2022-12-08T20:12:00Z">
                          <w:rPr>
                            <w:rFonts w:ascii="Cambria Math" w:eastAsia="Times New Roman" w:hAnsi="Cambria Math" w:cs="Times New Roman"/>
                            <w:color w:val="000000"/>
                            <w:sz w:val="24"/>
                            <w:szCs w:val="24"/>
                          </w:rPr>
                          <m:t>T</m:t>
                        </w:ins>
                      </m:r>
                    </m:e>
                    <m:sub>
                      <m:r>
                        <w:ins w:id="176" w:author="Jake Caldwell" w:date="2022-12-08T20:12:00Z">
                          <w:rPr>
                            <w:rFonts w:ascii="Cambria Math" w:eastAsia="Times New Roman" w:hAnsi="Cambria Math" w:cs="Times New Roman"/>
                            <w:color w:val="000000"/>
                            <w:sz w:val="24"/>
                            <w:szCs w:val="24"/>
                          </w:rPr>
                          <m:t>league</m:t>
                        </w:ins>
                      </m:r>
                    </m:sub>
                  </m:sSub>
                </m:num>
                <m:den>
                  <m:r>
                    <w:ins w:id="177" w:author="Jake Caldwell" w:date="2022-12-08T20:12:00Z">
                      <w:rPr>
                        <w:rFonts w:ascii="Cambria Math" w:eastAsia="Times New Roman" w:hAnsi="Cambria Math" w:cs="Times New Roman"/>
                        <w:color w:val="000000"/>
                        <w:sz w:val="24"/>
                        <w:szCs w:val="24"/>
                      </w:rPr>
                      <m:t>P</m:t>
                    </w:ins>
                  </m:r>
                  <m:sSub>
                    <m:sSubPr>
                      <m:ctrlPr>
                        <w:ins w:id="178" w:author="Jake Caldwell" w:date="2022-12-08T20:12:00Z">
                          <w:rPr>
                            <w:rFonts w:ascii="Cambria Math" w:eastAsia="Times New Roman" w:hAnsi="Cambria Math" w:cs="Times New Roman"/>
                            <w:i/>
                            <w:color w:val="000000"/>
                            <w:sz w:val="24"/>
                            <w:szCs w:val="24"/>
                          </w:rPr>
                        </w:ins>
                      </m:ctrlPr>
                    </m:sSubPr>
                    <m:e>
                      <m:r>
                        <w:ins w:id="179" w:author="Jake Caldwell" w:date="2022-12-08T20:12:00Z">
                          <w:rPr>
                            <w:rFonts w:ascii="Cambria Math" w:eastAsia="Times New Roman" w:hAnsi="Cambria Math" w:cs="Times New Roman"/>
                            <w:color w:val="000000"/>
                            <w:sz w:val="24"/>
                            <w:szCs w:val="24"/>
                          </w:rPr>
                          <m:t>F</m:t>
                        </w:ins>
                      </m:r>
                    </m:e>
                    <m:sub>
                      <m:r>
                        <w:ins w:id="180" w:author="Jake Caldwell" w:date="2022-12-08T20:12:00Z">
                          <w:rPr>
                            <w:rFonts w:ascii="Cambria Math" w:eastAsia="Times New Roman" w:hAnsi="Cambria Math" w:cs="Times New Roman"/>
                            <w:color w:val="000000"/>
                            <w:sz w:val="24"/>
                            <w:szCs w:val="24"/>
                          </w:rPr>
                          <m:t>league</m:t>
                        </w:ins>
                      </m:r>
                    </m:sub>
                  </m:sSub>
                </m:den>
              </m:f>
            </m:e>
          </m:d>
          <m:r>
            <w:ins w:id="181" w:author="Jake Caldwell" w:date="2022-12-08T20:12:00Z">
              <w:rPr>
                <w:rFonts w:ascii="Cambria Math" w:eastAsia="Times New Roman" w:hAnsi="Cambria Math" w:cs="Times New Roman"/>
                <w:color w:val="000000"/>
                <w:sz w:val="24"/>
                <w:szCs w:val="24"/>
              </w:rPr>
              <m:t>-0.44*</m:t>
            </w:ins>
          </m:r>
          <m:d>
            <m:dPr>
              <m:ctrlPr>
                <w:ins w:id="182" w:author="Jake Caldwell" w:date="2022-12-08T20:12:00Z">
                  <w:rPr>
                    <w:rFonts w:ascii="Cambria Math" w:eastAsia="Times New Roman" w:hAnsi="Cambria Math" w:cs="Times New Roman"/>
                    <w:i/>
                    <w:color w:val="000000"/>
                    <w:sz w:val="24"/>
                    <w:szCs w:val="24"/>
                  </w:rPr>
                </w:ins>
              </m:ctrlPr>
            </m:dPr>
            <m:e>
              <m:f>
                <m:fPr>
                  <m:ctrlPr>
                    <w:ins w:id="183" w:author="Jake Caldwell" w:date="2022-12-08T20:12:00Z">
                      <w:rPr>
                        <w:rFonts w:ascii="Cambria Math" w:eastAsia="Times New Roman" w:hAnsi="Cambria Math" w:cs="Times New Roman"/>
                        <w:i/>
                        <w:color w:val="000000"/>
                        <w:sz w:val="24"/>
                        <w:szCs w:val="24"/>
                      </w:rPr>
                    </w:ins>
                  </m:ctrlPr>
                </m:fPr>
                <m:num>
                  <m:r>
                    <w:ins w:id="184" w:author="Jake Caldwell" w:date="2022-12-08T20:12:00Z">
                      <w:rPr>
                        <w:rFonts w:ascii="Cambria Math" w:eastAsia="Times New Roman" w:hAnsi="Cambria Math" w:cs="Times New Roman"/>
                        <w:color w:val="000000"/>
                        <w:sz w:val="24"/>
                        <w:szCs w:val="24"/>
                      </w:rPr>
                      <m:t>FT</m:t>
                    </w:ins>
                  </m:r>
                  <m:sSub>
                    <m:sSubPr>
                      <m:ctrlPr>
                        <w:ins w:id="185" w:author="Jake Caldwell" w:date="2022-12-08T20:12:00Z">
                          <w:rPr>
                            <w:rFonts w:ascii="Cambria Math" w:eastAsia="Times New Roman" w:hAnsi="Cambria Math" w:cs="Times New Roman"/>
                            <w:i/>
                            <w:color w:val="000000"/>
                            <w:sz w:val="24"/>
                            <w:szCs w:val="24"/>
                          </w:rPr>
                        </w:ins>
                      </m:ctrlPr>
                    </m:sSubPr>
                    <m:e>
                      <m:r>
                        <w:ins w:id="186" w:author="Jake Caldwell" w:date="2022-12-08T20:12:00Z">
                          <w:rPr>
                            <w:rFonts w:ascii="Cambria Math" w:eastAsia="Times New Roman" w:hAnsi="Cambria Math" w:cs="Times New Roman"/>
                            <w:color w:val="000000"/>
                            <w:sz w:val="24"/>
                            <w:szCs w:val="24"/>
                          </w:rPr>
                          <m:t>A</m:t>
                        </w:ins>
                      </m:r>
                    </m:e>
                    <m:sub>
                      <m:r>
                        <w:ins w:id="187" w:author="Jake Caldwell" w:date="2022-12-08T20:12:00Z">
                          <w:rPr>
                            <w:rFonts w:ascii="Cambria Math" w:eastAsia="Times New Roman" w:hAnsi="Cambria Math" w:cs="Times New Roman"/>
                            <w:color w:val="000000"/>
                            <w:sz w:val="24"/>
                            <w:szCs w:val="24"/>
                          </w:rPr>
                          <m:t>league</m:t>
                        </w:ins>
                      </m:r>
                    </m:sub>
                  </m:sSub>
                </m:num>
                <m:den>
                  <m:r>
                    <w:ins w:id="188" w:author="Jake Caldwell" w:date="2022-12-08T20:12:00Z">
                      <w:rPr>
                        <w:rFonts w:ascii="Cambria Math" w:eastAsia="Times New Roman" w:hAnsi="Cambria Math" w:cs="Times New Roman"/>
                        <w:color w:val="000000"/>
                        <w:sz w:val="24"/>
                        <w:szCs w:val="24"/>
                      </w:rPr>
                      <m:t>P</m:t>
                    </w:ins>
                  </m:r>
                  <m:sSub>
                    <m:sSubPr>
                      <m:ctrlPr>
                        <w:ins w:id="189" w:author="Jake Caldwell" w:date="2022-12-08T20:13:00Z">
                          <w:rPr>
                            <w:rFonts w:ascii="Cambria Math" w:eastAsia="Times New Roman" w:hAnsi="Cambria Math" w:cs="Times New Roman"/>
                            <w:i/>
                            <w:color w:val="000000"/>
                            <w:sz w:val="24"/>
                            <w:szCs w:val="24"/>
                          </w:rPr>
                        </w:ins>
                      </m:ctrlPr>
                    </m:sSubPr>
                    <m:e>
                      <m:r>
                        <w:ins w:id="190" w:author="Jake Caldwell" w:date="2022-12-08T20:12:00Z">
                          <w:rPr>
                            <w:rFonts w:ascii="Cambria Math" w:eastAsia="Times New Roman" w:hAnsi="Cambria Math" w:cs="Times New Roman"/>
                            <w:color w:val="000000"/>
                            <w:sz w:val="24"/>
                            <w:szCs w:val="24"/>
                          </w:rPr>
                          <m:t>F</m:t>
                        </w:ins>
                      </m:r>
                    </m:e>
                    <m:sub>
                      <m:r>
                        <w:ins w:id="191" w:author="Jake Caldwell" w:date="2022-12-08T20:13:00Z">
                          <w:rPr>
                            <w:rFonts w:ascii="Cambria Math" w:eastAsia="Times New Roman" w:hAnsi="Cambria Math" w:cs="Times New Roman"/>
                            <w:color w:val="000000"/>
                            <w:sz w:val="24"/>
                            <w:szCs w:val="24"/>
                          </w:rPr>
                          <m:t>league</m:t>
                        </w:ins>
                      </m:r>
                    </m:sub>
                  </m:sSub>
                </m:den>
              </m:f>
            </m:e>
          </m:d>
          <m:r>
            <w:ins w:id="192" w:author="Jake Caldwell" w:date="2022-12-08T20:13:00Z">
              <w:rPr>
                <w:rFonts w:ascii="Cambria Math" w:eastAsia="Times New Roman" w:hAnsi="Cambria Math" w:cs="Times New Roman"/>
                <w:color w:val="000000"/>
                <w:sz w:val="24"/>
                <w:szCs w:val="24"/>
              </w:rPr>
              <m:t>*VOP)</m:t>
            </w:ins>
          </m:r>
          <m:r>
            <w:ins w:id="193" w:author="Jake Caldwell" w:date="2022-12-08T20:16:00Z">
              <w:rPr>
                <w:rFonts w:ascii="Cambria Math" w:eastAsia="Times New Roman" w:hAnsi="Cambria Math" w:cs="Times New Roman"/>
                <w:color w:val="000000"/>
                <w:sz w:val="24"/>
                <w:szCs w:val="24"/>
              </w:rPr>
              <m:t xml:space="preserve"> </m:t>
            </w:ins>
          </m:r>
          <m:r>
            <w:ins w:id="194" w:author="Jake Caldwell" w:date="2022-12-09T13:18:00Z">
              <w:rPr>
                <w:rFonts w:ascii="Cambria Math" w:eastAsia="Times New Roman" w:hAnsi="Cambria Math" w:cs="Times New Roman"/>
                <w:color w:val="000000"/>
                <w:sz w:val="24"/>
                <w:szCs w:val="24"/>
              </w:rPr>
              <m:t xml:space="preserve"> </m:t>
            </w:ins>
          </m:r>
          <w:moveToRangeStart w:id="195" w:author="Jake Caldwell" w:date="2022-12-08T20:13:00Z" w:name="move121422820"/>
          <m:r>
            <m:rPr>
              <m:sty m:val="p"/>
            </m:rPr>
            <w:rPr>
              <w:rFonts w:ascii="Cambria Math" w:eastAsia="Times New Roman" w:hAnsi="Cambria Math" w:cs="Times New Roman"/>
              <w:color w:val="000000"/>
              <w:sz w:val="24"/>
              <w:szCs w:val="24"/>
              <w:shd w:val="clear" w:color="auto" w:fill="FFFFFF"/>
            </w:rPr>
            <m:t>(Page et al., 2013) (Table 1) (Table 2</m:t>
          </m:r>
          <m:r>
            <m:rPr>
              <m:sty m:val="p"/>
            </m:rPr>
            <w:rPr>
              <w:rFonts w:ascii="Cambria Math" w:eastAsia="Times New Roman" w:hAnsi="Cambria Math" w:cs="Times New Roman"/>
              <w:color w:val="000000"/>
              <w:sz w:val="24"/>
              <w:szCs w:val="24"/>
              <w:shd w:val="clear" w:color="auto" w:fill="FFFFFF"/>
            </w:rPr>
            <m:t>)</m:t>
          </m:r>
        </m:oMath>
      </m:oMathPara>
      <w:moveToRangeEnd w:id="195"/>
    </w:p>
    <w:p w14:paraId="11EC751B" w14:textId="7B5B4016" w:rsidR="00B35FD4" w:rsidDel="00B35FD4" w:rsidRDefault="00B35FD4" w:rsidP="00B35FD4">
      <w:pPr>
        <w:spacing w:after="0" w:line="480" w:lineRule="auto"/>
        <w:rPr>
          <w:del w:id="196" w:author="Jake Caldwell" w:date="2022-12-08T20:18:00Z"/>
          <w:moveTo w:id="197" w:author="Jake Caldwell" w:date="2022-12-08T20:18:00Z"/>
          <w:rFonts w:ascii="Times New Roman" w:eastAsia="Times New Roman" w:hAnsi="Times New Roman" w:cs="Times New Roman"/>
          <w:color w:val="000000"/>
          <w:sz w:val="20"/>
          <w:szCs w:val="20"/>
          <w:shd w:val="clear" w:color="auto" w:fill="FFFFFF"/>
        </w:rPr>
      </w:pPr>
      <w:moveToRangeStart w:id="198" w:author="Jake Caldwell" w:date="2022-12-08T20:18:00Z" w:name="move121423112"/>
      <w:moveTo w:id="199" w:author="Jake Caldwell" w:date="2022-12-08T20:18:00Z">
        <w:r>
          <w:rPr>
            <w:rFonts w:ascii="Times New Roman" w:eastAsia="Times New Roman" w:hAnsi="Times New Roman" w:cs="Times New Roman"/>
            <w:b/>
            <w:bCs/>
            <w:color w:val="000000"/>
            <w:sz w:val="20"/>
            <w:szCs w:val="20"/>
            <w:shd w:val="clear" w:color="auto" w:fill="FFFFFF"/>
          </w:rPr>
          <w:t xml:space="preserve">Equation 1: </w:t>
        </w:r>
        <w:r>
          <w:rPr>
            <w:rFonts w:ascii="Times New Roman" w:eastAsia="Times New Roman" w:hAnsi="Times New Roman" w:cs="Times New Roman"/>
            <w:color w:val="000000"/>
            <w:sz w:val="20"/>
            <w:szCs w:val="20"/>
            <w:shd w:val="clear" w:color="auto" w:fill="FFFFFF"/>
          </w:rPr>
          <w:t xml:space="preserve">For PER to function as an efficiency score compared to a league average, adjusted PER is centered at 15. </w:t>
        </w:r>
      </w:moveTo>
      <w:ins w:id="200" w:author="Jake Caldwell" w:date="2022-12-09T13:21:00Z">
        <w:r w:rsidR="00AF1220">
          <w:rPr>
            <w:rFonts w:ascii="Times New Roman" w:eastAsia="Times New Roman" w:hAnsi="Times New Roman" w:cs="Times New Roman"/>
            <w:color w:val="000000"/>
            <w:sz w:val="20"/>
            <w:szCs w:val="20"/>
            <w:shd w:val="clear" w:color="auto" w:fill="FFFFFF"/>
          </w:rPr>
          <w:t>2</w:t>
        </w:r>
      </w:ins>
    </w:p>
    <w:moveToRangeEnd w:id="198"/>
    <w:p w14:paraId="5E840291" w14:textId="77777777" w:rsidR="00F20463" w:rsidRPr="00F20463" w:rsidRDefault="00F20463" w:rsidP="00D46391">
      <w:pPr>
        <w:spacing w:after="0" w:line="480" w:lineRule="auto"/>
        <w:rPr>
          <w:rFonts w:ascii="Times New Roman" w:eastAsia="Times New Roman" w:hAnsi="Times New Roman" w:cs="Times New Roman"/>
          <w:sz w:val="24"/>
          <w:szCs w:val="24"/>
        </w:rPr>
      </w:pPr>
    </w:p>
    <w:p w14:paraId="34C2739C" w14:textId="4B87DFEE" w:rsidR="00D46391" w:rsidRDefault="00D46391" w:rsidP="00D46391">
      <w:pPr>
        <w:spacing w:after="0" w:line="480" w:lineRule="auto"/>
        <w:jc w:val="center"/>
        <w:rPr>
          <w:rFonts w:ascii="Times New Roman" w:eastAsia="Times New Roman" w:hAnsi="Times New Roman" w:cs="Times New Roman"/>
          <w:color w:val="000000"/>
          <w:sz w:val="24"/>
          <w:szCs w:val="24"/>
          <w:shd w:val="clear" w:color="auto" w:fill="FFFFFF"/>
        </w:rPr>
      </w:pPr>
      <w:del w:id="201" w:author="Jake Caldwell" w:date="2022-12-08T20:13:00Z">
        <w:r w:rsidRPr="00D46391" w:rsidDel="008F0012">
          <w:rPr>
            <w:rFonts w:ascii="Times New Roman" w:eastAsia="Times New Roman" w:hAnsi="Times New Roman" w:cs="Times New Roman"/>
            <w:color w:val="000000"/>
            <w:sz w:val="24"/>
            <w:szCs w:val="24"/>
            <w:shd w:val="clear" w:color="auto" w:fill="FFFFFF"/>
          </w:rPr>
          <w:delText xml:space="preserve">(1 / MP) * [ 3P + (2/3) * AST  + (2 - factor * (team_AST / team_FG)) * FG + (FT *0.5 * (1 + (1 - (team_AST / team_FG)) + (2/3) * (team_AST / team_FG))) - VOP * TOV   - VOP * DRB% * (FGA - FG) - VOP * 0.44 * (0.44 + (0.56 * DRB%)) * (FTA - FT) + VOP * (1 - DRB%) * (TRB - ORB) + VOP * DRB% * ORB + VOP * STL + VOP * DRB% * BLK  - PF * ((lg_FT / lg_PF) - 0.44 * (lg_FTA / lg_PF) * VOP) </w:delText>
        </w:r>
      </w:del>
      <w:moveFromRangeStart w:id="202" w:author="Jake Caldwell" w:date="2022-12-08T20:13:00Z" w:name="move121422820"/>
      <w:moveFrom w:id="203" w:author="Jake Caldwell" w:date="2022-12-08T20:13:00Z">
        <w:r w:rsidRPr="00D46391" w:rsidDel="008F0012">
          <w:rPr>
            <w:rFonts w:ascii="Times New Roman" w:eastAsia="Times New Roman" w:hAnsi="Times New Roman" w:cs="Times New Roman"/>
            <w:color w:val="000000"/>
            <w:sz w:val="24"/>
            <w:szCs w:val="24"/>
            <w:shd w:val="clear" w:color="auto" w:fill="FFFFFF"/>
          </w:rPr>
          <w:t>(Page et al., 2013)</w:t>
        </w:r>
        <w:r w:rsidR="00DA71B3" w:rsidDel="008F0012">
          <w:rPr>
            <w:rFonts w:ascii="Times New Roman" w:eastAsia="Times New Roman" w:hAnsi="Times New Roman" w:cs="Times New Roman"/>
            <w:color w:val="000000"/>
            <w:sz w:val="24"/>
            <w:szCs w:val="24"/>
            <w:shd w:val="clear" w:color="auto" w:fill="FFFFFF"/>
          </w:rPr>
          <w:t xml:space="preserve"> (Table 1) (Table 2)</w:t>
        </w:r>
      </w:moveFrom>
      <w:moveFromRangeEnd w:id="202"/>
    </w:p>
    <w:p w14:paraId="21FE7284" w14:textId="4D8C141D" w:rsidR="00DA71B3" w:rsidDel="00B35FD4" w:rsidRDefault="007C012E" w:rsidP="00DA71B3">
      <w:pPr>
        <w:spacing w:after="0" w:line="480" w:lineRule="auto"/>
        <w:rPr>
          <w:moveFrom w:id="204" w:author="Jake Caldwell" w:date="2022-12-08T20:18:00Z"/>
          <w:rFonts w:ascii="Times New Roman" w:eastAsia="Times New Roman" w:hAnsi="Times New Roman" w:cs="Times New Roman"/>
          <w:color w:val="000000"/>
          <w:sz w:val="20"/>
          <w:szCs w:val="20"/>
          <w:shd w:val="clear" w:color="auto" w:fill="FFFFFF"/>
        </w:rPr>
      </w:pPr>
      <w:moveFromRangeStart w:id="205" w:author="Jake Caldwell" w:date="2022-12-08T20:18:00Z" w:name="move121423112"/>
      <w:moveFrom w:id="206" w:author="Jake Caldwell" w:date="2022-12-08T20:18:00Z">
        <w:r w:rsidDel="00B35FD4">
          <w:rPr>
            <w:rFonts w:ascii="Times New Roman" w:eastAsia="Times New Roman" w:hAnsi="Times New Roman" w:cs="Times New Roman"/>
            <w:b/>
            <w:bCs/>
            <w:color w:val="000000"/>
            <w:sz w:val="20"/>
            <w:szCs w:val="20"/>
            <w:shd w:val="clear" w:color="auto" w:fill="FFFFFF"/>
          </w:rPr>
          <w:t>Equation 1:</w:t>
        </w:r>
        <w:r w:rsidR="003D78E3" w:rsidDel="00B35FD4">
          <w:rPr>
            <w:rFonts w:ascii="Times New Roman" w:eastAsia="Times New Roman" w:hAnsi="Times New Roman" w:cs="Times New Roman"/>
            <w:b/>
            <w:bCs/>
            <w:color w:val="000000"/>
            <w:sz w:val="20"/>
            <w:szCs w:val="20"/>
            <w:shd w:val="clear" w:color="auto" w:fill="FFFFFF"/>
          </w:rPr>
          <w:t xml:space="preserve"> </w:t>
        </w:r>
        <w:r w:rsidDel="00B35FD4">
          <w:rPr>
            <w:rFonts w:ascii="Times New Roman" w:eastAsia="Times New Roman" w:hAnsi="Times New Roman" w:cs="Times New Roman"/>
            <w:color w:val="000000"/>
            <w:sz w:val="20"/>
            <w:szCs w:val="20"/>
            <w:shd w:val="clear" w:color="auto" w:fill="FFFFFF"/>
          </w:rPr>
          <w:t>For PER to function as an efficiency score compared to a league average, adjusted PER is centered at 15</w:t>
        </w:r>
        <w:r w:rsidR="009E1090" w:rsidDel="00B35FD4">
          <w:rPr>
            <w:rFonts w:ascii="Times New Roman" w:eastAsia="Times New Roman" w:hAnsi="Times New Roman" w:cs="Times New Roman"/>
            <w:color w:val="000000"/>
            <w:sz w:val="20"/>
            <w:szCs w:val="20"/>
            <w:shd w:val="clear" w:color="auto" w:fill="FFFFFF"/>
          </w:rPr>
          <w:t xml:space="preserve">. </w:t>
        </w:r>
      </w:moveFrom>
    </w:p>
    <w:moveFromRangeEnd w:id="205"/>
    <w:p w14:paraId="7A8C59EB" w14:textId="0016433A" w:rsidR="009E1090" w:rsidRDefault="009E1090" w:rsidP="00DA71B3">
      <w:pPr>
        <w:spacing w:after="0" w:line="48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PER is a complex measurement, but in essence it measures h</w:t>
      </w:r>
      <w:r w:rsidR="00E5090F">
        <w:rPr>
          <w:rFonts w:ascii="Times New Roman" w:eastAsia="Times New Roman" w:hAnsi="Times New Roman" w:cs="Times New Roman"/>
          <w:color w:val="000000"/>
          <w:sz w:val="24"/>
          <w:szCs w:val="24"/>
          <w:shd w:val="clear" w:color="auto" w:fill="FFFFFF"/>
        </w:rPr>
        <w:t xml:space="preserve">ow much time on the court is spent producing positive contributions by a player. </w:t>
      </w:r>
    </w:p>
    <w:p w14:paraId="22D9EC75" w14:textId="4F3C69F6" w:rsidR="00D46391" w:rsidRDefault="00E5090F" w:rsidP="00D46391">
      <w:pPr>
        <w:spacing w:after="0" w:line="480" w:lineRule="auto"/>
        <w:rPr>
          <w:ins w:id="207" w:author="Jake Caldwell" w:date="2022-12-08T20:13:00Z"/>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ab/>
      </w:r>
      <w:proofErr w:type="spellStart"/>
      <w:r w:rsidR="00C920C7">
        <w:rPr>
          <w:rFonts w:ascii="Times New Roman" w:eastAsia="Times New Roman" w:hAnsi="Times New Roman" w:cs="Times New Roman"/>
          <w:color w:val="000000"/>
          <w:sz w:val="24"/>
          <w:szCs w:val="24"/>
          <w:shd w:val="clear" w:color="auto" w:fill="FFFFFF"/>
        </w:rPr>
        <w:t>GameScore</w:t>
      </w:r>
      <w:proofErr w:type="spellEnd"/>
      <w:r w:rsidR="00C920C7">
        <w:rPr>
          <w:rFonts w:ascii="Times New Roman" w:eastAsia="Times New Roman" w:hAnsi="Times New Roman" w:cs="Times New Roman"/>
          <w:color w:val="000000"/>
          <w:sz w:val="24"/>
          <w:szCs w:val="24"/>
          <w:shd w:val="clear" w:color="auto" w:fill="FFFFFF"/>
        </w:rPr>
        <w:t xml:space="preserve">, on the other hand, is easier to interpret. Instead of measuring contributions on a per-minute basis, </w:t>
      </w:r>
      <w:proofErr w:type="spellStart"/>
      <w:r w:rsidR="00C920C7">
        <w:rPr>
          <w:rFonts w:ascii="Times New Roman" w:eastAsia="Times New Roman" w:hAnsi="Times New Roman" w:cs="Times New Roman"/>
          <w:color w:val="000000"/>
          <w:sz w:val="24"/>
          <w:szCs w:val="24"/>
          <w:shd w:val="clear" w:color="auto" w:fill="FFFFFF"/>
        </w:rPr>
        <w:t>GameScore</w:t>
      </w:r>
      <w:proofErr w:type="spellEnd"/>
      <w:r w:rsidR="00C920C7">
        <w:rPr>
          <w:rFonts w:ascii="Times New Roman" w:eastAsia="Times New Roman" w:hAnsi="Times New Roman" w:cs="Times New Roman"/>
          <w:color w:val="000000"/>
          <w:sz w:val="24"/>
          <w:szCs w:val="24"/>
          <w:shd w:val="clear" w:color="auto" w:fill="FFFFFF"/>
        </w:rPr>
        <w:t xml:space="preserve"> takes the basic statistics, minus field goal percentage, </w:t>
      </w:r>
      <w:r w:rsidR="005B6E19">
        <w:rPr>
          <w:rFonts w:ascii="Times New Roman" w:eastAsia="Times New Roman" w:hAnsi="Times New Roman" w:cs="Times New Roman"/>
          <w:color w:val="000000"/>
          <w:sz w:val="24"/>
          <w:szCs w:val="24"/>
          <w:shd w:val="clear" w:color="auto" w:fill="FFFFFF"/>
        </w:rPr>
        <w:t xml:space="preserve">and </w:t>
      </w:r>
      <w:r w:rsidR="00DE58FF">
        <w:rPr>
          <w:rFonts w:ascii="Times New Roman" w:eastAsia="Times New Roman" w:hAnsi="Times New Roman" w:cs="Times New Roman"/>
          <w:color w:val="000000"/>
          <w:sz w:val="24"/>
          <w:szCs w:val="24"/>
          <w:shd w:val="clear" w:color="auto" w:fill="FFFFFF"/>
        </w:rPr>
        <w:lastRenderedPageBreak/>
        <w:t xml:space="preserve">creates a linear combination of them to generate a total statistical output for one game. </w:t>
      </w:r>
      <w:r w:rsidR="007D58EA">
        <w:rPr>
          <w:rFonts w:ascii="Times New Roman" w:eastAsia="Times New Roman" w:hAnsi="Times New Roman" w:cs="Times New Roman"/>
          <w:color w:val="000000"/>
          <w:sz w:val="24"/>
          <w:szCs w:val="24"/>
          <w:shd w:val="clear" w:color="auto" w:fill="FFFFFF"/>
        </w:rPr>
        <w:t>Like</w:t>
      </w:r>
      <w:r w:rsidR="00DE58FF">
        <w:rPr>
          <w:rFonts w:ascii="Times New Roman" w:eastAsia="Times New Roman" w:hAnsi="Times New Roman" w:cs="Times New Roman"/>
          <w:color w:val="000000"/>
          <w:sz w:val="24"/>
          <w:szCs w:val="24"/>
          <w:shd w:val="clear" w:color="auto" w:fill="FFFFFF"/>
        </w:rPr>
        <w:t xml:space="preserve"> PER, </w:t>
      </w:r>
      <w:proofErr w:type="spellStart"/>
      <w:r w:rsidR="00DE58FF">
        <w:rPr>
          <w:rFonts w:ascii="Times New Roman" w:eastAsia="Times New Roman" w:hAnsi="Times New Roman" w:cs="Times New Roman"/>
          <w:color w:val="000000"/>
          <w:sz w:val="24"/>
          <w:szCs w:val="24"/>
          <w:shd w:val="clear" w:color="auto" w:fill="FFFFFF"/>
        </w:rPr>
        <w:t>GameScore</w:t>
      </w:r>
      <w:proofErr w:type="spellEnd"/>
      <w:r w:rsidR="00DE58FF">
        <w:rPr>
          <w:rFonts w:ascii="Times New Roman" w:eastAsia="Times New Roman" w:hAnsi="Times New Roman" w:cs="Times New Roman"/>
          <w:color w:val="000000"/>
          <w:sz w:val="24"/>
          <w:szCs w:val="24"/>
          <w:shd w:val="clear" w:color="auto" w:fill="FFFFFF"/>
        </w:rPr>
        <w:t xml:space="preserve"> adds the </w:t>
      </w:r>
      <w:r w:rsidR="00AC08B5">
        <w:rPr>
          <w:rFonts w:ascii="Times New Roman" w:eastAsia="Times New Roman" w:hAnsi="Times New Roman" w:cs="Times New Roman"/>
          <w:color w:val="000000"/>
          <w:sz w:val="24"/>
          <w:szCs w:val="24"/>
          <w:shd w:val="clear" w:color="auto" w:fill="FFFFFF"/>
        </w:rPr>
        <w:t xml:space="preserve">positive contributions, like points and assists, and subtracts the negative ones, like turnovers and fouls. </w:t>
      </w:r>
      <w:r w:rsidR="00D46391" w:rsidRPr="00D46391">
        <w:rPr>
          <w:rFonts w:ascii="Times New Roman" w:eastAsia="Times New Roman" w:hAnsi="Times New Roman" w:cs="Times New Roman"/>
          <w:color w:val="000000"/>
          <w:sz w:val="24"/>
          <w:szCs w:val="24"/>
          <w:shd w:val="clear" w:color="auto" w:fill="FFFFFF"/>
        </w:rPr>
        <w:t xml:space="preserve">The equation for </w:t>
      </w:r>
      <w:proofErr w:type="spellStart"/>
      <w:r w:rsidR="00D46391" w:rsidRPr="00D46391">
        <w:rPr>
          <w:rFonts w:ascii="Times New Roman" w:eastAsia="Times New Roman" w:hAnsi="Times New Roman" w:cs="Times New Roman"/>
          <w:color w:val="000000"/>
          <w:sz w:val="24"/>
          <w:szCs w:val="24"/>
          <w:shd w:val="clear" w:color="auto" w:fill="FFFFFF"/>
        </w:rPr>
        <w:t>GameScore</w:t>
      </w:r>
      <w:proofErr w:type="spellEnd"/>
      <w:r w:rsidR="00D46391" w:rsidRPr="00D46391">
        <w:rPr>
          <w:rFonts w:ascii="Times New Roman" w:eastAsia="Times New Roman" w:hAnsi="Times New Roman" w:cs="Times New Roman"/>
          <w:color w:val="000000"/>
          <w:sz w:val="24"/>
          <w:szCs w:val="24"/>
          <w:shd w:val="clear" w:color="auto" w:fill="FFFFFF"/>
        </w:rPr>
        <w:t xml:space="preserve"> is:</w:t>
      </w:r>
    </w:p>
    <w:p w14:paraId="0C020D8E" w14:textId="276AC3D0" w:rsidR="008F0012" w:rsidRPr="00E439FC" w:rsidRDefault="008F0012" w:rsidP="00D46391">
      <w:pPr>
        <w:spacing w:after="0" w:line="480" w:lineRule="auto"/>
        <w:rPr>
          <w:rFonts w:ascii="Times New Roman" w:eastAsia="Times New Roman" w:hAnsi="Times New Roman" w:cs="Times New Roman"/>
          <w:sz w:val="24"/>
          <w:szCs w:val="24"/>
        </w:rPr>
      </w:pPr>
      <m:oMathPara>
        <m:oMathParaPr>
          <m:jc m:val="center"/>
        </m:oMathParaPr>
        <m:oMath>
          <m:r>
            <w:ins w:id="208" w:author="Jake Caldwell" w:date="2022-12-08T20:14:00Z">
              <w:rPr>
                <w:rFonts w:ascii="Cambria Math" w:eastAsia="Times New Roman" w:hAnsi="Cambria Math" w:cs="Times New Roman"/>
                <w:sz w:val="24"/>
                <w:szCs w:val="24"/>
              </w:rPr>
              <m:t xml:space="preserve">GameScore=PTS+ </m:t>
            </w:ins>
          </m:r>
          <m:f>
            <m:fPr>
              <m:ctrlPr>
                <w:ins w:id="209" w:author="Jake Caldwell" w:date="2022-12-08T20:14:00Z">
                  <w:rPr>
                    <w:rFonts w:ascii="Cambria Math" w:eastAsia="Times New Roman" w:hAnsi="Cambria Math" w:cs="Times New Roman"/>
                    <w:i/>
                    <w:sz w:val="24"/>
                    <w:szCs w:val="24"/>
                  </w:rPr>
                </w:ins>
              </m:ctrlPr>
            </m:fPr>
            <m:num>
              <m:r>
                <w:ins w:id="210" w:author="Jake Caldwell" w:date="2022-12-08T20:14:00Z">
                  <w:rPr>
                    <w:rFonts w:ascii="Cambria Math" w:eastAsia="Times New Roman" w:hAnsi="Cambria Math" w:cs="Times New Roman"/>
                    <w:sz w:val="24"/>
                    <w:szCs w:val="24"/>
                  </w:rPr>
                  <m:t>2</m:t>
                </w:ins>
              </m:r>
            </m:num>
            <m:den>
              <m:r>
                <w:ins w:id="211" w:author="Jake Caldwell" w:date="2022-12-08T20:14:00Z">
                  <w:rPr>
                    <w:rFonts w:ascii="Cambria Math" w:eastAsia="Times New Roman" w:hAnsi="Cambria Math" w:cs="Times New Roman"/>
                    <w:sz w:val="24"/>
                    <w:szCs w:val="24"/>
                  </w:rPr>
                  <m:t>5</m:t>
                </w:ins>
              </m:r>
            </m:den>
          </m:f>
          <m:r>
            <w:ins w:id="212" w:author="Jake Caldwell" w:date="2022-12-08T20:14:00Z">
              <w:rPr>
                <w:rFonts w:ascii="Cambria Math" w:eastAsia="Times New Roman" w:hAnsi="Cambria Math" w:cs="Times New Roman"/>
                <w:sz w:val="24"/>
                <w:szCs w:val="24"/>
              </w:rPr>
              <m:t>FG</m:t>
            </w:ins>
          </m:r>
          <m:r>
            <w:ins w:id="213" w:author="Jake Caldwell" w:date="2022-12-08T20:14:00Z">
              <w:rPr>
                <w:rFonts w:ascii="Cambria Math" w:eastAsia="Times New Roman" w:hAnsi="Cambria Math" w:cs="Times New Roman"/>
                <w:sz w:val="24"/>
                <w:szCs w:val="24"/>
              </w:rPr>
              <m:t>-</m:t>
            </w:ins>
          </m:r>
          <m:f>
            <m:fPr>
              <m:ctrlPr>
                <w:ins w:id="214" w:author="Jake Caldwell" w:date="2022-12-08T20:14:00Z">
                  <w:rPr>
                    <w:rFonts w:ascii="Cambria Math" w:eastAsia="Times New Roman" w:hAnsi="Cambria Math" w:cs="Times New Roman"/>
                    <w:i/>
                    <w:sz w:val="24"/>
                    <w:szCs w:val="24"/>
                  </w:rPr>
                </w:ins>
              </m:ctrlPr>
            </m:fPr>
            <m:num>
              <m:r>
                <w:ins w:id="215" w:author="Jake Caldwell" w:date="2022-12-08T20:14:00Z">
                  <w:rPr>
                    <w:rFonts w:ascii="Cambria Math" w:eastAsia="Times New Roman" w:hAnsi="Cambria Math" w:cs="Times New Roman"/>
                    <w:sz w:val="24"/>
                    <w:szCs w:val="24"/>
                  </w:rPr>
                  <m:t>7</m:t>
                </w:ins>
              </m:r>
            </m:num>
            <m:den>
              <m:r>
                <w:ins w:id="216" w:author="Jake Caldwell" w:date="2022-12-08T20:14:00Z">
                  <w:rPr>
                    <w:rFonts w:ascii="Cambria Math" w:eastAsia="Times New Roman" w:hAnsi="Cambria Math" w:cs="Times New Roman"/>
                    <w:sz w:val="24"/>
                    <w:szCs w:val="24"/>
                  </w:rPr>
                  <m:t>10</m:t>
                </w:ins>
              </m:r>
            </m:den>
          </m:f>
          <m:r>
            <w:ins w:id="217" w:author="Jake Caldwell" w:date="2022-12-08T20:15:00Z">
              <w:rPr>
                <w:rFonts w:ascii="Cambria Math" w:eastAsia="Times New Roman" w:hAnsi="Cambria Math" w:cs="Times New Roman"/>
                <w:sz w:val="24"/>
                <w:szCs w:val="24"/>
              </w:rPr>
              <m:t>FGA-</m:t>
            </w:ins>
          </m:r>
          <m:f>
            <m:fPr>
              <m:ctrlPr>
                <w:ins w:id="218" w:author="Jake Caldwell" w:date="2022-12-08T20:15:00Z">
                  <w:rPr>
                    <w:rFonts w:ascii="Cambria Math" w:eastAsia="Times New Roman" w:hAnsi="Cambria Math" w:cs="Times New Roman"/>
                    <w:i/>
                    <w:sz w:val="24"/>
                    <w:szCs w:val="24"/>
                  </w:rPr>
                </w:ins>
              </m:ctrlPr>
            </m:fPr>
            <m:num>
              <m:r>
                <w:ins w:id="219" w:author="Jake Caldwell" w:date="2022-12-08T20:15:00Z">
                  <w:rPr>
                    <w:rFonts w:ascii="Cambria Math" w:eastAsia="Times New Roman" w:hAnsi="Cambria Math" w:cs="Times New Roman"/>
                    <w:sz w:val="24"/>
                    <w:szCs w:val="24"/>
                  </w:rPr>
                  <m:t>2</m:t>
                </w:ins>
              </m:r>
            </m:num>
            <m:den>
              <m:r>
                <w:ins w:id="220" w:author="Jake Caldwell" w:date="2022-12-08T20:15:00Z">
                  <w:rPr>
                    <w:rFonts w:ascii="Cambria Math" w:eastAsia="Times New Roman" w:hAnsi="Cambria Math" w:cs="Times New Roman"/>
                    <w:sz w:val="24"/>
                    <w:szCs w:val="24"/>
                  </w:rPr>
                  <m:t>5</m:t>
                </w:ins>
              </m:r>
            </m:den>
          </m:f>
          <m:r>
            <w:ins w:id="221" w:author="Jake Caldwell" w:date="2022-12-08T20:15:00Z">
              <w:rPr>
                <w:rFonts w:ascii="Cambria Math" w:eastAsia="Times New Roman" w:hAnsi="Cambria Math" w:cs="Times New Roman"/>
                <w:sz w:val="24"/>
                <w:szCs w:val="24"/>
              </w:rPr>
              <m:t>FT+</m:t>
            </w:ins>
          </m:r>
          <m:f>
            <m:fPr>
              <m:ctrlPr>
                <w:ins w:id="222" w:author="Jake Caldwell" w:date="2022-12-08T20:15:00Z">
                  <w:rPr>
                    <w:rFonts w:ascii="Cambria Math" w:eastAsia="Times New Roman" w:hAnsi="Cambria Math" w:cs="Times New Roman"/>
                    <w:i/>
                    <w:sz w:val="24"/>
                    <w:szCs w:val="24"/>
                  </w:rPr>
                </w:ins>
              </m:ctrlPr>
            </m:fPr>
            <m:num>
              <m:r>
                <w:ins w:id="223" w:author="Jake Caldwell" w:date="2022-12-08T20:15:00Z">
                  <w:rPr>
                    <w:rFonts w:ascii="Cambria Math" w:eastAsia="Times New Roman" w:hAnsi="Cambria Math" w:cs="Times New Roman"/>
                    <w:sz w:val="24"/>
                    <w:szCs w:val="24"/>
                  </w:rPr>
                  <m:t>7</m:t>
                </w:ins>
              </m:r>
            </m:num>
            <m:den>
              <m:r>
                <w:ins w:id="224" w:author="Jake Caldwell" w:date="2022-12-08T20:15:00Z">
                  <w:rPr>
                    <w:rFonts w:ascii="Cambria Math" w:eastAsia="Times New Roman" w:hAnsi="Cambria Math" w:cs="Times New Roman"/>
                    <w:sz w:val="24"/>
                    <w:szCs w:val="24"/>
                  </w:rPr>
                  <m:t>10</m:t>
                </w:ins>
              </m:r>
            </m:den>
          </m:f>
          <m:r>
            <w:ins w:id="225" w:author="Jake Caldwell" w:date="2022-12-08T20:15:00Z">
              <w:rPr>
                <w:rFonts w:ascii="Cambria Math" w:eastAsia="Times New Roman" w:hAnsi="Cambria Math" w:cs="Times New Roman"/>
                <w:sz w:val="24"/>
                <w:szCs w:val="24"/>
              </w:rPr>
              <m:t>ORB+</m:t>
            </w:ins>
          </m:r>
          <m:f>
            <m:fPr>
              <m:ctrlPr>
                <w:ins w:id="226" w:author="Jake Caldwell" w:date="2022-12-08T20:15:00Z">
                  <w:rPr>
                    <w:rFonts w:ascii="Cambria Math" w:eastAsia="Times New Roman" w:hAnsi="Cambria Math" w:cs="Times New Roman"/>
                    <w:i/>
                    <w:sz w:val="24"/>
                    <w:szCs w:val="24"/>
                  </w:rPr>
                </w:ins>
              </m:ctrlPr>
            </m:fPr>
            <m:num>
              <m:r>
                <w:ins w:id="227" w:author="Jake Caldwell" w:date="2022-12-08T20:15:00Z">
                  <w:rPr>
                    <w:rFonts w:ascii="Cambria Math" w:eastAsia="Times New Roman" w:hAnsi="Cambria Math" w:cs="Times New Roman"/>
                    <w:sz w:val="24"/>
                    <w:szCs w:val="24"/>
                  </w:rPr>
                  <m:t>3</m:t>
                </w:ins>
              </m:r>
            </m:num>
            <m:den>
              <m:r>
                <w:ins w:id="228" w:author="Jake Caldwell" w:date="2022-12-08T20:15:00Z">
                  <w:rPr>
                    <w:rFonts w:ascii="Cambria Math" w:eastAsia="Times New Roman" w:hAnsi="Cambria Math" w:cs="Times New Roman"/>
                    <w:sz w:val="24"/>
                    <w:szCs w:val="24"/>
                  </w:rPr>
                  <m:t>10</m:t>
                </w:ins>
              </m:r>
            </m:den>
          </m:f>
          <m:r>
            <w:ins w:id="229" w:author="Jake Caldwell" w:date="2022-12-08T20:15:00Z">
              <w:rPr>
                <w:rFonts w:ascii="Cambria Math" w:eastAsia="Times New Roman" w:hAnsi="Cambria Math" w:cs="Times New Roman"/>
                <w:sz w:val="24"/>
                <w:szCs w:val="24"/>
              </w:rPr>
              <m:t>DRB+STL+</m:t>
            </w:ins>
          </m:r>
          <m:f>
            <m:fPr>
              <m:ctrlPr>
                <w:ins w:id="230" w:author="Jake Caldwell" w:date="2022-12-08T20:15:00Z">
                  <w:rPr>
                    <w:rFonts w:ascii="Cambria Math" w:eastAsia="Times New Roman" w:hAnsi="Cambria Math" w:cs="Times New Roman"/>
                    <w:i/>
                    <w:sz w:val="24"/>
                    <w:szCs w:val="24"/>
                  </w:rPr>
                </w:ins>
              </m:ctrlPr>
            </m:fPr>
            <m:num>
              <m:r>
                <w:ins w:id="231" w:author="Jake Caldwell" w:date="2022-12-08T20:15:00Z">
                  <w:rPr>
                    <w:rFonts w:ascii="Cambria Math" w:eastAsia="Times New Roman" w:hAnsi="Cambria Math" w:cs="Times New Roman"/>
                    <w:sz w:val="24"/>
                    <w:szCs w:val="24"/>
                  </w:rPr>
                  <m:t>7</m:t>
                </w:ins>
              </m:r>
            </m:num>
            <m:den>
              <m:r>
                <w:ins w:id="232" w:author="Jake Caldwell" w:date="2022-12-08T20:15:00Z">
                  <w:rPr>
                    <w:rFonts w:ascii="Cambria Math" w:eastAsia="Times New Roman" w:hAnsi="Cambria Math" w:cs="Times New Roman"/>
                    <w:sz w:val="24"/>
                    <w:szCs w:val="24"/>
                  </w:rPr>
                  <m:t>10</m:t>
                </w:ins>
              </m:r>
            </m:den>
          </m:f>
          <m:r>
            <w:ins w:id="233" w:author="Jake Caldwell" w:date="2022-12-08T20:15:00Z">
              <w:rPr>
                <w:rFonts w:ascii="Cambria Math" w:eastAsia="Times New Roman" w:hAnsi="Cambria Math" w:cs="Times New Roman"/>
                <w:sz w:val="24"/>
                <w:szCs w:val="24"/>
              </w:rPr>
              <m:t>AST+</m:t>
            </w:ins>
          </m:r>
          <m:f>
            <m:fPr>
              <m:ctrlPr>
                <w:ins w:id="234" w:author="Jake Caldwell" w:date="2022-12-08T20:15:00Z">
                  <w:rPr>
                    <w:rFonts w:ascii="Cambria Math" w:eastAsia="Times New Roman" w:hAnsi="Cambria Math" w:cs="Times New Roman"/>
                    <w:i/>
                    <w:sz w:val="24"/>
                    <w:szCs w:val="24"/>
                  </w:rPr>
                </w:ins>
              </m:ctrlPr>
            </m:fPr>
            <m:num>
              <m:r>
                <w:ins w:id="235" w:author="Jake Caldwell" w:date="2022-12-08T20:15:00Z">
                  <w:rPr>
                    <w:rFonts w:ascii="Cambria Math" w:eastAsia="Times New Roman" w:hAnsi="Cambria Math" w:cs="Times New Roman"/>
                    <w:sz w:val="24"/>
                    <w:szCs w:val="24"/>
                  </w:rPr>
                  <m:t>7</m:t>
                </w:ins>
              </m:r>
            </m:num>
            <m:den>
              <m:r>
                <w:ins w:id="236" w:author="Jake Caldwell" w:date="2022-12-08T20:15:00Z">
                  <w:rPr>
                    <w:rFonts w:ascii="Cambria Math" w:eastAsia="Times New Roman" w:hAnsi="Cambria Math" w:cs="Times New Roman"/>
                    <w:sz w:val="24"/>
                    <w:szCs w:val="24"/>
                  </w:rPr>
                  <m:t>10</m:t>
                </w:ins>
              </m:r>
            </m:den>
          </m:f>
          <m:r>
            <w:ins w:id="237" w:author="Jake Caldwell" w:date="2022-12-08T20:15:00Z">
              <w:rPr>
                <w:rFonts w:ascii="Cambria Math" w:eastAsia="Times New Roman" w:hAnsi="Cambria Math" w:cs="Times New Roman"/>
                <w:sz w:val="24"/>
                <w:szCs w:val="24"/>
              </w:rPr>
              <m:t>BLK</m:t>
            </w:ins>
          </m:r>
          <m:r>
            <w:ins w:id="238" w:author="Jake Caldwell" w:date="2022-12-08T20:15:00Z">
              <w:rPr>
                <w:rFonts w:ascii="Cambria Math" w:eastAsia="Times New Roman" w:hAnsi="Cambria Math" w:cs="Times New Roman"/>
                <w:sz w:val="24"/>
                <w:szCs w:val="24"/>
              </w:rPr>
              <m:t>-</m:t>
            </w:ins>
          </m:r>
          <m:f>
            <m:fPr>
              <m:ctrlPr>
                <w:ins w:id="239" w:author="Jake Caldwell" w:date="2022-12-08T20:16:00Z">
                  <w:rPr>
                    <w:rFonts w:ascii="Cambria Math" w:eastAsia="Times New Roman" w:hAnsi="Cambria Math" w:cs="Times New Roman"/>
                    <w:i/>
                    <w:sz w:val="24"/>
                    <w:szCs w:val="24"/>
                  </w:rPr>
                </w:ins>
              </m:ctrlPr>
            </m:fPr>
            <m:num>
              <m:r>
                <w:ins w:id="240" w:author="Jake Caldwell" w:date="2022-12-08T20:16:00Z">
                  <w:rPr>
                    <w:rFonts w:ascii="Cambria Math" w:eastAsia="Times New Roman" w:hAnsi="Cambria Math" w:cs="Times New Roman"/>
                    <w:sz w:val="24"/>
                    <w:szCs w:val="24"/>
                  </w:rPr>
                  <m:t>2</m:t>
                </w:ins>
              </m:r>
            </m:num>
            <m:den>
              <m:r>
                <w:ins w:id="241" w:author="Jake Caldwell" w:date="2022-12-08T20:16:00Z">
                  <w:rPr>
                    <w:rFonts w:ascii="Cambria Math" w:eastAsia="Times New Roman" w:hAnsi="Cambria Math" w:cs="Times New Roman"/>
                    <w:sz w:val="24"/>
                    <w:szCs w:val="24"/>
                  </w:rPr>
                  <m:t>5</m:t>
                </w:ins>
              </m:r>
            </m:den>
          </m:f>
          <m:r>
            <w:ins w:id="242" w:author="Jake Caldwell" w:date="2022-12-08T20:16:00Z">
              <w:rPr>
                <w:rFonts w:ascii="Cambria Math" w:eastAsia="Times New Roman" w:hAnsi="Cambria Math" w:cs="Times New Roman"/>
                <w:sz w:val="24"/>
                <w:szCs w:val="24"/>
              </w:rPr>
              <m:t>PF-TOV</m:t>
            </w:ins>
          </m:r>
          <m:r>
            <w:ins w:id="243" w:author="Jake Caldwell" w:date="2022-12-09T13:18:00Z">
              <w:rPr>
                <w:rFonts w:ascii="Cambria Math" w:eastAsia="Times New Roman" w:hAnsi="Cambria Math" w:cs="Times New Roman"/>
                <w:sz w:val="24"/>
                <w:szCs w:val="24"/>
              </w:rPr>
              <m:t xml:space="preserve"> </m:t>
            </w:ins>
          </m:r>
          <w:moveToRangeStart w:id="244" w:author="Jake Caldwell" w:date="2022-12-08T20:16:00Z" w:name="move121422994"/>
          <m:r>
            <m:rPr>
              <m:sty m:val="p"/>
            </m:rPr>
            <w:rPr>
              <w:rFonts w:ascii="Cambria Math" w:eastAsia="Times New Roman" w:hAnsi="Cambria Math" w:cs="Times New Roman"/>
              <w:color w:val="000000"/>
              <w:sz w:val="24"/>
              <w:szCs w:val="24"/>
            </w:rPr>
            <m:t>(Page et al. 2013) (Table 1</m:t>
          </m:r>
          <m:r>
            <m:rPr>
              <m:sty m:val="p"/>
            </m:rPr>
            <w:rPr>
              <w:rFonts w:ascii="Cambria Math" w:eastAsia="Times New Roman" w:hAnsi="Cambria Math" w:cs="Times New Roman"/>
              <w:color w:val="000000"/>
              <w:sz w:val="24"/>
              <w:szCs w:val="24"/>
            </w:rPr>
            <m:t>)</m:t>
          </m:r>
        </m:oMath>
      </m:oMathPara>
      <w:moveToRangeEnd w:id="244"/>
    </w:p>
    <w:p w14:paraId="1D51149B" w14:textId="652DD7CF" w:rsidR="00D46391" w:rsidRDefault="00D46391" w:rsidP="00D46391">
      <w:pPr>
        <w:spacing w:after="0" w:line="480" w:lineRule="auto"/>
        <w:jc w:val="center"/>
        <w:rPr>
          <w:rFonts w:ascii="Times New Roman" w:eastAsia="Times New Roman" w:hAnsi="Times New Roman" w:cs="Times New Roman"/>
          <w:color w:val="000000"/>
          <w:sz w:val="24"/>
          <w:szCs w:val="24"/>
        </w:rPr>
      </w:pPr>
      <w:del w:id="245" w:author="Jake Caldwell" w:date="2022-12-08T20:16:00Z">
        <w:r w:rsidRPr="00D46391" w:rsidDel="00E439FC">
          <w:rPr>
            <w:rFonts w:ascii="Times New Roman" w:eastAsia="Times New Roman" w:hAnsi="Times New Roman" w:cs="Times New Roman"/>
            <w:color w:val="000000"/>
            <w:sz w:val="24"/>
            <w:szCs w:val="24"/>
          </w:rPr>
          <w:delText>GS = PTS+.4FG−.7FGA−.4FT +.7ORB+.3DRB+STL+.7AST+ .7BLK −.4PF −TOV</w:delText>
        </w:r>
      </w:del>
      <w:r w:rsidRPr="00D46391">
        <w:rPr>
          <w:rFonts w:ascii="Times New Roman" w:eastAsia="Times New Roman" w:hAnsi="Times New Roman" w:cs="Times New Roman"/>
          <w:color w:val="000000"/>
          <w:sz w:val="24"/>
          <w:szCs w:val="24"/>
        </w:rPr>
        <w:t xml:space="preserve"> </w:t>
      </w:r>
      <w:moveFromRangeStart w:id="246" w:author="Jake Caldwell" w:date="2022-12-08T20:16:00Z" w:name="move121422994"/>
      <w:moveFrom w:id="247" w:author="Jake Caldwell" w:date="2022-12-08T20:16:00Z">
        <w:r w:rsidRPr="00D46391" w:rsidDel="00E439FC">
          <w:rPr>
            <w:rFonts w:ascii="Times New Roman" w:eastAsia="Times New Roman" w:hAnsi="Times New Roman" w:cs="Times New Roman"/>
            <w:color w:val="000000"/>
            <w:sz w:val="24"/>
            <w:szCs w:val="24"/>
          </w:rPr>
          <w:t>(Page et al. 2013)</w:t>
        </w:r>
        <w:r w:rsidR="00F92333" w:rsidDel="00E439FC">
          <w:rPr>
            <w:rFonts w:ascii="Times New Roman" w:eastAsia="Times New Roman" w:hAnsi="Times New Roman" w:cs="Times New Roman"/>
            <w:color w:val="000000"/>
            <w:sz w:val="24"/>
            <w:szCs w:val="24"/>
          </w:rPr>
          <w:t xml:space="preserve"> (Table 1)</w:t>
        </w:r>
      </w:moveFrom>
      <w:moveFromRangeEnd w:id="246"/>
    </w:p>
    <w:p w14:paraId="256C2F34" w14:textId="5B5EA112" w:rsidR="00AC08B5" w:rsidRDefault="00AC08B5" w:rsidP="00AC08B5">
      <w:pPr>
        <w:spacing w:after="0" w:line="480" w:lineRule="auto"/>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z w:val="20"/>
          <w:szCs w:val="20"/>
        </w:rPr>
        <w:t>Equation 2:</w:t>
      </w:r>
      <w:r w:rsidR="003D78E3">
        <w:rPr>
          <w:rFonts w:ascii="Times New Roman" w:eastAsia="Times New Roman" w:hAnsi="Times New Roman" w:cs="Times New Roman"/>
          <w:color w:val="000000"/>
          <w:sz w:val="20"/>
          <w:szCs w:val="20"/>
        </w:rPr>
        <w:t xml:space="preserve"> </w:t>
      </w:r>
      <w:r w:rsidR="00F92333">
        <w:rPr>
          <w:rFonts w:ascii="Times New Roman" w:eastAsia="Times New Roman" w:hAnsi="Times New Roman" w:cs="Times New Roman"/>
          <w:color w:val="000000"/>
          <w:sz w:val="20"/>
          <w:szCs w:val="20"/>
        </w:rPr>
        <w:t xml:space="preserve">The scalars attached to each statistic are measures of importance. See Page et al. for more information. </w:t>
      </w:r>
    </w:p>
    <w:p w14:paraId="49BEA468" w14:textId="473C65ED" w:rsidR="003F15DA" w:rsidRDefault="003F15DA" w:rsidP="00AC08B5">
      <w:pPr>
        <w:spacing w:after="0" w:line="48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GameScore</w:t>
      </w:r>
      <w:proofErr w:type="spellEnd"/>
      <w:r>
        <w:rPr>
          <w:rFonts w:ascii="Times New Roman" w:eastAsia="Times New Roman" w:hAnsi="Times New Roman" w:cs="Times New Roman"/>
          <w:color w:val="000000"/>
          <w:sz w:val="24"/>
          <w:szCs w:val="24"/>
        </w:rPr>
        <w:t xml:space="preserve"> </w:t>
      </w:r>
      <w:r w:rsidR="00896730">
        <w:rPr>
          <w:rFonts w:ascii="Times New Roman" w:eastAsia="Times New Roman" w:hAnsi="Times New Roman" w:cs="Times New Roman"/>
          <w:color w:val="000000"/>
          <w:sz w:val="24"/>
          <w:szCs w:val="24"/>
        </w:rPr>
        <w:t>can simply be thought of as an overall measure of a player’s in-game statistics</w:t>
      </w:r>
      <w:r w:rsidR="00D24726">
        <w:rPr>
          <w:rFonts w:ascii="Times New Roman" w:eastAsia="Times New Roman" w:hAnsi="Times New Roman" w:cs="Times New Roman"/>
          <w:color w:val="000000"/>
          <w:sz w:val="24"/>
          <w:szCs w:val="24"/>
        </w:rPr>
        <w:t xml:space="preserve"> (Equation 2). </w:t>
      </w:r>
    </w:p>
    <w:p w14:paraId="0BA6DE4F" w14:textId="041BC9DF" w:rsidR="007D58EA" w:rsidRDefault="00025021" w:rsidP="007D58EA">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However, there are limitations that come with both PER and </w:t>
      </w:r>
      <w:proofErr w:type="spellStart"/>
      <w:r>
        <w:rPr>
          <w:rFonts w:ascii="Times New Roman" w:eastAsia="Times New Roman" w:hAnsi="Times New Roman" w:cs="Times New Roman"/>
          <w:color w:val="000000"/>
          <w:sz w:val="24"/>
          <w:szCs w:val="24"/>
        </w:rPr>
        <w:t>GameScore</w:t>
      </w:r>
      <w:proofErr w:type="spellEnd"/>
      <w:r>
        <w:rPr>
          <w:rFonts w:ascii="Times New Roman" w:eastAsia="Times New Roman" w:hAnsi="Times New Roman" w:cs="Times New Roman"/>
          <w:color w:val="000000"/>
          <w:sz w:val="24"/>
          <w:szCs w:val="24"/>
        </w:rPr>
        <w:t>. Since PER is a time sensit</w:t>
      </w:r>
      <w:r w:rsidR="009D6A68">
        <w:rPr>
          <w:rFonts w:ascii="Times New Roman" w:eastAsia="Times New Roman" w:hAnsi="Times New Roman" w:cs="Times New Roman"/>
          <w:color w:val="000000"/>
          <w:sz w:val="24"/>
          <w:szCs w:val="24"/>
        </w:rPr>
        <w:t xml:space="preserve">ive nature, players who score two points and only play one minute might end up having a comparable efficiency rating to someone who scored </w:t>
      </w:r>
      <w:r w:rsidR="00911C74">
        <w:rPr>
          <w:rFonts w:ascii="Times New Roman" w:eastAsia="Times New Roman" w:hAnsi="Times New Roman" w:cs="Times New Roman"/>
          <w:color w:val="000000"/>
          <w:sz w:val="24"/>
          <w:szCs w:val="24"/>
        </w:rPr>
        <w:t>forty points in twenty minutes</w:t>
      </w:r>
      <w:r w:rsidR="0087207C">
        <w:rPr>
          <w:rFonts w:ascii="Times New Roman" w:eastAsia="Times New Roman" w:hAnsi="Times New Roman" w:cs="Times New Roman"/>
          <w:color w:val="000000"/>
          <w:sz w:val="24"/>
          <w:szCs w:val="24"/>
        </w:rPr>
        <w:t xml:space="preserve"> (Equation 1)</w:t>
      </w:r>
      <w:r w:rsidR="00911C74">
        <w:rPr>
          <w:rFonts w:ascii="Times New Roman" w:eastAsia="Times New Roman" w:hAnsi="Times New Roman" w:cs="Times New Roman"/>
          <w:color w:val="000000"/>
          <w:sz w:val="24"/>
          <w:szCs w:val="24"/>
        </w:rPr>
        <w:t xml:space="preserve">. On the other hand, </w:t>
      </w:r>
      <w:proofErr w:type="spellStart"/>
      <w:r w:rsidR="00911C74">
        <w:rPr>
          <w:rFonts w:ascii="Times New Roman" w:eastAsia="Times New Roman" w:hAnsi="Times New Roman" w:cs="Times New Roman"/>
          <w:color w:val="000000"/>
          <w:sz w:val="24"/>
          <w:szCs w:val="24"/>
        </w:rPr>
        <w:t>GameScore</w:t>
      </w:r>
      <w:proofErr w:type="spellEnd"/>
      <w:r w:rsidR="00911C74">
        <w:rPr>
          <w:rFonts w:ascii="Times New Roman" w:eastAsia="Times New Roman" w:hAnsi="Times New Roman" w:cs="Times New Roman"/>
          <w:color w:val="000000"/>
          <w:sz w:val="24"/>
          <w:szCs w:val="24"/>
        </w:rPr>
        <w:t xml:space="preserve"> </w:t>
      </w:r>
      <w:r w:rsidR="00597723">
        <w:rPr>
          <w:rFonts w:ascii="Times New Roman" w:eastAsia="Times New Roman" w:hAnsi="Times New Roman" w:cs="Times New Roman"/>
          <w:color w:val="000000"/>
          <w:sz w:val="24"/>
          <w:szCs w:val="24"/>
        </w:rPr>
        <w:t xml:space="preserve">has arbitrary scalar weights assigned to each statistic. Looking at the equation for </w:t>
      </w:r>
      <w:proofErr w:type="spellStart"/>
      <w:r w:rsidR="00597723">
        <w:rPr>
          <w:rFonts w:ascii="Times New Roman" w:eastAsia="Times New Roman" w:hAnsi="Times New Roman" w:cs="Times New Roman"/>
          <w:color w:val="000000"/>
          <w:sz w:val="24"/>
          <w:szCs w:val="24"/>
        </w:rPr>
        <w:t>GameScore</w:t>
      </w:r>
      <w:proofErr w:type="spellEnd"/>
      <w:r w:rsidR="00597723">
        <w:rPr>
          <w:rFonts w:ascii="Times New Roman" w:eastAsia="Times New Roman" w:hAnsi="Times New Roman" w:cs="Times New Roman"/>
          <w:color w:val="000000"/>
          <w:sz w:val="24"/>
          <w:szCs w:val="24"/>
        </w:rPr>
        <w:t>,</w:t>
      </w:r>
      <w:r w:rsidR="0087207C">
        <w:rPr>
          <w:rFonts w:ascii="Times New Roman" w:eastAsia="Times New Roman" w:hAnsi="Times New Roman" w:cs="Times New Roman"/>
          <w:color w:val="000000"/>
          <w:sz w:val="24"/>
          <w:szCs w:val="24"/>
        </w:rPr>
        <w:t xml:space="preserve"> points and steals have the same weight, but blocks are discounted at .7 (Equation 2). </w:t>
      </w:r>
      <w:r w:rsidR="003E10D2">
        <w:rPr>
          <w:rFonts w:ascii="Times New Roman" w:eastAsia="Times New Roman" w:hAnsi="Times New Roman" w:cs="Times New Roman"/>
          <w:color w:val="000000"/>
          <w:sz w:val="24"/>
          <w:szCs w:val="24"/>
        </w:rPr>
        <w:t xml:space="preserve">In summary, PER places a lot of emphasis on making the most of a player’s time on the court and </w:t>
      </w:r>
      <w:proofErr w:type="spellStart"/>
      <w:r w:rsidR="003E10D2">
        <w:rPr>
          <w:rFonts w:ascii="Times New Roman" w:eastAsia="Times New Roman" w:hAnsi="Times New Roman" w:cs="Times New Roman"/>
          <w:color w:val="000000"/>
          <w:sz w:val="24"/>
          <w:szCs w:val="24"/>
        </w:rPr>
        <w:t>GameScore</w:t>
      </w:r>
      <w:proofErr w:type="spellEnd"/>
      <w:r w:rsidR="003E10D2">
        <w:rPr>
          <w:rFonts w:ascii="Times New Roman" w:eastAsia="Times New Roman" w:hAnsi="Times New Roman" w:cs="Times New Roman"/>
          <w:color w:val="000000"/>
          <w:sz w:val="24"/>
          <w:szCs w:val="24"/>
        </w:rPr>
        <w:t xml:space="preserve"> </w:t>
      </w:r>
      <w:r w:rsidR="001E2EB6">
        <w:rPr>
          <w:rFonts w:ascii="Times New Roman" w:eastAsia="Times New Roman" w:hAnsi="Times New Roman" w:cs="Times New Roman"/>
          <w:color w:val="000000"/>
          <w:sz w:val="24"/>
          <w:szCs w:val="24"/>
        </w:rPr>
        <w:t>emphasizes scoring and forcing (or loosing) turnovers.</w:t>
      </w:r>
      <w:r w:rsidR="00590F88">
        <w:rPr>
          <w:rFonts w:ascii="Times New Roman" w:eastAsia="Times New Roman" w:hAnsi="Times New Roman" w:cs="Times New Roman"/>
          <w:color w:val="000000"/>
          <w:sz w:val="24"/>
          <w:szCs w:val="24"/>
        </w:rPr>
        <w:t xml:space="preserve"> That is why I have decided to take a</w:t>
      </w:r>
      <w:r w:rsidR="00B67BC8">
        <w:rPr>
          <w:rFonts w:ascii="Times New Roman" w:eastAsia="Times New Roman" w:hAnsi="Times New Roman" w:cs="Times New Roman"/>
          <w:color w:val="000000"/>
          <w:sz w:val="24"/>
          <w:szCs w:val="24"/>
        </w:rPr>
        <w:t xml:space="preserve">n in-depth look at </w:t>
      </w:r>
      <w:r w:rsidR="009A204F">
        <w:rPr>
          <w:rFonts w:ascii="Times New Roman" w:eastAsia="Times New Roman" w:hAnsi="Times New Roman" w:cs="Times New Roman"/>
          <w:color w:val="000000"/>
          <w:sz w:val="24"/>
          <w:szCs w:val="24"/>
        </w:rPr>
        <w:t>both</w:t>
      </w:r>
      <w:r w:rsidR="00B67BC8">
        <w:rPr>
          <w:rFonts w:ascii="Times New Roman" w:eastAsia="Times New Roman" w:hAnsi="Times New Roman" w:cs="Times New Roman"/>
          <w:color w:val="000000"/>
          <w:sz w:val="24"/>
          <w:szCs w:val="24"/>
        </w:rPr>
        <w:t xml:space="preserve"> measures and what </w:t>
      </w:r>
      <w:r w:rsidR="00207274">
        <w:rPr>
          <w:rFonts w:ascii="Times New Roman" w:eastAsia="Times New Roman" w:hAnsi="Times New Roman" w:cs="Times New Roman"/>
          <w:color w:val="000000"/>
          <w:sz w:val="24"/>
          <w:szCs w:val="24"/>
        </w:rPr>
        <w:t xml:space="preserve">statistics matter the most. </w:t>
      </w:r>
      <w:r w:rsidR="001720FF">
        <w:rPr>
          <w:rFonts w:ascii="Times New Roman" w:eastAsia="Times New Roman" w:hAnsi="Times New Roman" w:cs="Times New Roman"/>
          <w:color w:val="000000"/>
          <w:sz w:val="24"/>
          <w:szCs w:val="24"/>
        </w:rPr>
        <w:t xml:space="preserve">Using this information, I will then create my own statistic that measures production. </w:t>
      </w:r>
    </w:p>
    <w:p w14:paraId="09FA19F3" w14:textId="3D1A9A5A" w:rsidR="00025021" w:rsidRPr="00D46391" w:rsidRDefault="00691C46" w:rsidP="007D58EA">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Given that PER and </w:t>
      </w:r>
      <w:proofErr w:type="spellStart"/>
      <w:r>
        <w:rPr>
          <w:rFonts w:ascii="Times New Roman" w:eastAsia="Times New Roman" w:hAnsi="Times New Roman" w:cs="Times New Roman"/>
          <w:color w:val="000000"/>
          <w:sz w:val="24"/>
          <w:szCs w:val="24"/>
        </w:rPr>
        <w:t>GameScore</w:t>
      </w:r>
      <w:proofErr w:type="spellEnd"/>
      <w:r>
        <w:rPr>
          <w:rFonts w:ascii="Times New Roman" w:eastAsia="Times New Roman" w:hAnsi="Times New Roman" w:cs="Times New Roman"/>
          <w:color w:val="000000"/>
          <w:sz w:val="24"/>
          <w:szCs w:val="24"/>
        </w:rPr>
        <w:t xml:space="preserve"> are not included in the Basketball Reference data, I </w:t>
      </w:r>
      <w:r w:rsidR="00E76D64">
        <w:rPr>
          <w:rFonts w:ascii="Times New Roman" w:eastAsia="Times New Roman" w:hAnsi="Times New Roman" w:cs="Times New Roman"/>
          <w:color w:val="000000"/>
          <w:sz w:val="24"/>
          <w:szCs w:val="24"/>
        </w:rPr>
        <w:t xml:space="preserve">calculated them to create two more columns. </w:t>
      </w:r>
      <w:r w:rsidR="00482B0C">
        <w:rPr>
          <w:rFonts w:ascii="Times New Roman" w:eastAsia="Times New Roman" w:hAnsi="Times New Roman" w:cs="Times New Roman"/>
          <w:color w:val="000000"/>
          <w:sz w:val="24"/>
          <w:szCs w:val="24"/>
        </w:rPr>
        <w:t xml:space="preserve">Most of the variables in the data are used to calculate PER and </w:t>
      </w:r>
      <w:proofErr w:type="spellStart"/>
      <w:r w:rsidR="00482B0C">
        <w:rPr>
          <w:rFonts w:ascii="Times New Roman" w:eastAsia="Times New Roman" w:hAnsi="Times New Roman" w:cs="Times New Roman"/>
          <w:color w:val="000000"/>
          <w:sz w:val="24"/>
          <w:szCs w:val="24"/>
        </w:rPr>
        <w:t>GameScore</w:t>
      </w:r>
      <w:proofErr w:type="spellEnd"/>
      <w:r w:rsidR="00482B0C">
        <w:rPr>
          <w:rFonts w:ascii="Times New Roman" w:eastAsia="Times New Roman" w:hAnsi="Times New Roman" w:cs="Times New Roman"/>
          <w:color w:val="000000"/>
          <w:sz w:val="24"/>
          <w:szCs w:val="24"/>
        </w:rPr>
        <w:t xml:space="preserve">, making them all variables of interest. </w:t>
      </w:r>
      <w:r w:rsidR="004E3632">
        <w:rPr>
          <w:rFonts w:ascii="Times New Roman" w:eastAsia="Times New Roman" w:hAnsi="Times New Roman" w:cs="Times New Roman"/>
          <w:color w:val="000000"/>
          <w:sz w:val="24"/>
          <w:szCs w:val="24"/>
        </w:rPr>
        <w:t xml:space="preserve">However, I also want to </w:t>
      </w:r>
      <w:r w:rsidR="004E3632">
        <w:rPr>
          <w:rFonts w:ascii="Times New Roman" w:eastAsia="Times New Roman" w:hAnsi="Times New Roman" w:cs="Times New Roman"/>
          <w:color w:val="000000"/>
          <w:sz w:val="24"/>
          <w:szCs w:val="24"/>
        </w:rPr>
        <w:lastRenderedPageBreak/>
        <w:t xml:space="preserve">highlight the importance of </w:t>
      </w:r>
      <w:r w:rsidR="009925FA">
        <w:rPr>
          <w:rFonts w:ascii="Times New Roman" w:eastAsia="Times New Roman" w:hAnsi="Times New Roman" w:cs="Times New Roman"/>
          <w:color w:val="000000"/>
          <w:sz w:val="24"/>
          <w:szCs w:val="24"/>
        </w:rPr>
        <w:t xml:space="preserve">three-pointers. Because the NBA has become more of a three-point centric league, I included it in my </w:t>
      </w:r>
      <w:r w:rsidR="009F14C6">
        <w:rPr>
          <w:rFonts w:ascii="Times New Roman" w:eastAsia="Times New Roman" w:hAnsi="Times New Roman" w:cs="Times New Roman"/>
          <w:color w:val="000000"/>
          <w:sz w:val="24"/>
          <w:szCs w:val="24"/>
        </w:rPr>
        <w:t>statistic and therefore it is also a variable of interest.</w:t>
      </w:r>
    </w:p>
    <w:p w14:paraId="4486CAC3" w14:textId="30C50D87" w:rsidR="00D46391" w:rsidRPr="00D46391" w:rsidRDefault="00D46391" w:rsidP="00D46391">
      <w:pPr>
        <w:spacing w:after="0" w:line="480" w:lineRule="auto"/>
        <w:rPr>
          <w:rFonts w:ascii="Times New Roman" w:eastAsia="Times New Roman" w:hAnsi="Times New Roman" w:cs="Times New Roman"/>
          <w:sz w:val="24"/>
          <w:szCs w:val="24"/>
        </w:rPr>
      </w:pPr>
      <w:r w:rsidRPr="00D46391">
        <w:rPr>
          <w:rFonts w:ascii="Times New Roman" w:eastAsia="Times New Roman" w:hAnsi="Times New Roman" w:cs="Times New Roman"/>
          <w:b/>
          <w:bCs/>
          <w:color w:val="000000"/>
          <w:sz w:val="24"/>
          <w:szCs w:val="24"/>
        </w:rPr>
        <w:t>Feature Selection</w:t>
      </w:r>
      <w:r w:rsidR="00B44263">
        <w:rPr>
          <w:rFonts w:ascii="Times New Roman" w:eastAsia="Times New Roman" w:hAnsi="Times New Roman" w:cs="Times New Roman"/>
          <w:b/>
          <w:bCs/>
          <w:color w:val="000000"/>
          <w:sz w:val="24"/>
          <w:szCs w:val="24"/>
        </w:rPr>
        <w:t xml:space="preserve"> and Statistic Creation</w:t>
      </w:r>
    </w:p>
    <w:p w14:paraId="021D6C84" w14:textId="4991D69C" w:rsidR="00D46391" w:rsidRPr="00D46391" w:rsidRDefault="00D46391" w:rsidP="00D46391">
      <w:pPr>
        <w:spacing w:after="0" w:line="480" w:lineRule="auto"/>
        <w:rPr>
          <w:rFonts w:ascii="Times New Roman" w:eastAsia="Times New Roman" w:hAnsi="Times New Roman" w:cs="Times New Roman"/>
          <w:sz w:val="24"/>
          <w:szCs w:val="24"/>
        </w:rPr>
      </w:pPr>
      <w:r w:rsidRPr="00D46391">
        <w:rPr>
          <w:rFonts w:ascii="Times New Roman" w:eastAsia="Times New Roman" w:hAnsi="Times New Roman" w:cs="Times New Roman"/>
          <w:b/>
          <w:bCs/>
          <w:color w:val="000000"/>
          <w:sz w:val="24"/>
          <w:szCs w:val="24"/>
        </w:rPr>
        <w:tab/>
      </w:r>
      <w:r w:rsidRPr="00D46391">
        <w:rPr>
          <w:rFonts w:ascii="Times New Roman" w:eastAsia="Times New Roman" w:hAnsi="Times New Roman" w:cs="Times New Roman"/>
          <w:color w:val="000000"/>
          <w:sz w:val="24"/>
          <w:szCs w:val="24"/>
        </w:rPr>
        <w:t xml:space="preserve">I </w:t>
      </w:r>
      <w:r w:rsidR="00E00592">
        <w:rPr>
          <w:rFonts w:ascii="Times New Roman" w:eastAsia="Times New Roman" w:hAnsi="Times New Roman" w:cs="Times New Roman"/>
          <w:color w:val="000000"/>
          <w:sz w:val="24"/>
          <w:szCs w:val="24"/>
        </w:rPr>
        <w:t>performed feature</w:t>
      </w:r>
      <w:r w:rsidRPr="00D46391">
        <w:rPr>
          <w:rFonts w:ascii="Times New Roman" w:eastAsia="Times New Roman" w:hAnsi="Times New Roman" w:cs="Times New Roman"/>
          <w:color w:val="000000"/>
          <w:sz w:val="24"/>
          <w:szCs w:val="24"/>
        </w:rPr>
        <w:t xml:space="preserve"> selection </w:t>
      </w:r>
      <w:r w:rsidR="00E00592">
        <w:rPr>
          <w:rFonts w:ascii="Times New Roman" w:eastAsia="Times New Roman" w:hAnsi="Times New Roman" w:cs="Times New Roman"/>
          <w:color w:val="000000"/>
          <w:sz w:val="24"/>
          <w:szCs w:val="24"/>
        </w:rPr>
        <w:t>on</w:t>
      </w:r>
      <w:r w:rsidRPr="00D46391">
        <w:rPr>
          <w:rFonts w:ascii="Times New Roman" w:eastAsia="Times New Roman" w:hAnsi="Times New Roman" w:cs="Times New Roman"/>
          <w:color w:val="000000"/>
          <w:sz w:val="24"/>
          <w:szCs w:val="24"/>
        </w:rPr>
        <w:t xml:space="preserve"> PER and </w:t>
      </w:r>
      <w:proofErr w:type="spellStart"/>
      <w:r w:rsidRPr="00D46391">
        <w:rPr>
          <w:rFonts w:ascii="Times New Roman" w:eastAsia="Times New Roman" w:hAnsi="Times New Roman" w:cs="Times New Roman"/>
          <w:color w:val="000000"/>
          <w:sz w:val="24"/>
          <w:szCs w:val="24"/>
        </w:rPr>
        <w:t>GameScore</w:t>
      </w:r>
      <w:proofErr w:type="spellEnd"/>
      <w:r w:rsidRPr="00D46391">
        <w:rPr>
          <w:rFonts w:ascii="Times New Roman" w:eastAsia="Times New Roman" w:hAnsi="Times New Roman" w:cs="Times New Roman"/>
          <w:color w:val="000000"/>
          <w:sz w:val="24"/>
          <w:szCs w:val="24"/>
        </w:rPr>
        <w:t xml:space="preserve"> so I can create a hybrid statistic that contains the most influential features </w:t>
      </w:r>
      <w:r w:rsidR="00B44263">
        <w:rPr>
          <w:rFonts w:ascii="Times New Roman" w:eastAsia="Times New Roman" w:hAnsi="Times New Roman" w:cs="Times New Roman"/>
          <w:color w:val="000000"/>
          <w:sz w:val="24"/>
          <w:szCs w:val="24"/>
        </w:rPr>
        <w:t xml:space="preserve">of PER and </w:t>
      </w:r>
      <w:proofErr w:type="spellStart"/>
      <w:r w:rsidR="00B44263">
        <w:rPr>
          <w:rFonts w:ascii="Times New Roman" w:eastAsia="Times New Roman" w:hAnsi="Times New Roman" w:cs="Times New Roman"/>
          <w:color w:val="000000"/>
          <w:sz w:val="24"/>
          <w:szCs w:val="24"/>
        </w:rPr>
        <w:t>GameScore</w:t>
      </w:r>
      <w:proofErr w:type="spellEnd"/>
      <w:r w:rsidRPr="00D46391">
        <w:rPr>
          <w:rFonts w:ascii="Times New Roman" w:eastAsia="Times New Roman" w:hAnsi="Times New Roman" w:cs="Times New Roman"/>
          <w:color w:val="000000"/>
          <w:sz w:val="24"/>
          <w:szCs w:val="24"/>
        </w:rPr>
        <w:t xml:space="preserve">. I </w:t>
      </w:r>
      <w:r w:rsidR="00B44263">
        <w:rPr>
          <w:rFonts w:ascii="Times New Roman" w:eastAsia="Times New Roman" w:hAnsi="Times New Roman" w:cs="Times New Roman"/>
          <w:color w:val="000000"/>
          <w:sz w:val="24"/>
          <w:szCs w:val="24"/>
        </w:rPr>
        <w:t>used a</w:t>
      </w:r>
      <w:r w:rsidRPr="00D46391">
        <w:rPr>
          <w:rFonts w:ascii="Times New Roman" w:eastAsia="Times New Roman" w:hAnsi="Times New Roman" w:cs="Times New Roman"/>
          <w:color w:val="000000"/>
          <w:sz w:val="24"/>
          <w:szCs w:val="24"/>
        </w:rPr>
        <w:t xml:space="preserve"> random forest algorithm from the </w:t>
      </w:r>
      <w:proofErr w:type="spellStart"/>
      <w:r w:rsidRPr="00D46391">
        <w:rPr>
          <w:rFonts w:ascii="Times New Roman" w:eastAsia="Times New Roman" w:hAnsi="Times New Roman" w:cs="Times New Roman"/>
          <w:color w:val="000000"/>
          <w:sz w:val="24"/>
          <w:szCs w:val="24"/>
        </w:rPr>
        <w:t>randomforest</w:t>
      </w:r>
      <w:proofErr w:type="spellEnd"/>
      <w:r w:rsidRPr="00D46391">
        <w:rPr>
          <w:rFonts w:ascii="Times New Roman" w:eastAsia="Times New Roman" w:hAnsi="Times New Roman" w:cs="Times New Roman"/>
          <w:color w:val="000000"/>
          <w:sz w:val="24"/>
          <w:szCs w:val="24"/>
        </w:rPr>
        <w:t xml:space="preserve"> package version 4.7-1.1 (</w:t>
      </w:r>
      <w:proofErr w:type="spellStart"/>
      <w:r w:rsidRPr="00D46391">
        <w:rPr>
          <w:rFonts w:ascii="Times New Roman" w:eastAsia="Times New Roman" w:hAnsi="Times New Roman" w:cs="Times New Roman"/>
          <w:color w:val="000000"/>
          <w:sz w:val="24"/>
          <w:szCs w:val="24"/>
        </w:rPr>
        <w:t>Liaw</w:t>
      </w:r>
      <w:proofErr w:type="spellEnd"/>
      <w:r w:rsidRPr="00D46391">
        <w:rPr>
          <w:rFonts w:ascii="Times New Roman" w:eastAsia="Times New Roman" w:hAnsi="Times New Roman" w:cs="Times New Roman"/>
          <w:color w:val="000000"/>
          <w:sz w:val="24"/>
          <w:szCs w:val="24"/>
        </w:rPr>
        <w:t xml:space="preserve"> et al., 2002) using R version 4.</w:t>
      </w:r>
      <w:r w:rsidR="00206082">
        <w:rPr>
          <w:rFonts w:ascii="Times New Roman" w:eastAsia="Times New Roman" w:hAnsi="Times New Roman" w:cs="Times New Roman"/>
          <w:color w:val="000000"/>
          <w:sz w:val="24"/>
          <w:szCs w:val="24"/>
        </w:rPr>
        <w:t>2</w:t>
      </w:r>
      <w:r w:rsidRPr="00D46391">
        <w:rPr>
          <w:rFonts w:ascii="Times New Roman" w:eastAsia="Times New Roman" w:hAnsi="Times New Roman" w:cs="Times New Roman"/>
          <w:color w:val="000000"/>
          <w:sz w:val="24"/>
          <w:szCs w:val="24"/>
        </w:rPr>
        <w:t>.2 (202</w:t>
      </w:r>
      <w:r w:rsidR="00206082">
        <w:rPr>
          <w:rFonts w:ascii="Times New Roman" w:eastAsia="Times New Roman" w:hAnsi="Times New Roman" w:cs="Times New Roman"/>
          <w:color w:val="000000"/>
          <w:sz w:val="24"/>
          <w:szCs w:val="24"/>
        </w:rPr>
        <w:t>2</w:t>
      </w:r>
      <w:r w:rsidRPr="00D46391">
        <w:rPr>
          <w:rFonts w:ascii="Times New Roman" w:eastAsia="Times New Roman" w:hAnsi="Times New Roman" w:cs="Times New Roman"/>
          <w:color w:val="000000"/>
          <w:sz w:val="24"/>
          <w:szCs w:val="24"/>
        </w:rPr>
        <w:t>-</w:t>
      </w:r>
      <w:r w:rsidR="006B08FB">
        <w:rPr>
          <w:rFonts w:ascii="Times New Roman" w:eastAsia="Times New Roman" w:hAnsi="Times New Roman" w:cs="Times New Roman"/>
          <w:color w:val="000000"/>
          <w:sz w:val="24"/>
          <w:szCs w:val="24"/>
        </w:rPr>
        <w:t>10</w:t>
      </w:r>
      <w:r w:rsidRPr="00D46391">
        <w:rPr>
          <w:rFonts w:ascii="Times New Roman" w:eastAsia="Times New Roman" w:hAnsi="Times New Roman" w:cs="Times New Roman"/>
          <w:color w:val="000000"/>
          <w:sz w:val="24"/>
          <w:szCs w:val="24"/>
        </w:rPr>
        <w:t>-</w:t>
      </w:r>
      <w:r w:rsidR="006B08FB">
        <w:rPr>
          <w:rFonts w:ascii="Times New Roman" w:eastAsia="Times New Roman" w:hAnsi="Times New Roman" w:cs="Times New Roman"/>
          <w:color w:val="000000"/>
          <w:sz w:val="24"/>
          <w:szCs w:val="24"/>
        </w:rPr>
        <w:t>31</w:t>
      </w:r>
      <w:r w:rsidRPr="00D46391">
        <w:rPr>
          <w:rFonts w:ascii="Times New Roman" w:eastAsia="Times New Roman" w:hAnsi="Times New Roman" w:cs="Times New Roman"/>
          <w:color w:val="000000"/>
          <w:sz w:val="24"/>
          <w:szCs w:val="24"/>
        </w:rPr>
        <w:t xml:space="preserve">). Below is a diagram that represents how the feature selection process </w:t>
      </w:r>
      <w:r w:rsidR="008D4596">
        <w:rPr>
          <w:rFonts w:ascii="Times New Roman" w:eastAsia="Times New Roman" w:hAnsi="Times New Roman" w:cs="Times New Roman"/>
          <w:color w:val="000000"/>
          <w:sz w:val="24"/>
          <w:szCs w:val="24"/>
        </w:rPr>
        <w:t>looks</w:t>
      </w:r>
      <w:r w:rsidRPr="00D46391">
        <w:rPr>
          <w:rFonts w:ascii="Times New Roman" w:eastAsia="Times New Roman" w:hAnsi="Times New Roman" w:cs="Times New Roman"/>
          <w:color w:val="000000"/>
          <w:sz w:val="24"/>
          <w:szCs w:val="24"/>
        </w:rPr>
        <w:t>:</w:t>
      </w:r>
    </w:p>
    <w:p w14:paraId="3DD8B6FB" w14:textId="6C7D246B" w:rsidR="00D46391" w:rsidRPr="00D46391" w:rsidRDefault="00971CB3" w:rsidP="00D46391">
      <w:pPr>
        <w:spacing w:after="0" w:line="480" w:lineRule="auto"/>
        <w:rPr>
          <w:rFonts w:ascii="Times New Roman" w:eastAsia="Times New Roman" w:hAnsi="Times New Roman" w:cs="Times New Roman"/>
          <w:sz w:val="24"/>
          <w:szCs w:val="24"/>
        </w:rPr>
      </w:pPr>
      <w:r w:rsidRPr="006B08FB">
        <w:rPr>
          <w:rFonts w:ascii="Times New Roman" w:eastAsia="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6F5DC887" wp14:editId="5F7BBCA4">
                <wp:simplePos x="0" y="0"/>
                <wp:positionH relativeFrom="margin">
                  <wp:posOffset>4762500</wp:posOffset>
                </wp:positionH>
                <wp:positionV relativeFrom="paragraph">
                  <wp:posOffset>19050</wp:posOffset>
                </wp:positionV>
                <wp:extent cx="1095375" cy="1247775"/>
                <wp:effectExtent l="0" t="0" r="28575" b="28575"/>
                <wp:wrapThrough wrapText="bothSides">
                  <wp:wrapPolygon edited="0">
                    <wp:start x="0" y="0"/>
                    <wp:lineTo x="0" y="21765"/>
                    <wp:lineTo x="21788" y="21765"/>
                    <wp:lineTo x="21788" y="0"/>
                    <wp:lineTo x="0" y="0"/>
                  </wp:wrapPolygon>
                </wp:wrapThrough>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247775"/>
                        </a:xfrm>
                        <a:prstGeom prst="rect">
                          <a:avLst/>
                        </a:prstGeom>
                        <a:solidFill>
                          <a:srgbClr val="FFFFFF"/>
                        </a:solidFill>
                        <a:ln w="9525">
                          <a:solidFill>
                            <a:srgbClr val="000000"/>
                          </a:solidFill>
                          <a:miter lim="800000"/>
                          <a:headEnd/>
                          <a:tailEnd/>
                        </a:ln>
                      </wps:spPr>
                      <wps:txbx>
                        <w:txbxContent>
                          <w:p w14:paraId="016F37E0" w14:textId="1D5F1787" w:rsidR="001B5A31" w:rsidRPr="00A859CC" w:rsidRDefault="00A859CC" w:rsidP="001B5A31">
                            <w:pPr>
                              <w:rPr>
                                <w:rFonts w:ascii="Times New Roman" w:hAnsi="Times New Roman" w:cs="Times New Roman"/>
                                <w:sz w:val="24"/>
                                <w:szCs w:val="24"/>
                              </w:rPr>
                            </w:pPr>
                            <w:r>
                              <w:rPr>
                                <w:rFonts w:ascii="Times New Roman" w:hAnsi="Times New Roman" w:cs="Times New Roman"/>
                                <w:sz w:val="24"/>
                                <w:szCs w:val="24"/>
                              </w:rPr>
                              <w:t xml:space="preserve">Consult previous research and </w:t>
                            </w:r>
                            <w:r w:rsidR="00971CB3">
                              <w:rPr>
                                <w:rFonts w:ascii="Times New Roman" w:hAnsi="Times New Roman" w:cs="Times New Roman"/>
                                <w:sz w:val="24"/>
                                <w:szCs w:val="24"/>
                              </w:rPr>
                              <w:t>assign weights to variables of importance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5DC887" id="_x0000_t202" coordsize="21600,21600" o:spt="202" path="m,l,21600r21600,l21600,xe">
                <v:stroke joinstyle="miter"/>
                <v:path gradientshapeok="t" o:connecttype="rect"/>
              </v:shapetype>
              <v:shape id="Text Box 4" o:spid="_x0000_s1026" type="#_x0000_t202" style="position:absolute;margin-left:375pt;margin-top:1.5pt;width:86.25pt;height:98.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">
                <v:textbox>
                  <w:txbxContent>
                    <w:p w14:paraId="016F37E0" w14:textId="1D5F1787" w:rsidR="001B5A31" w:rsidRPr="00A859CC" w:rsidRDefault="00A859CC" w:rsidP="001B5A31">
                      <w:pPr>
                        <w:rPr>
                          <w:rFonts w:ascii="Times New Roman" w:hAnsi="Times New Roman" w:cs="Times New Roman"/>
                          <w:sz w:val="24"/>
                          <w:szCs w:val="24"/>
                        </w:rPr>
                      </w:pPr>
                      <w:r>
                        <w:rPr>
                          <w:rFonts w:ascii="Times New Roman" w:hAnsi="Times New Roman" w:cs="Times New Roman"/>
                          <w:sz w:val="24"/>
                          <w:szCs w:val="24"/>
                        </w:rPr>
                        <w:t xml:space="preserve">Consult previous research and </w:t>
                      </w:r>
                      <w:r w:rsidR="00971CB3">
                        <w:rPr>
                          <w:rFonts w:ascii="Times New Roman" w:hAnsi="Times New Roman" w:cs="Times New Roman"/>
                          <w:sz w:val="24"/>
                          <w:szCs w:val="24"/>
                        </w:rPr>
                        <w:t>assign weights to variables of importance</w:t>
                      </w:r>
                    </w:p>
                  </w:txbxContent>
                </v:textbox>
                <w10:wrap type="through" anchorx="margin"/>
              </v:shape>
            </w:pict>
          </mc:Fallback>
        </mc:AlternateContent>
      </w:r>
      <w:r w:rsidR="00D02495" w:rsidRPr="006B08FB">
        <w:rPr>
          <w:rFonts w:ascii="Times New Roman" w:eastAsia="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6C0D9602" wp14:editId="792B58EE">
                <wp:simplePos x="0" y="0"/>
                <wp:positionH relativeFrom="margin">
                  <wp:posOffset>3133725</wp:posOffset>
                </wp:positionH>
                <wp:positionV relativeFrom="paragraph">
                  <wp:posOffset>9525</wp:posOffset>
                </wp:positionV>
                <wp:extent cx="1095375" cy="1019175"/>
                <wp:effectExtent l="0" t="0" r="28575" b="28575"/>
                <wp:wrapThrough wrapText="bothSides">
                  <wp:wrapPolygon edited="0">
                    <wp:start x="0" y="0"/>
                    <wp:lineTo x="0" y="21802"/>
                    <wp:lineTo x="21788" y="21802"/>
                    <wp:lineTo x="21788" y="0"/>
                    <wp:lineTo x="0" y="0"/>
                  </wp:wrapPolygon>
                </wp:wrapThrough>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019175"/>
                        </a:xfrm>
                        <a:prstGeom prst="rect">
                          <a:avLst/>
                        </a:prstGeom>
                        <a:solidFill>
                          <a:srgbClr val="FFFFFF"/>
                        </a:solidFill>
                        <a:ln w="9525">
                          <a:solidFill>
                            <a:srgbClr val="000000"/>
                          </a:solidFill>
                          <a:miter lim="800000"/>
                          <a:headEnd/>
                          <a:tailEnd/>
                        </a:ln>
                      </wps:spPr>
                      <wps:txbx>
                        <w:txbxContent>
                          <w:p w14:paraId="5D3B8D4B" w14:textId="61DF99AF" w:rsidR="001B5A31" w:rsidRPr="00593C2B" w:rsidRDefault="00593C2B" w:rsidP="001B5A31">
                            <w:pPr>
                              <w:rPr>
                                <w:rFonts w:ascii="Times New Roman" w:hAnsi="Times New Roman" w:cs="Times New Roman"/>
                                <w:sz w:val="24"/>
                                <w:szCs w:val="24"/>
                              </w:rPr>
                            </w:pPr>
                            <w:r>
                              <w:rPr>
                                <w:rFonts w:ascii="Times New Roman" w:hAnsi="Times New Roman" w:cs="Times New Roman"/>
                                <w:sz w:val="24"/>
                                <w:szCs w:val="24"/>
                              </w:rPr>
                              <w:t xml:space="preserve">Run optimized random forest </w:t>
                            </w:r>
                            <w:r w:rsidR="00D02495">
                              <w:rPr>
                                <w:rFonts w:ascii="Times New Roman" w:hAnsi="Times New Roman" w:cs="Times New Roman"/>
                                <w:sz w:val="24"/>
                                <w:szCs w:val="24"/>
                              </w:rPr>
                              <w:t>and plot variable importance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D9602" id="Text Box 3" o:spid="_x0000_s1027" type="#_x0000_t202" style="position:absolute;margin-left:246.75pt;margin-top:.75pt;width:86.25pt;height:80.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">
                <v:textbox>
                  <w:txbxContent>
                    <w:p w14:paraId="5D3B8D4B" w14:textId="61DF99AF" w:rsidR="001B5A31" w:rsidRPr="00593C2B" w:rsidRDefault="00593C2B" w:rsidP="001B5A31">
                      <w:pPr>
                        <w:rPr>
                          <w:rFonts w:ascii="Times New Roman" w:hAnsi="Times New Roman" w:cs="Times New Roman"/>
                          <w:sz w:val="24"/>
                          <w:szCs w:val="24"/>
                        </w:rPr>
                      </w:pPr>
                      <w:r>
                        <w:rPr>
                          <w:rFonts w:ascii="Times New Roman" w:hAnsi="Times New Roman" w:cs="Times New Roman"/>
                          <w:sz w:val="24"/>
                          <w:szCs w:val="24"/>
                        </w:rPr>
                        <w:t xml:space="preserve">Run optimized random forest </w:t>
                      </w:r>
                      <w:r w:rsidR="00D02495">
                        <w:rPr>
                          <w:rFonts w:ascii="Times New Roman" w:hAnsi="Times New Roman" w:cs="Times New Roman"/>
                          <w:sz w:val="24"/>
                          <w:szCs w:val="24"/>
                        </w:rPr>
                        <w:t>and plot variable importance</w:t>
                      </w:r>
                    </w:p>
                  </w:txbxContent>
                </v:textbox>
                <w10:wrap type="through" anchorx="margin"/>
              </v:shape>
            </w:pict>
          </mc:Fallback>
        </mc:AlternateContent>
      </w:r>
      <w:r w:rsidR="00593C2B" w:rsidRPr="006B08FB">
        <w:rPr>
          <w:rFonts w:ascii="Times New Roman" w:eastAsia="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4B50987E" wp14:editId="05EDD277">
                <wp:simplePos x="0" y="0"/>
                <wp:positionH relativeFrom="margin">
                  <wp:posOffset>1533525</wp:posOffset>
                </wp:positionH>
                <wp:positionV relativeFrom="paragraph">
                  <wp:posOffset>10160</wp:posOffset>
                </wp:positionV>
                <wp:extent cx="1114425" cy="1181100"/>
                <wp:effectExtent l="0" t="0" r="28575" b="19050"/>
                <wp:wrapThrough wrapText="bothSides">
                  <wp:wrapPolygon edited="0">
                    <wp:start x="0" y="0"/>
                    <wp:lineTo x="0" y="21600"/>
                    <wp:lineTo x="21785" y="21600"/>
                    <wp:lineTo x="21785" y="0"/>
                    <wp:lineTo x="0"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181100"/>
                        </a:xfrm>
                        <a:prstGeom prst="rect">
                          <a:avLst/>
                        </a:prstGeom>
                        <a:solidFill>
                          <a:srgbClr val="FFFFFF"/>
                        </a:solidFill>
                        <a:ln w="9525">
                          <a:solidFill>
                            <a:srgbClr val="000000"/>
                          </a:solidFill>
                          <a:miter lim="800000"/>
                          <a:headEnd/>
                          <a:tailEnd/>
                        </a:ln>
                      </wps:spPr>
                      <wps:txbx>
                        <w:txbxContent>
                          <w:p w14:paraId="3568C23F" w14:textId="140D971C" w:rsidR="004326B0" w:rsidRDefault="00C87366" w:rsidP="004326B0">
                            <w:r w:rsidRPr="00C87366">
                              <w:rPr>
                                <w:rFonts w:ascii="Times New Roman" w:hAnsi="Times New Roman" w:cs="Times New Roman"/>
                                <w:sz w:val="24"/>
                                <w:szCs w:val="24"/>
                              </w:rPr>
                              <w:t>Run random</w:t>
                            </w:r>
                            <w:r w:rsidR="0035719B">
                              <w:rPr>
                                <w:rFonts w:ascii="Times New Roman" w:hAnsi="Times New Roman" w:cs="Times New Roman"/>
                                <w:sz w:val="24"/>
                                <w:szCs w:val="24"/>
                              </w:rPr>
                              <w:t xml:space="preserve"> </w:t>
                            </w:r>
                            <w:r w:rsidRPr="00C87366">
                              <w:rPr>
                                <w:rFonts w:ascii="Times New Roman" w:hAnsi="Times New Roman" w:cs="Times New Roman"/>
                                <w:sz w:val="24"/>
                                <w:szCs w:val="24"/>
                              </w:rPr>
                              <w:t>forest models with varying # of trees to</w:t>
                            </w:r>
                            <w:r>
                              <w:t xml:space="preserve"> optimize for MSE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0987E" id="Text Box 2" o:spid="_x0000_s1028" type="#_x0000_t202" style="position:absolute;margin-left:120.75pt;margin-top:.8pt;width:87.75pt;height:93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">
                <v:textbox>
                  <w:txbxContent>
                    <w:p w14:paraId="3568C23F" w14:textId="140D971C" w:rsidR="004326B0" w:rsidRDefault="00C87366" w:rsidP="004326B0">
                      <w:r w:rsidRPr="00C87366">
                        <w:rPr>
                          <w:rFonts w:ascii="Times New Roman" w:hAnsi="Times New Roman" w:cs="Times New Roman"/>
                          <w:sz w:val="24"/>
                          <w:szCs w:val="24"/>
                        </w:rPr>
                        <w:t>Run random</w:t>
                      </w:r>
                      <w:r w:rsidR="0035719B">
                        <w:rPr>
                          <w:rFonts w:ascii="Times New Roman" w:hAnsi="Times New Roman" w:cs="Times New Roman"/>
                          <w:sz w:val="24"/>
                          <w:szCs w:val="24"/>
                        </w:rPr>
                        <w:t xml:space="preserve"> </w:t>
                      </w:r>
                      <w:r w:rsidRPr="00C87366">
                        <w:rPr>
                          <w:rFonts w:ascii="Times New Roman" w:hAnsi="Times New Roman" w:cs="Times New Roman"/>
                          <w:sz w:val="24"/>
                          <w:szCs w:val="24"/>
                        </w:rPr>
                        <w:t>forest models with varying # of trees to</w:t>
                      </w:r>
                      <w:r>
                        <w:t xml:space="preserve"> optimize for MSE</w:t>
                      </w:r>
                    </w:p>
                  </w:txbxContent>
                </v:textbox>
                <w10:wrap type="through" anchorx="margin"/>
              </v:shape>
            </w:pict>
          </mc:Fallback>
        </mc:AlternateContent>
      </w:r>
      <w:r w:rsidR="00C87366" w:rsidRPr="006B08FB">
        <w:rPr>
          <w:rFonts w:ascii="Times New Roman" w:eastAsia="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83C3918" wp14:editId="5BD72B75">
                <wp:simplePos x="0" y="0"/>
                <wp:positionH relativeFrom="margin">
                  <wp:align>left</wp:align>
                </wp:positionH>
                <wp:positionV relativeFrom="paragraph">
                  <wp:posOffset>10160</wp:posOffset>
                </wp:positionV>
                <wp:extent cx="1085850" cy="857250"/>
                <wp:effectExtent l="0" t="0" r="19050" b="19050"/>
                <wp:wrapThrough wrapText="bothSides">
                  <wp:wrapPolygon edited="0">
                    <wp:start x="0" y="0"/>
                    <wp:lineTo x="0" y="21600"/>
                    <wp:lineTo x="21600" y="21600"/>
                    <wp:lineTo x="21600"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857250"/>
                        </a:xfrm>
                        <a:prstGeom prst="rect">
                          <a:avLst/>
                        </a:prstGeom>
                        <a:solidFill>
                          <a:srgbClr val="FFFFFF"/>
                        </a:solidFill>
                        <a:ln w="9525">
                          <a:solidFill>
                            <a:srgbClr val="000000"/>
                          </a:solidFill>
                          <a:miter lim="800000"/>
                          <a:headEnd/>
                          <a:tailEnd/>
                        </a:ln>
                      </wps:spPr>
                      <wps:txbx>
                        <w:txbxContent>
                          <w:p w14:paraId="7D886E14" w14:textId="2C578075" w:rsidR="006B08FB" w:rsidRPr="00F33D56" w:rsidRDefault="00C87366">
                            <w:pPr>
                              <w:rPr>
                                <w:rFonts w:ascii="Times New Roman" w:hAnsi="Times New Roman" w:cs="Times New Roman"/>
                                <w:sz w:val="24"/>
                                <w:szCs w:val="24"/>
                              </w:rPr>
                            </w:pPr>
                            <w:r>
                              <w:rPr>
                                <w:rFonts w:ascii="Times New Roman" w:hAnsi="Times New Roman" w:cs="Times New Roman"/>
                                <w:sz w:val="24"/>
                                <w:szCs w:val="24"/>
                              </w:rPr>
                              <w:t xml:space="preserve">Add PER and </w:t>
                            </w:r>
                            <w:proofErr w:type="spellStart"/>
                            <w:r>
                              <w:rPr>
                                <w:rFonts w:ascii="Times New Roman" w:hAnsi="Times New Roman" w:cs="Times New Roman"/>
                                <w:sz w:val="24"/>
                                <w:szCs w:val="24"/>
                              </w:rPr>
                              <w:t>GameScore</w:t>
                            </w:r>
                            <w:proofErr w:type="spellEnd"/>
                            <w:r>
                              <w:rPr>
                                <w:rFonts w:ascii="Times New Roman" w:hAnsi="Times New Roman" w:cs="Times New Roman"/>
                                <w:sz w:val="24"/>
                                <w:szCs w:val="24"/>
                              </w:rPr>
                              <w:t xml:space="preserve"> to the Data Frame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C3918" id="_x0000_s1029" type="#_x0000_t202" style="position:absolute;margin-left:0;margin-top:.8pt;width:85.5pt;height:6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">
                <v:textbox>
                  <w:txbxContent>
                    <w:p w14:paraId="7D886E14" w14:textId="2C578075" w:rsidR="006B08FB" w:rsidRPr="00F33D56" w:rsidRDefault="00C87366">
                      <w:pPr>
                        <w:rPr>
                          <w:rFonts w:ascii="Times New Roman" w:hAnsi="Times New Roman" w:cs="Times New Roman"/>
                          <w:sz w:val="24"/>
                          <w:szCs w:val="24"/>
                        </w:rPr>
                      </w:pPr>
                      <w:r>
                        <w:rPr>
                          <w:rFonts w:ascii="Times New Roman" w:hAnsi="Times New Roman" w:cs="Times New Roman"/>
                          <w:sz w:val="24"/>
                          <w:szCs w:val="24"/>
                        </w:rPr>
                        <w:t xml:space="preserve">Add PER and </w:t>
                      </w:r>
                      <w:proofErr w:type="spellStart"/>
                      <w:r>
                        <w:rPr>
                          <w:rFonts w:ascii="Times New Roman" w:hAnsi="Times New Roman" w:cs="Times New Roman"/>
                          <w:sz w:val="24"/>
                          <w:szCs w:val="24"/>
                        </w:rPr>
                        <w:t>GameScore</w:t>
                      </w:r>
                      <w:proofErr w:type="spellEnd"/>
                      <w:r>
                        <w:rPr>
                          <w:rFonts w:ascii="Times New Roman" w:hAnsi="Times New Roman" w:cs="Times New Roman"/>
                          <w:sz w:val="24"/>
                          <w:szCs w:val="24"/>
                        </w:rPr>
                        <w:t xml:space="preserve"> to the Data Frame</w:t>
                      </w:r>
                    </w:p>
                  </w:txbxContent>
                </v:textbox>
                <w10:wrap type="through" anchorx="margin"/>
              </v:shape>
            </w:pict>
          </mc:Fallback>
        </mc:AlternateContent>
      </w:r>
      <w:r w:rsidR="008D4596">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472B516" wp14:editId="24C5BC69">
                <wp:simplePos x="0" y="0"/>
                <wp:positionH relativeFrom="column">
                  <wp:posOffset>4248150</wp:posOffset>
                </wp:positionH>
                <wp:positionV relativeFrom="paragraph">
                  <wp:posOffset>334010</wp:posOffset>
                </wp:positionV>
                <wp:extent cx="514350" cy="9525"/>
                <wp:effectExtent l="0" t="57150" r="38100" b="85725"/>
                <wp:wrapNone/>
                <wp:docPr id="7" name="Straight Arrow Connector 7"/>
                <wp:cNvGraphicFramePr/>
                <a:graphic xmlns:a="http://schemas.openxmlformats.org/drawingml/2006/main">
                  <a:graphicData uri="http://schemas.microsoft.com/office/word/2010/wordprocessingShape">
                    <wps:wsp>
                      <wps:cNvCnPr/>
                      <wps:spPr>
                        <a:xfrm>
                          <a:off x="0" y="0"/>
                          <a:ext cx="5143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600A10" id="_x0000_t32" coordsize="21600,21600" o:spt="32" o:oned="t" path="m,l21600,21600e" filled="f">
                <v:path arrowok="t" fillok="f" o:connecttype="none"/>
                <o:lock v:ext="edit" shapetype="t"/>
              </v:shapetype>
              <v:shape id="Straight Arrow Connector 7" o:spid="_x0000_s1026" type="#_x0000_t32" style="position:absolute;margin-left:334.5pt;margin-top:26.3pt;width:40.5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" strokecolor="#4472c4 [3204]" strokeweight=".5pt">
                <v:stroke endarrow="block" joinstyle="miter"/>
              </v:shape>
            </w:pict>
          </mc:Fallback>
        </mc:AlternateContent>
      </w:r>
      <w:r w:rsidR="008D4596">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8601337" wp14:editId="3F79113D">
                <wp:simplePos x="0" y="0"/>
                <wp:positionH relativeFrom="column">
                  <wp:posOffset>2638425</wp:posOffset>
                </wp:positionH>
                <wp:positionV relativeFrom="paragraph">
                  <wp:posOffset>334010</wp:posOffset>
                </wp:positionV>
                <wp:extent cx="5143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CC5A78" id="Straight Arrow Connector 6" o:spid="_x0000_s1026" type="#_x0000_t32" style="position:absolute;margin-left:207.75pt;margin-top:26.3pt;width:40.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" strokecolor="#4472c4 [3204]" strokeweight=".5pt">
                <v:stroke endarrow="block" joinstyle="miter"/>
              </v:shape>
            </w:pict>
          </mc:Fallback>
        </mc:AlternateContent>
      </w:r>
      <w:r w:rsidR="008D4596">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540611C" wp14:editId="4AD9E066">
                <wp:simplePos x="0" y="0"/>
                <wp:positionH relativeFrom="column">
                  <wp:posOffset>1104900</wp:posOffset>
                </wp:positionH>
                <wp:positionV relativeFrom="paragraph">
                  <wp:posOffset>314960</wp:posOffset>
                </wp:positionV>
                <wp:extent cx="447675" cy="9525"/>
                <wp:effectExtent l="0" t="76200" r="28575" b="85725"/>
                <wp:wrapNone/>
                <wp:docPr id="5" name="Straight Arrow Connector 5"/>
                <wp:cNvGraphicFramePr/>
                <a:graphic xmlns:a="http://schemas.openxmlformats.org/drawingml/2006/main">
                  <a:graphicData uri="http://schemas.microsoft.com/office/word/2010/wordprocessingShape">
                    <wps:wsp>
                      <wps:cNvCnPr/>
                      <wps:spPr>
                        <a:xfrm flipV="1">
                          <a:off x="0" y="0"/>
                          <a:ext cx="447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42623A" id="Straight Arrow Connector 5" o:spid="_x0000_s1026" type="#_x0000_t32" style="position:absolute;margin-left:87pt;margin-top:24.8pt;width:35.25pt;height:.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" strokecolor="#4472c4 [3204]" strokeweight=".5pt">
                <v:stroke endarrow="block" joinstyle="miter"/>
              </v:shape>
            </w:pict>
          </mc:Fallback>
        </mc:AlternateContent>
      </w:r>
    </w:p>
    <w:p w14:paraId="1C6D87A2" w14:textId="0C8C858C" w:rsidR="006B08FB" w:rsidRDefault="006B08FB" w:rsidP="00D46391">
      <w:pPr>
        <w:spacing w:after="0" w:line="480" w:lineRule="auto"/>
        <w:rPr>
          <w:rFonts w:ascii="Times New Roman" w:eastAsia="Times New Roman" w:hAnsi="Times New Roman" w:cs="Times New Roman"/>
          <w:color w:val="000000"/>
          <w:sz w:val="24"/>
          <w:szCs w:val="24"/>
        </w:rPr>
      </w:pPr>
    </w:p>
    <w:p w14:paraId="305FE3E4" w14:textId="77777777" w:rsidR="00971CB3" w:rsidRDefault="00971CB3" w:rsidP="00D46391">
      <w:pPr>
        <w:spacing w:after="0" w:line="480" w:lineRule="auto"/>
        <w:rPr>
          <w:rFonts w:ascii="Times New Roman" w:eastAsia="Times New Roman" w:hAnsi="Times New Roman" w:cs="Times New Roman"/>
          <w:color w:val="000000"/>
          <w:sz w:val="24"/>
          <w:szCs w:val="24"/>
        </w:rPr>
      </w:pPr>
    </w:p>
    <w:p w14:paraId="176E4F69" w14:textId="77777777" w:rsidR="00971CB3" w:rsidRDefault="00971CB3" w:rsidP="00D46391">
      <w:pPr>
        <w:spacing w:after="0" w:line="480" w:lineRule="auto"/>
        <w:rPr>
          <w:rFonts w:ascii="Times New Roman" w:eastAsia="Times New Roman" w:hAnsi="Times New Roman" w:cs="Times New Roman"/>
          <w:color w:val="000000"/>
          <w:sz w:val="24"/>
          <w:szCs w:val="24"/>
        </w:rPr>
      </w:pPr>
    </w:p>
    <w:p w14:paraId="749CD706" w14:textId="3A98C9A8" w:rsidR="00971CB3" w:rsidRPr="00971CB3" w:rsidRDefault="00971CB3" w:rsidP="00D46391">
      <w:pPr>
        <w:spacing w:after="0" w:line="480" w:lineRule="auto"/>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z w:val="20"/>
          <w:szCs w:val="20"/>
        </w:rPr>
        <w:t xml:space="preserve">Figure 1: </w:t>
      </w:r>
      <w:r>
        <w:rPr>
          <w:rFonts w:ascii="Times New Roman" w:eastAsia="Times New Roman" w:hAnsi="Times New Roman" w:cs="Times New Roman"/>
          <w:color w:val="000000"/>
          <w:sz w:val="20"/>
          <w:szCs w:val="20"/>
        </w:rPr>
        <w:t xml:space="preserve">This is the feature selection process that employs the random forest algorithm. </w:t>
      </w:r>
      <w:r w:rsidR="00982A51">
        <w:rPr>
          <w:rFonts w:ascii="Times New Roman" w:eastAsia="Times New Roman" w:hAnsi="Times New Roman" w:cs="Times New Roman"/>
          <w:color w:val="000000"/>
          <w:sz w:val="20"/>
          <w:szCs w:val="20"/>
        </w:rPr>
        <w:t xml:space="preserve">More specifically, the importance of each variable will determine how said variable will be weighted </w:t>
      </w:r>
      <w:r w:rsidR="00585238">
        <w:rPr>
          <w:rFonts w:ascii="Times New Roman" w:eastAsia="Times New Roman" w:hAnsi="Times New Roman" w:cs="Times New Roman"/>
          <w:color w:val="000000"/>
          <w:sz w:val="20"/>
          <w:szCs w:val="20"/>
        </w:rPr>
        <w:t xml:space="preserve">in the new statistic that I create. </w:t>
      </w:r>
    </w:p>
    <w:p w14:paraId="416DCA50" w14:textId="278C14FF" w:rsidR="00A001F2" w:rsidRDefault="00D46391" w:rsidP="00D46391">
      <w:pPr>
        <w:spacing w:after="0" w:line="480" w:lineRule="auto"/>
        <w:rPr>
          <w:rFonts w:ascii="Times New Roman" w:eastAsia="Times New Roman" w:hAnsi="Times New Roman" w:cs="Times New Roman"/>
          <w:color w:val="000000"/>
          <w:sz w:val="24"/>
          <w:szCs w:val="24"/>
        </w:rPr>
      </w:pPr>
      <w:r w:rsidRPr="00D46391">
        <w:rPr>
          <w:rFonts w:ascii="Times New Roman" w:eastAsia="Times New Roman" w:hAnsi="Times New Roman" w:cs="Times New Roman"/>
          <w:color w:val="000000"/>
          <w:sz w:val="24"/>
          <w:szCs w:val="24"/>
        </w:rPr>
        <w:t xml:space="preserve">This will repeat for both PER and </w:t>
      </w:r>
      <w:proofErr w:type="spellStart"/>
      <w:r w:rsidRPr="00D46391">
        <w:rPr>
          <w:rFonts w:ascii="Times New Roman" w:eastAsia="Times New Roman" w:hAnsi="Times New Roman" w:cs="Times New Roman"/>
          <w:color w:val="000000"/>
          <w:sz w:val="24"/>
          <w:szCs w:val="24"/>
        </w:rPr>
        <w:t>GameScore</w:t>
      </w:r>
      <w:proofErr w:type="spellEnd"/>
      <w:r w:rsidRPr="00D46391">
        <w:rPr>
          <w:rFonts w:ascii="Times New Roman" w:eastAsia="Times New Roman" w:hAnsi="Times New Roman" w:cs="Times New Roman"/>
          <w:color w:val="000000"/>
          <w:sz w:val="24"/>
          <w:szCs w:val="24"/>
        </w:rPr>
        <w:t xml:space="preserve">. </w:t>
      </w:r>
      <w:r w:rsidR="00C30F57">
        <w:rPr>
          <w:rFonts w:ascii="Times New Roman" w:eastAsia="Times New Roman" w:hAnsi="Times New Roman" w:cs="Times New Roman"/>
          <w:color w:val="000000"/>
          <w:sz w:val="24"/>
          <w:szCs w:val="24"/>
        </w:rPr>
        <w:t>O</w:t>
      </w:r>
      <w:r w:rsidRPr="00D46391">
        <w:rPr>
          <w:rFonts w:ascii="Times New Roman" w:eastAsia="Times New Roman" w:hAnsi="Times New Roman" w:cs="Times New Roman"/>
          <w:color w:val="000000"/>
          <w:sz w:val="24"/>
          <w:szCs w:val="24"/>
        </w:rPr>
        <w:t xml:space="preserve">nce both </w:t>
      </w:r>
      <w:r w:rsidR="00C30F57">
        <w:rPr>
          <w:rFonts w:ascii="Times New Roman" w:eastAsia="Times New Roman" w:hAnsi="Times New Roman" w:cs="Times New Roman"/>
          <w:color w:val="000000"/>
          <w:sz w:val="24"/>
          <w:szCs w:val="24"/>
        </w:rPr>
        <w:t>were</w:t>
      </w:r>
      <w:r w:rsidRPr="00D46391">
        <w:rPr>
          <w:rFonts w:ascii="Times New Roman" w:eastAsia="Times New Roman" w:hAnsi="Times New Roman" w:cs="Times New Roman"/>
          <w:color w:val="000000"/>
          <w:sz w:val="24"/>
          <w:szCs w:val="24"/>
        </w:rPr>
        <w:t xml:space="preserve"> run</w:t>
      </w:r>
      <w:r w:rsidR="00C30F57">
        <w:rPr>
          <w:rFonts w:ascii="Times New Roman" w:eastAsia="Times New Roman" w:hAnsi="Times New Roman" w:cs="Times New Roman"/>
          <w:color w:val="000000"/>
          <w:sz w:val="24"/>
          <w:szCs w:val="24"/>
        </w:rPr>
        <w:t xml:space="preserve"> and optimized for MSE</w:t>
      </w:r>
      <w:r w:rsidR="003E02A9">
        <w:rPr>
          <w:rFonts w:ascii="Times New Roman" w:eastAsia="Times New Roman" w:hAnsi="Times New Roman" w:cs="Times New Roman"/>
          <w:color w:val="000000"/>
          <w:sz w:val="24"/>
          <w:szCs w:val="24"/>
        </w:rPr>
        <w:t>, I then created my new statistic, Seasonal Productio</w:t>
      </w:r>
      <w:r w:rsidR="00191022">
        <w:rPr>
          <w:rFonts w:ascii="Times New Roman" w:eastAsia="Times New Roman" w:hAnsi="Times New Roman" w:cs="Times New Roman"/>
          <w:color w:val="000000"/>
          <w:sz w:val="24"/>
          <w:szCs w:val="24"/>
        </w:rPr>
        <w:t xml:space="preserve">n. To validate that Seasonal Production was </w:t>
      </w:r>
      <w:r w:rsidR="00891B8E">
        <w:rPr>
          <w:rFonts w:ascii="Times New Roman" w:eastAsia="Times New Roman" w:hAnsi="Times New Roman" w:cs="Times New Roman"/>
          <w:color w:val="000000"/>
          <w:sz w:val="24"/>
          <w:szCs w:val="24"/>
        </w:rPr>
        <w:t xml:space="preserve">created according to both PER and </w:t>
      </w:r>
      <w:proofErr w:type="spellStart"/>
      <w:r w:rsidR="00891B8E">
        <w:rPr>
          <w:rFonts w:ascii="Times New Roman" w:eastAsia="Times New Roman" w:hAnsi="Times New Roman" w:cs="Times New Roman"/>
          <w:color w:val="000000"/>
          <w:sz w:val="24"/>
          <w:szCs w:val="24"/>
        </w:rPr>
        <w:t>GameScore</w:t>
      </w:r>
      <w:proofErr w:type="spellEnd"/>
      <w:r w:rsidR="00891B8E">
        <w:rPr>
          <w:rFonts w:ascii="Times New Roman" w:eastAsia="Times New Roman" w:hAnsi="Times New Roman" w:cs="Times New Roman"/>
          <w:color w:val="000000"/>
          <w:sz w:val="24"/>
          <w:szCs w:val="24"/>
        </w:rPr>
        <w:t xml:space="preserve">, it had to </w:t>
      </w:r>
      <w:r w:rsidR="00F60213">
        <w:rPr>
          <w:rFonts w:ascii="Times New Roman" w:eastAsia="Times New Roman" w:hAnsi="Times New Roman" w:cs="Times New Roman"/>
          <w:color w:val="000000"/>
          <w:sz w:val="24"/>
          <w:szCs w:val="24"/>
        </w:rPr>
        <w:t xml:space="preserve">be numerically </w:t>
      </w:r>
      <w:r w:rsidR="008C02BD">
        <w:rPr>
          <w:rFonts w:ascii="Times New Roman" w:eastAsia="Times New Roman" w:hAnsi="Times New Roman" w:cs="Times New Roman"/>
          <w:color w:val="000000"/>
          <w:sz w:val="24"/>
          <w:szCs w:val="24"/>
        </w:rPr>
        <w:t>like</w:t>
      </w:r>
      <w:r w:rsidR="00F60213">
        <w:rPr>
          <w:rFonts w:ascii="Times New Roman" w:eastAsia="Times New Roman" w:hAnsi="Times New Roman" w:cs="Times New Roman"/>
          <w:color w:val="000000"/>
          <w:sz w:val="24"/>
          <w:szCs w:val="24"/>
        </w:rPr>
        <w:t xml:space="preserve"> </w:t>
      </w:r>
      <w:r w:rsidR="00B53199">
        <w:rPr>
          <w:rFonts w:ascii="Times New Roman" w:eastAsia="Times New Roman" w:hAnsi="Times New Roman" w:cs="Times New Roman"/>
          <w:color w:val="000000"/>
          <w:sz w:val="24"/>
          <w:szCs w:val="24"/>
        </w:rPr>
        <w:t xml:space="preserve">PER and </w:t>
      </w:r>
      <w:proofErr w:type="spellStart"/>
      <w:r w:rsidR="00B53199">
        <w:rPr>
          <w:rFonts w:ascii="Times New Roman" w:eastAsia="Times New Roman" w:hAnsi="Times New Roman" w:cs="Times New Roman"/>
          <w:color w:val="000000"/>
          <w:sz w:val="24"/>
          <w:szCs w:val="24"/>
        </w:rPr>
        <w:t>GameScore</w:t>
      </w:r>
      <w:proofErr w:type="spellEnd"/>
      <w:r w:rsidR="00F60213">
        <w:rPr>
          <w:rFonts w:ascii="Times New Roman" w:eastAsia="Times New Roman" w:hAnsi="Times New Roman" w:cs="Times New Roman"/>
          <w:color w:val="000000"/>
          <w:sz w:val="24"/>
          <w:szCs w:val="24"/>
        </w:rPr>
        <w:t xml:space="preserve">. </w:t>
      </w:r>
      <w:r w:rsidR="008C02BD">
        <w:rPr>
          <w:rFonts w:ascii="Times New Roman" w:eastAsia="Times New Roman" w:hAnsi="Times New Roman" w:cs="Times New Roman"/>
          <w:color w:val="000000"/>
          <w:sz w:val="24"/>
          <w:szCs w:val="24"/>
        </w:rPr>
        <w:t xml:space="preserve">The best PERs are upwards of 30 and the best </w:t>
      </w:r>
      <w:proofErr w:type="spellStart"/>
      <w:r w:rsidR="008C02BD">
        <w:rPr>
          <w:rFonts w:ascii="Times New Roman" w:eastAsia="Times New Roman" w:hAnsi="Times New Roman" w:cs="Times New Roman"/>
          <w:color w:val="000000"/>
          <w:sz w:val="24"/>
          <w:szCs w:val="24"/>
        </w:rPr>
        <w:t>GameScores</w:t>
      </w:r>
      <w:proofErr w:type="spellEnd"/>
      <w:r w:rsidR="008C02BD">
        <w:rPr>
          <w:rFonts w:ascii="Times New Roman" w:eastAsia="Times New Roman" w:hAnsi="Times New Roman" w:cs="Times New Roman"/>
          <w:color w:val="000000"/>
          <w:sz w:val="24"/>
          <w:szCs w:val="24"/>
        </w:rPr>
        <w:t xml:space="preserve"> are </w:t>
      </w:r>
      <w:r w:rsidR="00C93563">
        <w:rPr>
          <w:rFonts w:ascii="Times New Roman" w:eastAsia="Times New Roman" w:hAnsi="Times New Roman" w:cs="Times New Roman"/>
          <w:color w:val="000000"/>
          <w:sz w:val="24"/>
          <w:szCs w:val="24"/>
        </w:rPr>
        <w:t xml:space="preserve">upwards of </w:t>
      </w:r>
      <w:r w:rsidR="00E142D9">
        <w:rPr>
          <w:rFonts w:ascii="Times New Roman" w:eastAsia="Times New Roman" w:hAnsi="Times New Roman" w:cs="Times New Roman"/>
          <w:color w:val="000000"/>
          <w:sz w:val="24"/>
          <w:szCs w:val="24"/>
        </w:rPr>
        <w:t xml:space="preserve">50. </w:t>
      </w:r>
      <w:r w:rsidR="00AC37DD">
        <w:rPr>
          <w:rFonts w:ascii="Times New Roman" w:eastAsia="Times New Roman" w:hAnsi="Times New Roman" w:cs="Times New Roman"/>
          <w:color w:val="000000"/>
          <w:sz w:val="24"/>
          <w:szCs w:val="24"/>
        </w:rPr>
        <w:t xml:space="preserve">Given this, I checked that Seasonal Production fit in this range of scores. </w:t>
      </w:r>
    </w:p>
    <w:p w14:paraId="66B73C2C" w14:textId="79C2CC5D" w:rsidR="008C489F" w:rsidRDefault="008C489F" w:rsidP="00D46391">
      <w:pPr>
        <w:spacing w:after="0" w:line="480" w:lineRule="auto"/>
        <w:rPr>
          <w:ins w:id="248" w:author="Jake Caldwell" w:date="2022-12-11T21:18:00Z"/>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I then</w:t>
      </w:r>
      <w:r w:rsidR="00BB14B9">
        <w:rPr>
          <w:rFonts w:ascii="Times New Roman" w:eastAsia="Times New Roman" w:hAnsi="Times New Roman" w:cs="Times New Roman"/>
          <w:color w:val="000000"/>
          <w:sz w:val="24"/>
          <w:szCs w:val="24"/>
        </w:rPr>
        <w:t xml:space="preserve"> calculated each player’s career average Seasonal Production and took the top 50 highest. This generated my list of the best statistical producers in the NBA from 1981-2022. </w:t>
      </w:r>
      <w:r w:rsidR="00DA0D44">
        <w:rPr>
          <w:rFonts w:ascii="Times New Roman" w:eastAsia="Times New Roman" w:hAnsi="Times New Roman" w:cs="Times New Roman"/>
          <w:color w:val="000000"/>
          <w:sz w:val="24"/>
          <w:szCs w:val="24"/>
        </w:rPr>
        <w:t>I took the top 50 because that is how many players are i</w:t>
      </w:r>
      <w:r w:rsidR="006F73C8">
        <w:rPr>
          <w:rFonts w:ascii="Times New Roman" w:eastAsia="Times New Roman" w:hAnsi="Times New Roman" w:cs="Times New Roman"/>
          <w:color w:val="000000"/>
          <w:sz w:val="24"/>
          <w:szCs w:val="24"/>
        </w:rPr>
        <w:t xml:space="preserve">n my survey. This allowed me to have two ranked lists, one on familiarity and the other on statistical performance, </w:t>
      </w:r>
      <w:r w:rsidR="005F03A8">
        <w:rPr>
          <w:rFonts w:ascii="Times New Roman" w:eastAsia="Times New Roman" w:hAnsi="Times New Roman" w:cs="Times New Roman"/>
          <w:color w:val="000000"/>
          <w:sz w:val="24"/>
          <w:szCs w:val="24"/>
        </w:rPr>
        <w:t xml:space="preserve">of equal length to compare. </w:t>
      </w:r>
    </w:p>
    <w:p w14:paraId="544A3B36" w14:textId="4914891D" w:rsidR="00EE3E67" w:rsidRPr="00D46391" w:rsidRDefault="00EE3E67" w:rsidP="00D46391">
      <w:pPr>
        <w:spacing w:after="0" w:line="480" w:lineRule="auto"/>
        <w:rPr>
          <w:rFonts w:ascii="Times New Roman" w:eastAsia="Times New Roman" w:hAnsi="Times New Roman" w:cs="Times New Roman"/>
          <w:color w:val="000000"/>
          <w:sz w:val="24"/>
          <w:szCs w:val="24"/>
        </w:rPr>
      </w:pPr>
      <w:ins w:id="249" w:author="Jake Caldwell" w:date="2022-12-11T21:18:00Z">
        <w:r>
          <w:rPr>
            <w:rFonts w:ascii="Times New Roman" w:eastAsia="Times New Roman" w:hAnsi="Times New Roman" w:cs="Times New Roman"/>
            <w:color w:val="000000"/>
            <w:sz w:val="24"/>
            <w:szCs w:val="24"/>
          </w:rPr>
          <w:lastRenderedPageBreak/>
          <w:tab/>
          <w:t xml:space="preserve">Seasonal Production, as previously stated, is a </w:t>
        </w:r>
      </w:ins>
      <w:ins w:id="250" w:author="Jake Caldwell" w:date="2022-12-11T21:19:00Z">
        <w:r w:rsidR="00932536">
          <w:rPr>
            <w:rFonts w:ascii="Times New Roman" w:eastAsia="Times New Roman" w:hAnsi="Times New Roman" w:cs="Times New Roman"/>
            <w:color w:val="000000"/>
            <w:sz w:val="24"/>
            <w:szCs w:val="24"/>
          </w:rPr>
          <w:t xml:space="preserve">hybrid of PER and </w:t>
        </w:r>
        <w:proofErr w:type="spellStart"/>
        <w:r w:rsidR="00932536">
          <w:rPr>
            <w:rFonts w:ascii="Times New Roman" w:eastAsia="Times New Roman" w:hAnsi="Times New Roman" w:cs="Times New Roman"/>
            <w:color w:val="000000"/>
            <w:sz w:val="24"/>
            <w:szCs w:val="24"/>
          </w:rPr>
          <w:t>GameScore</w:t>
        </w:r>
        <w:proofErr w:type="spellEnd"/>
        <w:r w:rsidR="00932536">
          <w:rPr>
            <w:rFonts w:ascii="Times New Roman" w:eastAsia="Times New Roman" w:hAnsi="Times New Roman" w:cs="Times New Roman"/>
            <w:color w:val="000000"/>
            <w:sz w:val="24"/>
            <w:szCs w:val="24"/>
          </w:rPr>
          <w:t xml:space="preserve">. It combines the linear </w:t>
        </w:r>
        <w:r w:rsidR="00FA012B">
          <w:rPr>
            <w:rFonts w:ascii="Times New Roman" w:eastAsia="Times New Roman" w:hAnsi="Times New Roman" w:cs="Times New Roman"/>
            <w:color w:val="000000"/>
            <w:sz w:val="24"/>
            <w:szCs w:val="24"/>
          </w:rPr>
          <w:t xml:space="preserve">combination structure that </w:t>
        </w:r>
        <w:proofErr w:type="spellStart"/>
        <w:r w:rsidR="00FA012B">
          <w:rPr>
            <w:rFonts w:ascii="Times New Roman" w:eastAsia="Times New Roman" w:hAnsi="Times New Roman" w:cs="Times New Roman"/>
            <w:color w:val="000000"/>
            <w:sz w:val="24"/>
            <w:szCs w:val="24"/>
          </w:rPr>
          <w:t>GameScore</w:t>
        </w:r>
        <w:proofErr w:type="spellEnd"/>
        <w:r w:rsidR="00FA012B">
          <w:rPr>
            <w:rFonts w:ascii="Times New Roman" w:eastAsia="Times New Roman" w:hAnsi="Times New Roman" w:cs="Times New Roman"/>
            <w:color w:val="000000"/>
            <w:sz w:val="24"/>
            <w:szCs w:val="24"/>
          </w:rPr>
          <w:t xml:space="preserve"> uses with the per-minute production that PER employs. </w:t>
        </w:r>
      </w:ins>
      <w:ins w:id="251" w:author="Jake Caldwell" w:date="2022-12-11T21:20:00Z">
        <w:r w:rsidR="008255B8">
          <w:rPr>
            <w:rFonts w:ascii="Times New Roman" w:eastAsia="Times New Roman" w:hAnsi="Times New Roman" w:cs="Times New Roman"/>
            <w:color w:val="000000"/>
            <w:sz w:val="24"/>
            <w:szCs w:val="24"/>
          </w:rPr>
          <w:t xml:space="preserve">I was inspired by a well-known NBA youtuber, </w:t>
        </w:r>
      </w:ins>
      <w:proofErr w:type="spellStart"/>
      <w:ins w:id="252" w:author="Jake Caldwell" w:date="2022-12-11T21:21:00Z">
        <w:r w:rsidR="00AD1DAF">
          <w:rPr>
            <w:rFonts w:ascii="Times New Roman" w:eastAsia="Times New Roman" w:hAnsi="Times New Roman" w:cs="Times New Roman"/>
            <w:color w:val="000000"/>
            <w:sz w:val="24"/>
            <w:szCs w:val="24"/>
          </w:rPr>
          <w:t>Jxmy</w:t>
        </w:r>
      </w:ins>
      <w:ins w:id="253" w:author="Jake Caldwell" w:date="2022-12-11T21:20:00Z">
        <w:r w:rsidR="008255B8">
          <w:rPr>
            <w:rFonts w:ascii="Times New Roman" w:eastAsia="Times New Roman" w:hAnsi="Times New Roman" w:cs="Times New Roman"/>
            <w:color w:val="000000"/>
            <w:sz w:val="24"/>
            <w:szCs w:val="24"/>
          </w:rPr>
          <w:t>Highroller</w:t>
        </w:r>
        <w:proofErr w:type="spellEnd"/>
        <w:r w:rsidR="008255B8">
          <w:rPr>
            <w:rFonts w:ascii="Times New Roman" w:eastAsia="Times New Roman" w:hAnsi="Times New Roman" w:cs="Times New Roman"/>
            <w:color w:val="000000"/>
            <w:sz w:val="24"/>
            <w:szCs w:val="24"/>
          </w:rPr>
          <w:t xml:space="preserve">, to </w:t>
        </w:r>
      </w:ins>
      <w:ins w:id="254" w:author="Jake Caldwell" w:date="2022-12-11T21:21:00Z">
        <w:r w:rsidR="00AD1DAF">
          <w:rPr>
            <w:rFonts w:ascii="Times New Roman" w:eastAsia="Times New Roman" w:hAnsi="Times New Roman" w:cs="Times New Roman"/>
            <w:color w:val="000000"/>
            <w:sz w:val="24"/>
            <w:szCs w:val="24"/>
          </w:rPr>
          <w:t xml:space="preserve">combine these two statistics because he used both PER and </w:t>
        </w:r>
        <w:proofErr w:type="spellStart"/>
        <w:r w:rsidR="00AD1DAF">
          <w:rPr>
            <w:rFonts w:ascii="Times New Roman" w:eastAsia="Times New Roman" w:hAnsi="Times New Roman" w:cs="Times New Roman"/>
            <w:color w:val="000000"/>
            <w:sz w:val="24"/>
            <w:szCs w:val="24"/>
          </w:rPr>
          <w:t>GameScore</w:t>
        </w:r>
        <w:proofErr w:type="spellEnd"/>
        <w:r w:rsidR="00AD1DAF">
          <w:rPr>
            <w:rFonts w:ascii="Times New Roman" w:eastAsia="Times New Roman" w:hAnsi="Times New Roman" w:cs="Times New Roman"/>
            <w:color w:val="000000"/>
            <w:sz w:val="24"/>
            <w:szCs w:val="24"/>
          </w:rPr>
          <w:t xml:space="preserve"> to</w:t>
        </w:r>
        <w:r w:rsidR="006B06AC">
          <w:rPr>
            <w:rFonts w:ascii="Times New Roman" w:eastAsia="Times New Roman" w:hAnsi="Times New Roman" w:cs="Times New Roman"/>
            <w:color w:val="000000"/>
            <w:sz w:val="24"/>
            <w:szCs w:val="24"/>
          </w:rPr>
          <w:t xml:space="preserve"> perform some surface level analytics </w:t>
        </w:r>
      </w:ins>
      <w:ins w:id="255" w:author="Jake Caldwell" w:date="2022-12-11T21:22:00Z">
        <w:r w:rsidR="006B06AC">
          <w:rPr>
            <w:rFonts w:ascii="Times New Roman" w:eastAsia="Times New Roman" w:hAnsi="Times New Roman" w:cs="Times New Roman"/>
            <w:color w:val="000000"/>
            <w:sz w:val="24"/>
            <w:szCs w:val="24"/>
          </w:rPr>
          <w:t xml:space="preserve">on </w:t>
        </w:r>
        <w:r w:rsidR="00587067">
          <w:rPr>
            <w:rFonts w:ascii="Times New Roman" w:eastAsia="Times New Roman" w:hAnsi="Times New Roman" w:cs="Times New Roman"/>
            <w:color w:val="000000"/>
            <w:sz w:val="24"/>
            <w:szCs w:val="24"/>
          </w:rPr>
          <w:t>players that are typically considered to be in the greatest of all time conversation</w:t>
        </w:r>
      </w:ins>
      <w:ins w:id="256" w:author="Jake Caldwell" w:date="2022-12-11T21:44:00Z">
        <w:r w:rsidR="002B22BA">
          <w:rPr>
            <w:rFonts w:ascii="Times New Roman" w:eastAsia="Times New Roman" w:hAnsi="Times New Roman" w:cs="Times New Roman"/>
            <w:color w:val="000000"/>
            <w:sz w:val="24"/>
            <w:szCs w:val="24"/>
          </w:rPr>
          <w:t xml:space="preserve"> (</w:t>
        </w:r>
        <w:proofErr w:type="spellStart"/>
        <w:r w:rsidR="002B22BA">
          <w:rPr>
            <w:rFonts w:ascii="Times New Roman" w:eastAsia="Times New Roman" w:hAnsi="Times New Roman" w:cs="Times New Roman"/>
            <w:color w:val="000000"/>
            <w:sz w:val="24"/>
            <w:szCs w:val="24"/>
          </w:rPr>
          <w:t>JxmyHighroller</w:t>
        </w:r>
        <w:proofErr w:type="spellEnd"/>
        <w:r w:rsidR="002B22BA">
          <w:rPr>
            <w:rFonts w:ascii="Times New Roman" w:eastAsia="Times New Roman" w:hAnsi="Times New Roman" w:cs="Times New Roman"/>
            <w:color w:val="000000"/>
            <w:sz w:val="24"/>
            <w:szCs w:val="24"/>
          </w:rPr>
          <w:t>, 2021)</w:t>
        </w:r>
      </w:ins>
      <w:ins w:id="257" w:author="Jake Caldwell" w:date="2022-12-11T21:22:00Z">
        <w:r w:rsidR="00587067">
          <w:rPr>
            <w:rFonts w:ascii="Times New Roman" w:eastAsia="Times New Roman" w:hAnsi="Times New Roman" w:cs="Times New Roman"/>
            <w:color w:val="000000"/>
            <w:sz w:val="24"/>
            <w:szCs w:val="24"/>
          </w:rPr>
          <w:t>. However, the results of the random forest feature selection and the work previously done by David</w:t>
        </w:r>
      </w:ins>
      <w:ins w:id="258" w:author="Jake Caldwell" w:date="2022-12-11T21:23:00Z">
        <w:r w:rsidR="00587067">
          <w:rPr>
            <w:rFonts w:ascii="Times New Roman" w:eastAsia="Times New Roman" w:hAnsi="Times New Roman" w:cs="Times New Roman"/>
            <w:color w:val="000000"/>
            <w:sz w:val="24"/>
            <w:szCs w:val="24"/>
          </w:rPr>
          <w:t xml:space="preserve"> J. Berri are what lead to the actual structure of the equation. </w:t>
        </w:r>
      </w:ins>
    </w:p>
    <w:p w14:paraId="48276EDA" w14:textId="24D84417" w:rsidR="00D46391" w:rsidRPr="00D46391" w:rsidRDefault="001720FF" w:rsidP="00D4639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Dissimilarity Calculation</w:t>
      </w:r>
    </w:p>
    <w:p w14:paraId="57CBB515" w14:textId="6CE29EFE" w:rsidR="00E62BAE" w:rsidRDefault="00D46391" w:rsidP="00800C77">
      <w:pPr>
        <w:spacing w:after="0" w:line="480" w:lineRule="auto"/>
        <w:rPr>
          <w:ins w:id="259" w:author="Jake Caldwell" w:date="2022-12-09T13:50:00Z"/>
          <w:rFonts w:ascii="Times New Roman" w:eastAsia="Times New Roman" w:hAnsi="Times New Roman" w:cs="Times New Roman"/>
          <w:color w:val="000000"/>
          <w:sz w:val="24"/>
          <w:szCs w:val="24"/>
        </w:rPr>
      </w:pPr>
      <w:r w:rsidRPr="00D46391">
        <w:rPr>
          <w:rFonts w:ascii="Times New Roman" w:eastAsia="Times New Roman" w:hAnsi="Times New Roman" w:cs="Times New Roman"/>
          <w:b/>
          <w:bCs/>
          <w:color w:val="000000"/>
          <w:sz w:val="24"/>
          <w:szCs w:val="24"/>
        </w:rPr>
        <w:tab/>
      </w:r>
      <w:r w:rsidRPr="00D46391">
        <w:rPr>
          <w:rFonts w:ascii="Times New Roman" w:eastAsia="Times New Roman" w:hAnsi="Times New Roman" w:cs="Times New Roman"/>
          <w:color w:val="000000"/>
          <w:sz w:val="24"/>
          <w:szCs w:val="24"/>
        </w:rPr>
        <w:t xml:space="preserve">After both ranked lists have been generated, the last step in this project is to compare the lists to see if they are similar enough to say that familiarity is </w:t>
      </w:r>
      <w:r w:rsidR="007A574E">
        <w:rPr>
          <w:rFonts w:ascii="Times New Roman" w:eastAsia="Times New Roman" w:hAnsi="Times New Roman" w:cs="Times New Roman"/>
          <w:color w:val="000000"/>
          <w:sz w:val="24"/>
          <w:szCs w:val="24"/>
        </w:rPr>
        <w:t xml:space="preserve">possibly </w:t>
      </w:r>
      <w:r w:rsidRPr="00D46391">
        <w:rPr>
          <w:rFonts w:ascii="Times New Roman" w:eastAsia="Times New Roman" w:hAnsi="Times New Roman" w:cs="Times New Roman"/>
          <w:color w:val="000000"/>
          <w:sz w:val="24"/>
          <w:szCs w:val="24"/>
        </w:rPr>
        <w:t xml:space="preserve">correlated with statistical production. </w:t>
      </w:r>
      <w:r w:rsidR="007A574E">
        <w:rPr>
          <w:rFonts w:ascii="Times New Roman" w:eastAsia="Times New Roman" w:hAnsi="Times New Roman" w:cs="Times New Roman"/>
          <w:color w:val="000000"/>
          <w:sz w:val="24"/>
          <w:szCs w:val="24"/>
        </w:rPr>
        <w:t xml:space="preserve">To do this, I used the </w:t>
      </w:r>
      <w:r w:rsidR="00C250AA">
        <w:rPr>
          <w:rFonts w:ascii="Times New Roman" w:eastAsia="Times New Roman" w:hAnsi="Times New Roman" w:cs="Times New Roman"/>
          <w:color w:val="000000"/>
          <w:sz w:val="24"/>
          <w:szCs w:val="24"/>
        </w:rPr>
        <w:t>Bray-Curtis</w:t>
      </w:r>
      <w:ins w:id="260" w:author="Jake Caldwell" w:date="2022-12-09T13:43:00Z">
        <w:r w:rsidR="00495A5C">
          <w:rPr>
            <w:rFonts w:ascii="Times New Roman" w:eastAsia="Times New Roman" w:hAnsi="Times New Roman" w:cs="Times New Roman"/>
            <w:color w:val="000000"/>
            <w:sz w:val="24"/>
            <w:szCs w:val="24"/>
          </w:rPr>
          <w:t xml:space="preserve"> and Jaccard</w:t>
        </w:r>
      </w:ins>
      <w:r w:rsidR="007A574E">
        <w:rPr>
          <w:rFonts w:ascii="Times New Roman" w:eastAsia="Times New Roman" w:hAnsi="Times New Roman" w:cs="Times New Roman"/>
          <w:color w:val="000000"/>
          <w:sz w:val="24"/>
          <w:szCs w:val="24"/>
        </w:rPr>
        <w:t xml:space="preserve"> dissimilarity test found in the </w:t>
      </w:r>
      <w:r w:rsidR="002B5236">
        <w:rPr>
          <w:rFonts w:ascii="Times New Roman" w:eastAsia="Times New Roman" w:hAnsi="Times New Roman" w:cs="Times New Roman"/>
          <w:color w:val="000000"/>
          <w:sz w:val="24"/>
          <w:szCs w:val="24"/>
        </w:rPr>
        <w:t>R-package vegan (</w:t>
      </w:r>
      <w:r w:rsidR="00835099">
        <w:rPr>
          <w:rFonts w:ascii="Times New Roman" w:eastAsia="Times New Roman" w:hAnsi="Times New Roman" w:cs="Times New Roman"/>
          <w:color w:val="000000"/>
          <w:sz w:val="24"/>
          <w:szCs w:val="24"/>
        </w:rPr>
        <w:t xml:space="preserve">Oksanen et al., 2022). </w:t>
      </w:r>
      <w:r w:rsidR="00D60D0F">
        <w:rPr>
          <w:rFonts w:ascii="Times New Roman" w:eastAsia="Times New Roman" w:hAnsi="Times New Roman" w:cs="Times New Roman"/>
          <w:color w:val="000000"/>
          <w:sz w:val="24"/>
          <w:szCs w:val="24"/>
        </w:rPr>
        <w:t xml:space="preserve">Bray-Curtis </w:t>
      </w:r>
      <w:r w:rsidR="000B3666">
        <w:rPr>
          <w:rFonts w:ascii="Times New Roman" w:eastAsia="Times New Roman" w:hAnsi="Times New Roman" w:cs="Times New Roman"/>
          <w:color w:val="000000"/>
          <w:sz w:val="24"/>
          <w:szCs w:val="24"/>
        </w:rPr>
        <w:t xml:space="preserve">is commonly </w:t>
      </w:r>
      <w:r w:rsidR="00BE6BEF">
        <w:rPr>
          <w:rFonts w:ascii="Times New Roman" w:eastAsia="Times New Roman" w:hAnsi="Times New Roman" w:cs="Times New Roman"/>
          <w:color w:val="000000"/>
          <w:sz w:val="24"/>
          <w:szCs w:val="24"/>
        </w:rPr>
        <w:t xml:space="preserve">used in ecology to measure the </w:t>
      </w:r>
      <w:r w:rsidR="00852169">
        <w:rPr>
          <w:rFonts w:ascii="Times New Roman" w:eastAsia="Times New Roman" w:hAnsi="Times New Roman" w:cs="Times New Roman"/>
          <w:color w:val="000000"/>
          <w:sz w:val="24"/>
          <w:szCs w:val="24"/>
        </w:rPr>
        <w:t xml:space="preserve">similarity between species abundance </w:t>
      </w:r>
      <w:r w:rsidR="00DA374E">
        <w:rPr>
          <w:rFonts w:ascii="Times New Roman" w:eastAsia="Times New Roman" w:hAnsi="Times New Roman" w:cs="Times New Roman"/>
          <w:color w:val="000000"/>
          <w:sz w:val="24"/>
          <w:szCs w:val="24"/>
        </w:rPr>
        <w:t>at different sites (Ricotta et al., 2017)</w:t>
      </w:r>
      <w:ins w:id="261" w:author="Jake Caldwell" w:date="2022-12-09T13:43:00Z">
        <w:r w:rsidR="00495A5C">
          <w:rPr>
            <w:rFonts w:ascii="Times New Roman" w:eastAsia="Times New Roman" w:hAnsi="Times New Roman" w:cs="Times New Roman"/>
            <w:color w:val="000000"/>
            <w:sz w:val="24"/>
            <w:szCs w:val="24"/>
          </w:rPr>
          <w:t xml:space="preserve">. The Bray-Curtis test checks both lists for </w:t>
        </w:r>
        <w:r w:rsidR="00B22506">
          <w:rPr>
            <w:rFonts w:ascii="Times New Roman" w:eastAsia="Times New Roman" w:hAnsi="Times New Roman" w:cs="Times New Roman"/>
            <w:color w:val="000000"/>
            <w:sz w:val="24"/>
            <w:szCs w:val="24"/>
          </w:rPr>
          <w:t>their contents a</w:t>
        </w:r>
      </w:ins>
      <w:ins w:id="262" w:author="Jake Caldwell" w:date="2022-12-09T13:44:00Z">
        <w:r w:rsidR="00B22506">
          <w:rPr>
            <w:rFonts w:ascii="Times New Roman" w:eastAsia="Times New Roman" w:hAnsi="Times New Roman" w:cs="Times New Roman"/>
            <w:color w:val="000000"/>
            <w:sz w:val="24"/>
            <w:szCs w:val="24"/>
          </w:rPr>
          <w:t>nd the rank of their contents, the Jaccard test just checks the contents of the lists</w:t>
        </w:r>
      </w:ins>
      <w:r w:rsidR="00DA374E">
        <w:rPr>
          <w:rFonts w:ascii="Times New Roman" w:eastAsia="Times New Roman" w:hAnsi="Times New Roman" w:cs="Times New Roman"/>
          <w:color w:val="000000"/>
          <w:sz w:val="24"/>
          <w:szCs w:val="24"/>
        </w:rPr>
        <w:t>.</w:t>
      </w:r>
      <w:r w:rsidR="00420410">
        <w:rPr>
          <w:rFonts w:ascii="Times New Roman" w:eastAsia="Times New Roman" w:hAnsi="Times New Roman" w:cs="Times New Roman"/>
          <w:color w:val="000000"/>
          <w:sz w:val="24"/>
          <w:szCs w:val="24"/>
        </w:rPr>
        <w:t xml:space="preserve"> I used th</w:t>
      </w:r>
      <w:ins w:id="263" w:author="Jake Caldwell" w:date="2022-12-09T13:44:00Z">
        <w:r w:rsidR="00B22506">
          <w:rPr>
            <w:rFonts w:ascii="Times New Roman" w:eastAsia="Times New Roman" w:hAnsi="Times New Roman" w:cs="Times New Roman"/>
            <w:color w:val="000000"/>
            <w:sz w:val="24"/>
            <w:szCs w:val="24"/>
          </w:rPr>
          <w:t>ese</w:t>
        </w:r>
      </w:ins>
      <w:del w:id="264" w:author="Jake Caldwell" w:date="2022-12-09T13:44:00Z">
        <w:r w:rsidR="00420410" w:rsidDel="00B22506">
          <w:rPr>
            <w:rFonts w:ascii="Times New Roman" w:eastAsia="Times New Roman" w:hAnsi="Times New Roman" w:cs="Times New Roman"/>
            <w:color w:val="000000"/>
            <w:sz w:val="24"/>
            <w:szCs w:val="24"/>
          </w:rPr>
          <w:delText>is</w:delText>
        </w:r>
      </w:del>
      <w:r w:rsidR="00420410">
        <w:rPr>
          <w:rFonts w:ascii="Times New Roman" w:eastAsia="Times New Roman" w:hAnsi="Times New Roman" w:cs="Times New Roman"/>
          <w:color w:val="000000"/>
          <w:sz w:val="24"/>
          <w:szCs w:val="24"/>
        </w:rPr>
        <w:t xml:space="preserve"> in my research by equating abundance to rank</w:t>
      </w:r>
      <w:ins w:id="265" w:author="Jake Caldwell" w:date="2022-12-09T13:44:00Z">
        <w:r w:rsidR="00B22506">
          <w:rPr>
            <w:rFonts w:ascii="Times New Roman" w:eastAsia="Times New Roman" w:hAnsi="Times New Roman" w:cs="Times New Roman"/>
            <w:color w:val="000000"/>
            <w:sz w:val="24"/>
            <w:szCs w:val="24"/>
          </w:rPr>
          <w:t xml:space="preserve"> and containment</w:t>
        </w:r>
      </w:ins>
      <w:r w:rsidR="0072244C">
        <w:rPr>
          <w:rFonts w:ascii="Times New Roman" w:eastAsia="Times New Roman" w:hAnsi="Times New Roman" w:cs="Times New Roman"/>
          <w:color w:val="000000"/>
          <w:sz w:val="24"/>
          <w:szCs w:val="24"/>
        </w:rPr>
        <w:t>: the higher ranked a player is, the more abundance they would have</w:t>
      </w:r>
      <w:ins w:id="266" w:author="Jake Caldwell" w:date="2022-12-09T13:44:00Z">
        <w:r w:rsidR="00B22506">
          <w:rPr>
            <w:rFonts w:ascii="Times New Roman" w:eastAsia="Times New Roman" w:hAnsi="Times New Roman" w:cs="Times New Roman"/>
            <w:color w:val="000000"/>
            <w:sz w:val="24"/>
            <w:szCs w:val="24"/>
          </w:rPr>
          <w:t xml:space="preserve"> and if a player is in both lists, then </w:t>
        </w:r>
      </w:ins>
      <w:ins w:id="267" w:author="Jake Caldwell" w:date="2022-12-09T13:45:00Z">
        <w:r w:rsidR="00B22506">
          <w:rPr>
            <w:rFonts w:ascii="Times New Roman" w:eastAsia="Times New Roman" w:hAnsi="Times New Roman" w:cs="Times New Roman"/>
            <w:color w:val="000000"/>
            <w:sz w:val="24"/>
            <w:szCs w:val="24"/>
          </w:rPr>
          <w:t>the player is seen favorably by statistics and pundits</w:t>
        </w:r>
      </w:ins>
      <w:r w:rsidR="0072244C">
        <w:rPr>
          <w:rFonts w:ascii="Times New Roman" w:eastAsia="Times New Roman" w:hAnsi="Times New Roman" w:cs="Times New Roman"/>
          <w:color w:val="000000"/>
          <w:sz w:val="24"/>
          <w:szCs w:val="24"/>
        </w:rPr>
        <w:t xml:space="preserve">. </w:t>
      </w:r>
      <w:r w:rsidR="00EE27DC">
        <w:rPr>
          <w:rFonts w:ascii="Times New Roman" w:eastAsia="Times New Roman" w:hAnsi="Times New Roman" w:cs="Times New Roman"/>
          <w:color w:val="000000"/>
          <w:sz w:val="24"/>
          <w:szCs w:val="24"/>
        </w:rPr>
        <w:t xml:space="preserve">I </w:t>
      </w:r>
      <w:r w:rsidR="00C80518">
        <w:rPr>
          <w:rFonts w:ascii="Times New Roman" w:eastAsia="Times New Roman" w:hAnsi="Times New Roman" w:cs="Times New Roman"/>
          <w:color w:val="000000"/>
          <w:sz w:val="24"/>
          <w:szCs w:val="24"/>
        </w:rPr>
        <w:t>took the ranks of each list and reversed them, making the highest ranked player a fifty and the lowest a one.</w:t>
      </w:r>
      <w:r w:rsidR="00FB0A66">
        <w:rPr>
          <w:rFonts w:ascii="Times New Roman" w:eastAsia="Times New Roman" w:hAnsi="Times New Roman" w:cs="Times New Roman"/>
          <w:color w:val="000000"/>
          <w:sz w:val="24"/>
          <w:szCs w:val="24"/>
        </w:rPr>
        <w:t xml:space="preserve"> I did this to keep the output of the Bray-Curtis test consistent with its normal interpretation. The output of the Bray-Curtis test is a score between zero and one, zero being that the lists are the same and one meaning that the lists are completely different</w:t>
      </w:r>
      <w:r w:rsidR="0032640A">
        <w:rPr>
          <w:rFonts w:ascii="Times New Roman" w:eastAsia="Times New Roman" w:hAnsi="Times New Roman" w:cs="Times New Roman"/>
          <w:color w:val="000000"/>
          <w:sz w:val="24"/>
          <w:szCs w:val="24"/>
        </w:rPr>
        <w:t xml:space="preserve">. </w:t>
      </w:r>
      <w:r w:rsidR="00DF3BEA">
        <w:rPr>
          <w:rFonts w:ascii="Times New Roman" w:eastAsia="Times New Roman" w:hAnsi="Times New Roman" w:cs="Times New Roman"/>
          <w:color w:val="000000"/>
          <w:sz w:val="24"/>
          <w:szCs w:val="24"/>
        </w:rPr>
        <w:t xml:space="preserve">If the output of the Bray-Curtis test is closer to zero than one, then there is a higher likelihood that there is correlation between </w:t>
      </w:r>
      <w:r w:rsidR="00FE3705">
        <w:rPr>
          <w:rFonts w:ascii="Times New Roman" w:eastAsia="Times New Roman" w:hAnsi="Times New Roman" w:cs="Times New Roman"/>
          <w:color w:val="000000"/>
          <w:sz w:val="24"/>
          <w:szCs w:val="24"/>
        </w:rPr>
        <w:t>recognizability and statistical production of NBA players.</w:t>
      </w:r>
      <w:ins w:id="268" w:author="Jake Caldwell" w:date="2022-12-09T13:45:00Z">
        <w:r w:rsidR="00B22506">
          <w:rPr>
            <w:rFonts w:ascii="Times New Roman" w:eastAsia="Times New Roman" w:hAnsi="Times New Roman" w:cs="Times New Roman"/>
            <w:color w:val="000000"/>
            <w:sz w:val="24"/>
            <w:szCs w:val="24"/>
          </w:rPr>
          <w:t xml:space="preserve"> </w:t>
        </w:r>
      </w:ins>
      <w:ins w:id="269" w:author="Jake Caldwell" w:date="2022-12-09T13:48:00Z">
        <w:r w:rsidR="003814A2">
          <w:rPr>
            <w:rFonts w:ascii="Times New Roman" w:eastAsia="Times New Roman" w:hAnsi="Times New Roman" w:cs="Times New Roman"/>
            <w:color w:val="000000"/>
            <w:sz w:val="24"/>
            <w:szCs w:val="24"/>
          </w:rPr>
          <w:t xml:space="preserve">The output of the Jaccard Index is also between zero </w:t>
        </w:r>
        <w:r w:rsidR="003814A2">
          <w:rPr>
            <w:rFonts w:ascii="Times New Roman" w:eastAsia="Times New Roman" w:hAnsi="Times New Roman" w:cs="Times New Roman"/>
            <w:color w:val="000000"/>
            <w:sz w:val="24"/>
            <w:szCs w:val="24"/>
          </w:rPr>
          <w:lastRenderedPageBreak/>
          <w:t xml:space="preserve">and one, but this time, if the value is closer to </w:t>
        </w:r>
      </w:ins>
      <w:ins w:id="270" w:author="Jake Caldwell" w:date="2022-12-09T13:49:00Z">
        <w:r w:rsidR="00C23D63">
          <w:rPr>
            <w:rFonts w:ascii="Times New Roman" w:eastAsia="Times New Roman" w:hAnsi="Times New Roman" w:cs="Times New Roman"/>
            <w:color w:val="000000"/>
            <w:sz w:val="24"/>
            <w:szCs w:val="24"/>
          </w:rPr>
          <w:t>one</w:t>
        </w:r>
      </w:ins>
      <w:ins w:id="271" w:author="Jake Caldwell" w:date="2022-12-09T13:48:00Z">
        <w:r w:rsidR="003814A2">
          <w:rPr>
            <w:rFonts w:ascii="Times New Roman" w:eastAsia="Times New Roman" w:hAnsi="Times New Roman" w:cs="Times New Roman"/>
            <w:color w:val="000000"/>
            <w:sz w:val="24"/>
            <w:szCs w:val="24"/>
          </w:rPr>
          <w:t xml:space="preserve">, then the lists have more </w:t>
        </w:r>
        <w:r w:rsidR="00C23D63">
          <w:rPr>
            <w:rFonts w:ascii="Times New Roman" w:eastAsia="Times New Roman" w:hAnsi="Times New Roman" w:cs="Times New Roman"/>
            <w:color w:val="000000"/>
            <w:sz w:val="24"/>
            <w:szCs w:val="24"/>
          </w:rPr>
          <w:t>observations in common</w:t>
        </w:r>
      </w:ins>
      <w:ins w:id="272" w:author="Jake Caldwell" w:date="2022-12-11T21:39:00Z">
        <w:r w:rsidR="000549D8">
          <w:rPr>
            <w:rFonts w:ascii="Times New Roman" w:eastAsia="Times New Roman" w:hAnsi="Times New Roman" w:cs="Times New Roman"/>
            <w:color w:val="000000"/>
            <w:sz w:val="24"/>
            <w:szCs w:val="24"/>
          </w:rPr>
          <w:t xml:space="preserve"> (Bag et al., 2019)</w:t>
        </w:r>
      </w:ins>
      <w:ins w:id="273" w:author="Jake Caldwell" w:date="2022-12-09T13:48:00Z">
        <w:r w:rsidR="00C23D63">
          <w:rPr>
            <w:rFonts w:ascii="Times New Roman" w:eastAsia="Times New Roman" w:hAnsi="Times New Roman" w:cs="Times New Roman"/>
            <w:color w:val="000000"/>
            <w:sz w:val="24"/>
            <w:szCs w:val="24"/>
          </w:rPr>
          <w:t xml:space="preserve">. If </w:t>
        </w:r>
      </w:ins>
      <w:ins w:id="274" w:author="Jake Caldwell" w:date="2022-12-09T13:49:00Z">
        <w:r w:rsidR="00C23D63">
          <w:rPr>
            <w:rFonts w:ascii="Times New Roman" w:eastAsia="Times New Roman" w:hAnsi="Times New Roman" w:cs="Times New Roman"/>
            <w:color w:val="000000"/>
            <w:sz w:val="24"/>
            <w:szCs w:val="24"/>
          </w:rPr>
          <w:t xml:space="preserve">the output of the Jaccard test is </w:t>
        </w:r>
        <w:proofErr w:type="spellStart"/>
        <w:r w:rsidR="00C23D63">
          <w:rPr>
            <w:rFonts w:ascii="Times New Roman" w:eastAsia="Times New Roman" w:hAnsi="Times New Roman" w:cs="Times New Roman"/>
            <w:color w:val="000000"/>
            <w:sz w:val="24"/>
            <w:szCs w:val="24"/>
          </w:rPr>
          <w:t>g</w:t>
        </w:r>
      </w:ins>
      <w:ins w:id="275" w:author="Jake Caldwell" w:date="2022-12-11T21:44:00Z">
        <w:r w:rsidR="002B22BA">
          <w:rPr>
            <w:rFonts w:ascii="Times New Roman" w:eastAsia="Times New Roman" w:hAnsi="Times New Roman" w:cs="Times New Roman"/>
            <w:color w:val="000000"/>
            <w:sz w:val="24"/>
            <w:szCs w:val="24"/>
          </w:rPr>
          <w:t>J</w:t>
        </w:r>
      </w:ins>
      <w:ins w:id="276" w:author="Jake Caldwell" w:date="2022-12-09T13:49:00Z">
        <w:r w:rsidR="00C23D63">
          <w:rPr>
            <w:rFonts w:ascii="Times New Roman" w:eastAsia="Times New Roman" w:hAnsi="Times New Roman" w:cs="Times New Roman"/>
            <w:color w:val="000000"/>
            <w:sz w:val="24"/>
            <w:szCs w:val="24"/>
          </w:rPr>
          <w:t>reater</w:t>
        </w:r>
        <w:proofErr w:type="spellEnd"/>
        <w:r w:rsidR="00C23D63">
          <w:rPr>
            <w:rFonts w:ascii="Times New Roman" w:eastAsia="Times New Roman" w:hAnsi="Times New Roman" w:cs="Times New Roman"/>
            <w:color w:val="000000"/>
            <w:sz w:val="24"/>
            <w:szCs w:val="24"/>
          </w:rPr>
          <w:t xml:space="preserve"> than 0.5, then </w:t>
        </w:r>
        <w:r w:rsidR="00FF6CBE">
          <w:rPr>
            <w:rFonts w:ascii="Times New Roman" w:eastAsia="Times New Roman" w:hAnsi="Times New Roman" w:cs="Times New Roman"/>
            <w:color w:val="000000"/>
            <w:sz w:val="24"/>
            <w:szCs w:val="24"/>
          </w:rPr>
          <w:t xml:space="preserve">there is more evidence of possible correlation between </w:t>
        </w:r>
      </w:ins>
      <w:ins w:id="277" w:author="Jake Caldwell" w:date="2022-12-09T13:50:00Z">
        <w:r w:rsidR="00E62BAE">
          <w:rPr>
            <w:rFonts w:ascii="Times New Roman" w:eastAsia="Times New Roman" w:hAnsi="Times New Roman" w:cs="Times New Roman"/>
            <w:color w:val="000000"/>
            <w:sz w:val="24"/>
            <w:szCs w:val="24"/>
          </w:rPr>
          <w:t xml:space="preserve">recognizability and statistical production of NBA players. </w:t>
        </w:r>
      </w:ins>
    </w:p>
    <w:p w14:paraId="7639CCAD" w14:textId="04D7C7E6" w:rsidR="008333A6" w:rsidRPr="00800C77" w:rsidRDefault="00E62BAE" w:rsidP="00800C77">
      <w:pPr>
        <w:spacing w:after="0" w:line="480" w:lineRule="auto"/>
        <w:rPr>
          <w:rFonts w:ascii="Times New Roman" w:eastAsia="Times New Roman" w:hAnsi="Times New Roman" w:cs="Times New Roman"/>
          <w:sz w:val="24"/>
          <w:szCs w:val="24"/>
        </w:rPr>
      </w:pPr>
      <w:ins w:id="278" w:author="Jake Caldwell" w:date="2022-12-09T13:50:00Z">
        <w:r>
          <w:rPr>
            <w:rFonts w:ascii="Times New Roman" w:eastAsia="Times New Roman" w:hAnsi="Times New Roman" w:cs="Times New Roman"/>
            <w:color w:val="000000"/>
            <w:sz w:val="24"/>
            <w:szCs w:val="24"/>
          </w:rPr>
          <w:tab/>
          <w:t xml:space="preserve">I also used the Bray-Curtis </w:t>
        </w:r>
      </w:ins>
      <w:ins w:id="279" w:author="Jake Caldwell" w:date="2022-12-09T13:51:00Z">
        <w:r w:rsidR="002D4D01">
          <w:rPr>
            <w:rFonts w:ascii="Times New Roman" w:eastAsia="Times New Roman" w:hAnsi="Times New Roman" w:cs="Times New Roman"/>
            <w:color w:val="000000"/>
            <w:sz w:val="24"/>
            <w:szCs w:val="24"/>
          </w:rPr>
          <w:t xml:space="preserve">index to measure the ranks of the NBA 75 team players in terms of their recognizability and their statistical production. This sub-test </w:t>
        </w:r>
        <w:r w:rsidR="00895518">
          <w:rPr>
            <w:rFonts w:ascii="Times New Roman" w:eastAsia="Times New Roman" w:hAnsi="Times New Roman" w:cs="Times New Roman"/>
            <w:color w:val="000000"/>
            <w:sz w:val="24"/>
            <w:szCs w:val="24"/>
          </w:rPr>
          <w:t xml:space="preserve">yielded a </w:t>
        </w:r>
      </w:ins>
      <w:ins w:id="280" w:author="Jake Caldwell" w:date="2022-12-09T13:52:00Z">
        <w:r w:rsidR="00895518">
          <w:rPr>
            <w:rFonts w:ascii="Times New Roman" w:eastAsia="Times New Roman" w:hAnsi="Times New Roman" w:cs="Times New Roman"/>
            <w:color w:val="000000"/>
            <w:sz w:val="24"/>
            <w:szCs w:val="24"/>
          </w:rPr>
          <w:t xml:space="preserve">deeper understanding of the relationship between familiarity and </w:t>
        </w:r>
        <w:r w:rsidR="00791285">
          <w:rPr>
            <w:rFonts w:ascii="Times New Roman" w:eastAsia="Times New Roman" w:hAnsi="Times New Roman" w:cs="Times New Roman"/>
            <w:color w:val="000000"/>
            <w:sz w:val="24"/>
            <w:szCs w:val="24"/>
          </w:rPr>
          <w:t xml:space="preserve">statistical production. </w:t>
        </w:r>
      </w:ins>
      <w:del w:id="281" w:author="Jake Caldwell" w:date="2022-12-09T13:49:00Z">
        <w:r w:rsidR="00FE3705" w:rsidDel="00C23D63">
          <w:rPr>
            <w:rFonts w:ascii="Times New Roman" w:eastAsia="Times New Roman" w:hAnsi="Times New Roman" w:cs="Times New Roman"/>
            <w:color w:val="000000"/>
            <w:sz w:val="24"/>
            <w:szCs w:val="24"/>
          </w:rPr>
          <w:delText xml:space="preserve"> </w:delText>
        </w:r>
      </w:del>
    </w:p>
    <w:p w14:paraId="73ACEA5D" w14:textId="7E4EB84F" w:rsidR="008333A6" w:rsidRDefault="008333A6" w:rsidP="00953A9E">
      <w:pPr>
        <w:spacing w:line="480" w:lineRule="auto"/>
        <w:rPr>
          <w:rFonts w:ascii="Times New Roman" w:hAnsi="Times New Roman" w:cs="Times New Roman"/>
          <w:b/>
          <w:bCs/>
          <w:sz w:val="28"/>
          <w:szCs w:val="28"/>
        </w:rPr>
      </w:pPr>
      <w:r>
        <w:rPr>
          <w:rFonts w:ascii="Times New Roman" w:hAnsi="Times New Roman" w:cs="Times New Roman"/>
          <w:b/>
          <w:bCs/>
          <w:sz w:val="28"/>
          <w:szCs w:val="28"/>
        </w:rPr>
        <w:t>Results</w:t>
      </w:r>
    </w:p>
    <w:p w14:paraId="7A08B9A7" w14:textId="5348AA77" w:rsidR="003A44FB" w:rsidRPr="003A44FB" w:rsidRDefault="003A44FB" w:rsidP="00953A9E">
      <w:pPr>
        <w:spacing w:line="480" w:lineRule="auto"/>
        <w:rPr>
          <w:rFonts w:ascii="Times New Roman" w:hAnsi="Times New Roman" w:cs="Times New Roman"/>
          <w:b/>
          <w:bCs/>
          <w:sz w:val="24"/>
          <w:szCs w:val="24"/>
        </w:rPr>
      </w:pPr>
      <w:r>
        <w:rPr>
          <w:rFonts w:ascii="Times New Roman" w:hAnsi="Times New Roman" w:cs="Times New Roman"/>
          <w:b/>
          <w:bCs/>
          <w:sz w:val="24"/>
          <w:szCs w:val="24"/>
        </w:rPr>
        <w:t>Summary of Data</w:t>
      </w:r>
    </w:p>
    <w:p w14:paraId="380ED61B" w14:textId="36E161D2" w:rsidR="008333A6" w:rsidRDefault="00D21AD6" w:rsidP="005B197D">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The question I am trying to answer </w:t>
      </w:r>
      <w:r w:rsidR="0023496A">
        <w:rPr>
          <w:rFonts w:ascii="Times New Roman" w:hAnsi="Times New Roman" w:cs="Times New Roman"/>
          <w:sz w:val="24"/>
          <w:szCs w:val="24"/>
        </w:rPr>
        <w:t xml:space="preserve">with this research is, “is </w:t>
      </w:r>
      <w:r w:rsidR="005B197D">
        <w:rPr>
          <w:rFonts w:ascii="Times New Roman" w:hAnsi="Times New Roman" w:cs="Times New Roman"/>
          <w:sz w:val="24"/>
          <w:szCs w:val="24"/>
        </w:rPr>
        <w:t xml:space="preserve">recognizability correlated with the statistical production of NBA players?” </w:t>
      </w:r>
      <w:r w:rsidR="00416847">
        <w:rPr>
          <w:rFonts w:ascii="Times New Roman" w:hAnsi="Times New Roman" w:cs="Times New Roman"/>
          <w:sz w:val="24"/>
          <w:szCs w:val="24"/>
        </w:rPr>
        <w:t xml:space="preserve">First, </w:t>
      </w:r>
      <w:r w:rsidR="00D66216">
        <w:rPr>
          <w:rFonts w:ascii="Times New Roman" w:hAnsi="Times New Roman" w:cs="Times New Roman"/>
          <w:sz w:val="24"/>
          <w:szCs w:val="24"/>
        </w:rPr>
        <w:t xml:space="preserve">the table below summarizes the key variables </w:t>
      </w:r>
      <w:r w:rsidR="00731010">
        <w:rPr>
          <w:rFonts w:ascii="Times New Roman" w:hAnsi="Times New Roman" w:cs="Times New Roman"/>
          <w:sz w:val="24"/>
          <w:szCs w:val="24"/>
        </w:rPr>
        <w:t xml:space="preserve">from the Basketball Reference data: </w:t>
      </w:r>
    </w:p>
    <w:tbl>
      <w:tblPr>
        <w:tblStyle w:val="GridTable2"/>
        <w:tblW w:w="0" w:type="auto"/>
        <w:jc w:val="center"/>
        <w:tblLook w:val="04A0" w:firstRow="1" w:lastRow="0" w:firstColumn="1" w:lastColumn="0" w:noHBand="0" w:noVBand="1"/>
      </w:tblPr>
      <w:tblGrid>
        <w:gridCol w:w="1403"/>
        <w:gridCol w:w="1121"/>
        <w:gridCol w:w="1145"/>
        <w:gridCol w:w="1121"/>
        <w:gridCol w:w="1243"/>
        <w:gridCol w:w="1108"/>
        <w:gridCol w:w="1108"/>
        <w:gridCol w:w="1111"/>
        <w:tblGridChange w:id="282">
          <w:tblGrid>
            <w:gridCol w:w="1403"/>
            <w:gridCol w:w="1121"/>
            <w:gridCol w:w="1145"/>
            <w:gridCol w:w="1121"/>
            <w:gridCol w:w="1243"/>
            <w:gridCol w:w="1108"/>
            <w:gridCol w:w="1108"/>
            <w:gridCol w:w="1111"/>
          </w:tblGrid>
        </w:tblGridChange>
      </w:tblGrid>
      <w:tr w:rsidR="00307580" w14:paraId="25D3A469" w14:textId="77777777" w:rsidTr="000A2B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3" w:type="dxa"/>
          </w:tcPr>
          <w:p w14:paraId="6809ECD4" w14:textId="2B872ED1" w:rsidR="000C1F8E" w:rsidRDefault="000C1F8E" w:rsidP="000A2B29">
            <w:pPr>
              <w:spacing w:line="480" w:lineRule="auto"/>
              <w:jc w:val="center"/>
              <w:rPr>
                <w:rFonts w:ascii="Times New Roman" w:hAnsi="Times New Roman" w:cs="Times New Roman"/>
                <w:sz w:val="24"/>
                <w:szCs w:val="24"/>
              </w:rPr>
            </w:pPr>
            <w:r>
              <w:rPr>
                <w:rFonts w:ascii="Times New Roman" w:hAnsi="Times New Roman" w:cs="Times New Roman"/>
                <w:sz w:val="24"/>
                <w:szCs w:val="24"/>
              </w:rPr>
              <w:t>PTS</w:t>
            </w:r>
          </w:p>
        </w:tc>
        <w:tc>
          <w:tcPr>
            <w:tcW w:w="1131" w:type="dxa"/>
          </w:tcPr>
          <w:p w14:paraId="5FCF7EBE" w14:textId="785B6B69" w:rsidR="000C1F8E" w:rsidRDefault="000C1F8E" w:rsidP="000A2B2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Mean</w:t>
            </w:r>
          </w:p>
        </w:tc>
        <w:tc>
          <w:tcPr>
            <w:tcW w:w="1149" w:type="dxa"/>
          </w:tcPr>
          <w:p w14:paraId="363E3749" w14:textId="1BA697C5" w:rsidR="000C1F8E" w:rsidRDefault="000C1F8E" w:rsidP="000A2B2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Median</w:t>
            </w:r>
          </w:p>
        </w:tc>
        <w:tc>
          <w:tcPr>
            <w:tcW w:w="1125" w:type="dxa"/>
          </w:tcPr>
          <w:p w14:paraId="0BDBB374" w14:textId="1ED23E22" w:rsidR="000C1F8E" w:rsidRDefault="000C1F8E" w:rsidP="000A2B2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StdDev</w:t>
            </w:r>
          </w:p>
        </w:tc>
        <w:tc>
          <w:tcPr>
            <w:tcW w:w="1177" w:type="dxa"/>
          </w:tcPr>
          <w:p w14:paraId="06802B02" w14:textId="6FB1073F" w:rsidR="000C1F8E" w:rsidRDefault="000C1F8E" w:rsidP="000A2B2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Minimum</w:t>
            </w:r>
          </w:p>
        </w:tc>
        <w:tc>
          <w:tcPr>
            <w:tcW w:w="1121" w:type="dxa"/>
          </w:tcPr>
          <w:p w14:paraId="7DFE923C" w14:textId="0A4FAA0A" w:rsidR="000C1F8E" w:rsidRDefault="000C1F8E" w:rsidP="000A2B2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Q1</w:t>
            </w:r>
          </w:p>
        </w:tc>
        <w:tc>
          <w:tcPr>
            <w:tcW w:w="1121" w:type="dxa"/>
          </w:tcPr>
          <w:p w14:paraId="2A3D15F0" w14:textId="4C3E494C" w:rsidR="000C1F8E" w:rsidRDefault="000C1F8E" w:rsidP="000A2B2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Q3</w:t>
            </w:r>
          </w:p>
        </w:tc>
        <w:tc>
          <w:tcPr>
            <w:tcW w:w="1123" w:type="dxa"/>
          </w:tcPr>
          <w:p w14:paraId="047F61B2" w14:textId="1B67E028" w:rsidR="000C1F8E" w:rsidRDefault="000C1F8E" w:rsidP="000A2B2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Max</w:t>
            </w:r>
          </w:p>
        </w:tc>
      </w:tr>
      <w:tr w:rsidR="00307580" w14:paraId="49FA2C46" w14:textId="77777777" w:rsidTr="00842C79">
        <w:tblPrEx>
          <w:tblW w:w="0" w:type="auto"/>
          <w:jc w:val="center"/>
          <w:tblPrExChange w:id="283" w:author="Jake Caldwell" w:date="2022-12-10T16:52:00Z">
            <w:tblPrEx>
              <w:tblW w:w="0" w:type="auto"/>
              <w:jc w:val="center"/>
            </w:tblPrEx>
          </w:tblPrExChange>
        </w:tblPrEx>
        <w:trPr>
          <w:cnfStyle w:val="000000100000" w:firstRow="0" w:lastRow="0" w:firstColumn="0" w:lastColumn="0" w:oddVBand="0" w:evenVBand="0" w:oddHBand="1" w:evenHBand="0" w:firstRowFirstColumn="0" w:firstRowLastColumn="0" w:lastRowFirstColumn="0" w:lastRowLastColumn="0"/>
          <w:jc w:val="center"/>
          <w:trPrChange w:id="284" w:author="Jake Caldwell" w:date="2022-12-10T16:52:00Z">
            <w:trPr>
              <w:jc w:val="center"/>
            </w:trPr>
          </w:trPrChange>
        </w:trPr>
        <w:tc>
          <w:tcPr>
            <w:cnfStyle w:val="001000000000" w:firstRow="0" w:lastRow="0" w:firstColumn="1" w:lastColumn="0" w:oddVBand="0" w:evenVBand="0" w:oddHBand="0" w:evenHBand="0" w:firstRowFirstColumn="0" w:firstRowLastColumn="0" w:lastRowFirstColumn="0" w:lastRowLastColumn="0"/>
            <w:tcW w:w="1403" w:type="dxa"/>
            <w:tcPrChange w:id="285" w:author="Jake Caldwell" w:date="2022-12-10T16:52:00Z">
              <w:tcPr>
                <w:tcW w:w="1403" w:type="dxa"/>
              </w:tcPr>
            </w:tcPrChange>
          </w:tcPr>
          <w:p w14:paraId="43571335" w14:textId="076FE076" w:rsidR="000C1F8E" w:rsidRDefault="0030586E" w:rsidP="000A2B29">
            <w:pPr>
              <w:spacing w:line="480" w:lineRule="auto"/>
              <w:jc w:val="cente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ins w:id="286" w:author="Jake Caldwell" w:date="2022-12-09T13:55:00Z">
              <w:r>
                <w:rPr>
                  <w:rFonts w:ascii="Times New Roman" w:hAnsi="Times New Roman" w:cs="Times New Roman"/>
                  <w:sz w:val="24"/>
                  <w:szCs w:val="24"/>
                </w:rPr>
                <w:t>PTS</w:t>
              </w:r>
            </w:ins>
            <w:del w:id="287" w:author="Jake Caldwell" w:date="2022-12-09T13:55:00Z">
              <w:r w:rsidR="000C1F8E" w:rsidDel="0030586E">
                <w:rPr>
                  <w:rFonts w:ascii="Times New Roman" w:hAnsi="Times New Roman" w:cs="Times New Roman"/>
                  <w:sz w:val="24"/>
                  <w:szCs w:val="24"/>
                </w:rPr>
                <w:delText>AST</w:delText>
              </w:r>
            </w:del>
          </w:p>
        </w:tc>
        <w:tc>
          <w:tcPr>
            <w:tcW w:w="1131" w:type="dxa"/>
            <w:vAlign w:val="center"/>
            <w:tcPrChange w:id="288" w:author="Jake Caldwell" w:date="2022-12-10T16:52:00Z">
              <w:tcPr>
                <w:tcW w:w="1131" w:type="dxa"/>
              </w:tcPr>
            </w:tcPrChange>
          </w:tcPr>
          <w:p w14:paraId="7E88A188" w14:textId="6B31705D"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9.5</w:t>
            </w:r>
          </w:p>
        </w:tc>
        <w:tc>
          <w:tcPr>
            <w:tcW w:w="1149" w:type="dxa"/>
            <w:vAlign w:val="center"/>
            <w:tcPrChange w:id="289" w:author="Jake Caldwell" w:date="2022-12-10T16:52:00Z">
              <w:tcPr>
                <w:tcW w:w="1149" w:type="dxa"/>
              </w:tcPr>
            </w:tcPrChange>
          </w:tcPr>
          <w:p w14:paraId="5AA9D0F8" w14:textId="2CB1C1FA"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8.2</w:t>
            </w:r>
          </w:p>
        </w:tc>
        <w:tc>
          <w:tcPr>
            <w:tcW w:w="1125" w:type="dxa"/>
            <w:vAlign w:val="center"/>
            <w:tcPrChange w:id="290" w:author="Jake Caldwell" w:date="2022-12-10T16:52:00Z">
              <w:tcPr>
                <w:tcW w:w="1125" w:type="dxa"/>
              </w:tcPr>
            </w:tcPrChange>
          </w:tcPr>
          <w:p w14:paraId="3FC2AFF5" w14:textId="20E08BFD"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5.9</w:t>
            </w:r>
          </w:p>
        </w:tc>
        <w:tc>
          <w:tcPr>
            <w:tcW w:w="1177" w:type="dxa"/>
            <w:vAlign w:val="center"/>
            <w:tcPrChange w:id="291" w:author="Jake Caldwell" w:date="2022-12-10T16:52:00Z">
              <w:tcPr>
                <w:tcW w:w="1177" w:type="dxa"/>
              </w:tcPr>
            </w:tcPrChange>
          </w:tcPr>
          <w:p w14:paraId="2AE51921" w14:textId="372E35A7"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w:t>
            </w:r>
          </w:p>
        </w:tc>
        <w:tc>
          <w:tcPr>
            <w:tcW w:w="1121" w:type="dxa"/>
            <w:vAlign w:val="center"/>
            <w:tcPrChange w:id="292" w:author="Jake Caldwell" w:date="2022-12-10T16:52:00Z">
              <w:tcPr>
                <w:tcW w:w="1121" w:type="dxa"/>
              </w:tcPr>
            </w:tcPrChange>
          </w:tcPr>
          <w:p w14:paraId="3201D9A3" w14:textId="6189010C"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w:t>
            </w:r>
          </w:p>
        </w:tc>
        <w:tc>
          <w:tcPr>
            <w:tcW w:w="1121" w:type="dxa"/>
            <w:vAlign w:val="center"/>
            <w:tcPrChange w:id="293" w:author="Jake Caldwell" w:date="2022-12-10T16:52:00Z">
              <w:tcPr>
                <w:tcW w:w="1121" w:type="dxa"/>
              </w:tcPr>
            </w:tcPrChange>
          </w:tcPr>
          <w:p w14:paraId="0C07031B" w14:textId="477E3E61"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13.0</w:t>
            </w:r>
          </w:p>
        </w:tc>
        <w:tc>
          <w:tcPr>
            <w:tcW w:w="1123" w:type="dxa"/>
            <w:vAlign w:val="center"/>
            <w:tcPrChange w:id="294" w:author="Jake Caldwell" w:date="2022-12-10T16:52:00Z">
              <w:tcPr>
                <w:tcW w:w="1123" w:type="dxa"/>
              </w:tcPr>
            </w:tcPrChange>
          </w:tcPr>
          <w:p w14:paraId="040EE1D4" w14:textId="17118AA1"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37.1</w:t>
            </w:r>
          </w:p>
        </w:tc>
      </w:tr>
      <w:tr w:rsidR="000C1F8E" w14:paraId="1B5C04BA" w14:textId="77777777" w:rsidTr="00842C79">
        <w:tblPrEx>
          <w:tblW w:w="0" w:type="auto"/>
          <w:jc w:val="center"/>
          <w:tblPrExChange w:id="295" w:author="Jake Caldwell" w:date="2022-12-10T16:52:00Z">
            <w:tblPrEx>
              <w:tblW w:w="0" w:type="auto"/>
              <w:jc w:val="center"/>
            </w:tblPrEx>
          </w:tblPrExChange>
        </w:tblPrEx>
        <w:trPr>
          <w:jc w:val="center"/>
          <w:trPrChange w:id="296" w:author="Jake Caldwell" w:date="2022-12-10T16:52:00Z">
            <w:trPr>
              <w:jc w:val="center"/>
            </w:trPr>
          </w:trPrChange>
        </w:trPr>
        <w:tc>
          <w:tcPr>
            <w:cnfStyle w:val="001000000000" w:firstRow="0" w:lastRow="0" w:firstColumn="1" w:lastColumn="0" w:oddVBand="0" w:evenVBand="0" w:oddHBand="0" w:evenHBand="0" w:firstRowFirstColumn="0" w:firstRowLastColumn="0" w:lastRowFirstColumn="0" w:lastRowLastColumn="0"/>
            <w:tcW w:w="1403" w:type="dxa"/>
            <w:tcPrChange w:id="297" w:author="Jake Caldwell" w:date="2022-12-10T16:52:00Z">
              <w:tcPr>
                <w:tcW w:w="1403" w:type="dxa"/>
              </w:tcPr>
            </w:tcPrChange>
          </w:tcPr>
          <w:p w14:paraId="1D81645B" w14:textId="1E497324" w:rsidR="000C1F8E" w:rsidRDefault="0030586E" w:rsidP="000A2B29">
            <w:pPr>
              <w:spacing w:line="480" w:lineRule="auto"/>
              <w:jc w:val="center"/>
              <w:rPr>
                <w:rFonts w:ascii="Times New Roman" w:hAnsi="Times New Roman" w:cs="Times New Roman"/>
                <w:sz w:val="24"/>
                <w:szCs w:val="24"/>
              </w:rPr>
            </w:pPr>
            <w:ins w:id="298" w:author="Jake Caldwell" w:date="2022-12-09T13:55:00Z">
              <w:r>
                <w:rPr>
                  <w:rFonts w:ascii="Times New Roman" w:hAnsi="Times New Roman" w:cs="Times New Roman"/>
                  <w:sz w:val="24"/>
                  <w:szCs w:val="24"/>
                </w:rPr>
                <w:t>AST</w:t>
              </w:r>
            </w:ins>
            <w:del w:id="299" w:author="Jake Caldwell" w:date="2022-12-09T13:55:00Z">
              <w:r w:rsidR="000C1F8E" w:rsidDel="0030586E">
                <w:rPr>
                  <w:rFonts w:ascii="Times New Roman" w:hAnsi="Times New Roman" w:cs="Times New Roman"/>
                  <w:sz w:val="24"/>
                  <w:szCs w:val="24"/>
                </w:rPr>
                <w:delText>TRB</w:delText>
              </w:r>
            </w:del>
          </w:p>
        </w:tc>
        <w:tc>
          <w:tcPr>
            <w:tcW w:w="1131" w:type="dxa"/>
            <w:vAlign w:val="center"/>
            <w:tcPrChange w:id="300" w:author="Jake Caldwell" w:date="2022-12-10T16:52:00Z">
              <w:tcPr>
                <w:tcW w:w="1131" w:type="dxa"/>
              </w:tcPr>
            </w:tcPrChange>
          </w:tcPr>
          <w:p w14:paraId="07F3B241" w14:textId="33AD06CF"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c>
          <w:tcPr>
            <w:tcW w:w="1149" w:type="dxa"/>
            <w:vAlign w:val="center"/>
            <w:tcPrChange w:id="301" w:author="Jake Caldwell" w:date="2022-12-10T16:52:00Z">
              <w:tcPr>
                <w:tcW w:w="1149" w:type="dxa"/>
              </w:tcPr>
            </w:tcPrChange>
          </w:tcPr>
          <w:p w14:paraId="2B0A2E1F" w14:textId="741C788F"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1125" w:type="dxa"/>
            <w:vAlign w:val="center"/>
            <w:tcPrChange w:id="302" w:author="Jake Caldwell" w:date="2022-12-10T16:52:00Z">
              <w:tcPr>
                <w:tcW w:w="1125" w:type="dxa"/>
              </w:tcPr>
            </w:tcPrChange>
          </w:tcPr>
          <w:p w14:paraId="4098322E" w14:textId="27A7D655"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tc>
        <w:tc>
          <w:tcPr>
            <w:tcW w:w="1177" w:type="dxa"/>
            <w:vAlign w:val="center"/>
            <w:tcPrChange w:id="303" w:author="Jake Caldwell" w:date="2022-12-10T16:52:00Z">
              <w:tcPr>
                <w:tcW w:w="1177" w:type="dxa"/>
              </w:tcPr>
            </w:tcPrChange>
          </w:tcPr>
          <w:p w14:paraId="29C9DD2A" w14:textId="5FBF7870"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1121" w:type="dxa"/>
            <w:vAlign w:val="center"/>
            <w:tcPrChange w:id="304" w:author="Jake Caldwell" w:date="2022-12-10T16:52:00Z">
              <w:tcPr>
                <w:tcW w:w="1121" w:type="dxa"/>
              </w:tcPr>
            </w:tcPrChange>
          </w:tcPr>
          <w:p w14:paraId="40364E8D" w14:textId="4ED5A15C"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w:t>
            </w:r>
          </w:p>
        </w:tc>
        <w:tc>
          <w:tcPr>
            <w:tcW w:w="1121" w:type="dxa"/>
            <w:vAlign w:val="center"/>
            <w:tcPrChange w:id="305" w:author="Jake Caldwell" w:date="2022-12-10T16:52:00Z">
              <w:tcPr>
                <w:tcW w:w="1121" w:type="dxa"/>
              </w:tcPr>
            </w:tcPrChange>
          </w:tcPr>
          <w:p w14:paraId="7E705D32" w14:textId="716CBF01"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w:t>
            </w:r>
          </w:p>
        </w:tc>
        <w:tc>
          <w:tcPr>
            <w:tcW w:w="1123" w:type="dxa"/>
            <w:vAlign w:val="center"/>
            <w:tcPrChange w:id="306" w:author="Jake Caldwell" w:date="2022-12-10T16:52:00Z">
              <w:tcPr>
                <w:tcW w:w="1123" w:type="dxa"/>
              </w:tcPr>
            </w:tcPrChange>
          </w:tcPr>
          <w:p w14:paraId="37B44F89" w14:textId="490B0EC5"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14.5</w:t>
            </w:r>
          </w:p>
        </w:tc>
      </w:tr>
      <w:tr w:rsidR="00307580" w14:paraId="064619F5" w14:textId="77777777" w:rsidTr="00842C79">
        <w:tblPrEx>
          <w:tblW w:w="0" w:type="auto"/>
          <w:jc w:val="center"/>
          <w:tblPrExChange w:id="307" w:author="Jake Caldwell" w:date="2022-12-10T16:52:00Z">
            <w:tblPrEx>
              <w:tblW w:w="0" w:type="auto"/>
              <w:jc w:val="center"/>
            </w:tblPrEx>
          </w:tblPrExChange>
        </w:tblPrEx>
        <w:trPr>
          <w:cnfStyle w:val="000000100000" w:firstRow="0" w:lastRow="0" w:firstColumn="0" w:lastColumn="0" w:oddVBand="0" w:evenVBand="0" w:oddHBand="1" w:evenHBand="0" w:firstRowFirstColumn="0" w:firstRowLastColumn="0" w:lastRowFirstColumn="0" w:lastRowLastColumn="0"/>
          <w:jc w:val="center"/>
          <w:trPrChange w:id="308" w:author="Jake Caldwell" w:date="2022-12-10T16:52:00Z">
            <w:trPr>
              <w:jc w:val="center"/>
            </w:trPr>
          </w:trPrChange>
        </w:trPr>
        <w:tc>
          <w:tcPr>
            <w:cnfStyle w:val="001000000000" w:firstRow="0" w:lastRow="0" w:firstColumn="1" w:lastColumn="0" w:oddVBand="0" w:evenVBand="0" w:oddHBand="0" w:evenHBand="0" w:firstRowFirstColumn="0" w:firstRowLastColumn="0" w:lastRowFirstColumn="0" w:lastRowLastColumn="0"/>
            <w:tcW w:w="1403" w:type="dxa"/>
            <w:tcPrChange w:id="309" w:author="Jake Caldwell" w:date="2022-12-10T16:52:00Z">
              <w:tcPr>
                <w:tcW w:w="1403" w:type="dxa"/>
              </w:tcPr>
            </w:tcPrChange>
          </w:tcPr>
          <w:p w14:paraId="342E11C3" w14:textId="3B93A3D9" w:rsidR="000C1F8E" w:rsidRDefault="0030586E" w:rsidP="000A2B29">
            <w:pPr>
              <w:spacing w:line="480" w:lineRule="auto"/>
              <w:jc w:val="cente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ins w:id="310" w:author="Jake Caldwell" w:date="2022-12-09T13:55:00Z">
              <w:r>
                <w:rPr>
                  <w:rFonts w:ascii="Times New Roman" w:hAnsi="Times New Roman" w:cs="Times New Roman"/>
                  <w:sz w:val="24"/>
                  <w:szCs w:val="24"/>
                </w:rPr>
                <w:t>TRB</w:t>
              </w:r>
            </w:ins>
            <w:del w:id="311" w:author="Jake Caldwell" w:date="2022-12-09T13:55:00Z">
              <w:r w:rsidR="000C1F8E" w:rsidDel="0030586E">
                <w:rPr>
                  <w:rFonts w:ascii="Times New Roman" w:hAnsi="Times New Roman" w:cs="Times New Roman"/>
                  <w:sz w:val="24"/>
                  <w:szCs w:val="24"/>
                </w:rPr>
                <w:delText>ORB</w:delText>
              </w:r>
            </w:del>
          </w:p>
        </w:tc>
        <w:tc>
          <w:tcPr>
            <w:tcW w:w="1131" w:type="dxa"/>
            <w:vAlign w:val="center"/>
            <w:tcPrChange w:id="312" w:author="Jake Caldwell" w:date="2022-12-10T16:52:00Z">
              <w:tcPr>
                <w:tcW w:w="1131" w:type="dxa"/>
              </w:tcPr>
            </w:tcPrChange>
          </w:tcPr>
          <w:p w14:paraId="666C3689" w14:textId="20B3E4E0"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tc>
        <w:tc>
          <w:tcPr>
            <w:tcW w:w="1149" w:type="dxa"/>
            <w:vAlign w:val="center"/>
            <w:tcPrChange w:id="313" w:author="Jake Caldwell" w:date="2022-12-10T16:52:00Z">
              <w:tcPr>
                <w:tcW w:w="1149" w:type="dxa"/>
              </w:tcPr>
            </w:tcPrChange>
          </w:tcPr>
          <w:p w14:paraId="607517A9" w14:textId="73D3D48A"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p>
        </w:tc>
        <w:tc>
          <w:tcPr>
            <w:tcW w:w="1125" w:type="dxa"/>
            <w:vAlign w:val="center"/>
            <w:tcPrChange w:id="314" w:author="Jake Caldwell" w:date="2022-12-10T16:52:00Z">
              <w:tcPr>
                <w:tcW w:w="1125" w:type="dxa"/>
              </w:tcPr>
            </w:tcPrChange>
          </w:tcPr>
          <w:p w14:paraId="07198BD5" w14:textId="6C5278DF"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tc>
        <w:tc>
          <w:tcPr>
            <w:tcW w:w="1177" w:type="dxa"/>
            <w:vAlign w:val="center"/>
            <w:tcPrChange w:id="315" w:author="Jake Caldwell" w:date="2022-12-10T16:52:00Z">
              <w:tcPr>
                <w:tcW w:w="1177" w:type="dxa"/>
              </w:tcPr>
            </w:tcPrChange>
          </w:tcPr>
          <w:p w14:paraId="7A163142" w14:textId="52CBF829"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w:t>
            </w:r>
          </w:p>
        </w:tc>
        <w:tc>
          <w:tcPr>
            <w:tcW w:w="1121" w:type="dxa"/>
            <w:vAlign w:val="center"/>
            <w:tcPrChange w:id="316" w:author="Jake Caldwell" w:date="2022-12-10T16:52:00Z">
              <w:tcPr>
                <w:tcW w:w="1121" w:type="dxa"/>
              </w:tcPr>
            </w:tcPrChange>
          </w:tcPr>
          <w:p w14:paraId="406CAABC" w14:textId="6AD6D69B"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c>
          <w:tcPr>
            <w:tcW w:w="1121" w:type="dxa"/>
            <w:vAlign w:val="center"/>
            <w:tcPrChange w:id="317" w:author="Jake Caldwell" w:date="2022-12-10T16:52:00Z">
              <w:tcPr>
                <w:tcW w:w="1121" w:type="dxa"/>
              </w:tcPr>
            </w:tcPrChange>
          </w:tcPr>
          <w:p w14:paraId="23DECE95" w14:textId="27DD29BE"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tc>
        <w:tc>
          <w:tcPr>
            <w:tcW w:w="1123" w:type="dxa"/>
            <w:vAlign w:val="center"/>
            <w:tcPrChange w:id="318" w:author="Jake Caldwell" w:date="2022-12-10T16:52:00Z">
              <w:tcPr>
                <w:tcW w:w="1123" w:type="dxa"/>
              </w:tcPr>
            </w:tcPrChange>
          </w:tcPr>
          <w:p w14:paraId="35A7ED44" w14:textId="6B930B10"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18.7</w:t>
            </w:r>
          </w:p>
        </w:tc>
      </w:tr>
      <w:tr w:rsidR="000C1F8E" w14:paraId="06144476" w14:textId="77777777" w:rsidTr="00842C79">
        <w:tblPrEx>
          <w:tblW w:w="0" w:type="auto"/>
          <w:jc w:val="center"/>
          <w:tblPrExChange w:id="319" w:author="Jake Caldwell" w:date="2022-12-10T16:52:00Z">
            <w:tblPrEx>
              <w:tblW w:w="0" w:type="auto"/>
              <w:jc w:val="center"/>
            </w:tblPrEx>
          </w:tblPrExChange>
        </w:tblPrEx>
        <w:trPr>
          <w:jc w:val="center"/>
          <w:trPrChange w:id="320" w:author="Jake Caldwell" w:date="2022-12-10T16:52:00Z">
            <w:trPr>
              <w:jc w:val="center"/>
            </w:trPr>
          </w:trPrChange>
        </w:trPr>
        <w:tc>
          <w:tcPr>
            <w:cnfStyle w:val="001000000000" w:firstRow="0" w:lastRow="0" w:firstColumn="1" w:lastColumn="0" w:oddVBand="0" w:evenVBand="0" w:oddHBand="0" w:evenHBand="0" w:firstRowFirstColumn="0" w:firstRowLastColumn="0" w:lastRowFirstColumn="0" w:lastRowLastColumn="0"/>
            <w:tcW w:w="1403" w:type="dxa"/>
            <w:tcPrChange w:id="321" w:author="Jake Caldwell" w:date="2022-12-10T16:52:00Z">
              <w:tcPr>
                <w:tcW w:w="1403" w:type="dxa"/>
              </w:tcPr>
            </w:tcPrChange>
          </w:tcPr>
          <w:p w14:paraId="4A5E6DB9" w14:textId="458D8E9F" w:rsidR="000C1F8E" w:rsidRDefault="0030586E" w:rsidP="000A2B29">
            <w:pPr>
              <w:spacing w:line="480" w:lineRule="auto"/>
              <w:jc w:val="center"/>
              <w:rPr>
                <w:rFonts w:ascii="Times New Roman" w:hAnsi="Times New Roman" w:cs="Times New Roman"/>
                <w:sz w:val="24"/>
                <w:szCs w:val="24"/>
              </w:rPr>
            </w:pPr>
            <w:ins w:id="322" w:author="Jake Caldwell" w:date="2022-12-09T13:55:00Z">
              <w:r>
                <w:rPr>
                  <w:rFonts w:ascii="Times New Roman" w:hAnsi="Times New Roman" w:cs="Times New Roman"/>
                  <w:sz w:val="24"/>
                  <w:szCs w:val="24"/>
                </w:rPr>
                <w:t>ORB</w:t>
              </w:r>
            </w:ins>
            <w:del w:id="323" w:author="Jake Caldwell" w:date="2022-12-09T13:55:00Z">
              <w:r w:rsidR="000C1F8E" w:rsidDel="0030586E">
                <w:rPr>
                  <w:rFonts w:ascii="Times New Roman" w:hAnsi="Times New Roman" w:cs="Times New Roman"/>
                  <w:sz w:val="24"/>
                  <w:szCs w:val="24"/>
                </w:rPr>
                <w:delText>DRB</w:delText>
              </w:r>
            </w:del>
          </w:p>
        </w:tc>
        <w:tc>
          <w:tcPr>
            <w:tcW w:w="1131" w:type="dxa"/>
            <w:vAlign w:val="center"/>
            <w:tcPrChange w:id="324" w:author="Jake Caldwell" w:date="2022-12-10T16:52:00Z">
              <w:tcPr>
                <w:tcW w:w="1131" w:type="dxa"/>
              </w:tcPr>
            </w:tcPrChange>
          </w:tcPr>
          <w:p w14:paraId="23A42202" w14:textId="23B97FDE"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149" w:type="dxa"/>
            <w:vAlign w:val="center"/>
            <w:tcPrChange w:id="325" w:author="Jake Caldwell" w:date="2022-12-10T16:52:00Z">
              <w:tcPr>
                <w:tcW w:w="1149" w:type="dxa"/>
              </w:tcPr>
            </w:tcPrChange>
          </w:tcPr>
          <w:p w14:paraId="6AB96B5C" w14:textId="4CA895F0"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w:t>
            </w:r>
          </w:p>
        </w:tc>
        <w:tc>
          <w:tcPr>
            <w:tcW w:w="1125" w:type="dxa"/>
            <w:vAlign w:val="center"/>
            <w:tcPrChange w:id="326" w:author="Jake Caldwell" w:date="2022-12-10T16:52:00Z">
              <w:tcPr>
                <w:tcW w:w="1125" w:type="dxa"/>
              </w:tcPr>
            </w:tcPrChange>
          </w:tcPr>
          <w:p w14:paraId="665890F2" w14:textId="390042F2"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w:t>
            </w:r>
          </w:p>
        </w:tc>
        <w:tc>
          <w:tcPr>
            <w:tcW w:w="1177" w:type="dxa"/>
            <w:vAlign w:val="center"/>
            <w:tcPrChange w:id="327" w:author="Jake Caldwell" w:date="2022-12-10T16:52:00Z">
              <w:tcPr>
                <w:tcW w:w="1177" w:type="dxa"/>
              </w:tcPr>
            </w:tcPrChange>
          </w:tcPr>
          <w:p w14:paraId="6EBD7CA9" w14:textId="0DC8AAAB"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1121" w:type="dxa"/>
            <w:vAlign w:val="center"/>
            <w:tcPrChange w:id="328" w:author="Jake Caldwell" w:date="2022-12-10T16:52:00Z">
              <w:tcPr>
                <w:tcW w:w="1121" w:type="dxa"/>
              </w:tcPr>
            </w:tcPrChange>
          </w:tcPr>
          <w:p w14:paraId="76645D0C" w14:textId="5FEA09D7"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tc>
        <w:tc>
          <w:tcPr>
            <w:tcW w:w="1121" w:type="dxa"/>
            <w:vAlign w:val="center"/>
            <w:tcPrChange w:id="329" w:author="Jake Caldwell" w:date="2022-12-10T16:52:00Z">
              <w:tcPr>
                <w:tcW w:w="1121" w:type="dxa"/>
              </w:tcPr>
            </w:tcPrChange>
          </w:tcPr>
          <w:p w14:paraId="035286BB" w14:textId="26A1FB4E"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c>
          <w:tcPr>
            <w:tcW w:w="1123" w:type="dxa"/>
            <w:vAlign w:val="center"/>
            <w:tcPrChange w:id="330" w:author="Jake Caldwell" w:date="2022-12-10T16:52:00Z">
              <w:tcPr>
                <w:tcW w:w="1123" w:type="dxa"/>
              </w:tcPr>
            </w:tcPrChange>
          </w:tcPr>
          <w:p w14:paraId="100760AB" w14:textId="64FD2C8C"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w:t>
            </w:r>
          </w:p>
        </w:tc>
      </w:tr>
      <w:tr w:rsidR="00307580" w14:paraId="5B87A95B" w14:textId="77777777" w:rsidTr="00842C79">
        <w:tblPrEx>
          <w:tblW w:w="0" w:type="auto"/>
          <w:jc w:val="center"/>
          <w:tblPrExChange w:id="331" w:author="Jake Caldwell" w:date="2022-12-10T16:52:00Z">
            <w:tblPrEx>
              <w:tblW w:w="0" w:type="auto"/>
              <w:jc w:val="center"/>
            </w:tblPrEx>
          </w:tblPrExChange>
        </w:tblPrEx>
        <w:trPr>
          <w:cnfStyle w:val="000000100000" w:firstRow="0" w:lastRow="0" w:firstColumn="0" w:lastColumn="0" w:oddVBand="0" w:evenVBand="0" w:oddHBand="1" w:evenHBand="0" w:firstRowFirstColumn="0" w:firstRowLastColumn="0" w:lastRowFirstColumn="0" w:lastRowLastColumn="0"/>
          <w:jc w:val="center"/>
          <w:trPrChange w:id="332" w:author="Jake Caldwell" w:date="2022-12-10T16:52:00Z">
            <w:trPr>
              <w:jc w:val="center"/>
            </w:trPr>
          </w:trPrChange>
        </w:trPr>
        <w:tc>
          <w:tcPr>
            <w:cnfStyle w:val="001000000000" w:firstRow="0" w:lastRow="0" w:firstColumn="1" w:lastColumn="0" w:oddVBand="0" w:evenVBand="0" w:oddHBand="0" w:evenHBand="0" w:firstRowFirstColumn="0" w:firstRowLastColumn="0" w:lastRowFirstColumn="0" w:lastRowLastColumn="0"/>
            <w:tcW w:w="1403" w:type="dxa"/>
            <w:tcPrChange w:id="333" w:author="Jake Caldwell" w:date="2022-12-10T16:52:00Z">
              <w:tcPr>
                <w:tcW w:w="1403" w:type="dxa"/>
              </w:tcPr>
            </w:tcPrChange>
          </w:tcPr>
          <w:p w14:paraId="52932028" w14:textId="055470E9" w:rsidR="000C1F8E" w:rsidRDefault="0030586E" w:rsidP="000A2B29">
            <w:pPr>
              <w:spacing w:line="480" w:lineRule="auto"/>
              <w:jc w:val="cente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ins w:id="334" w:author="Jake Caldwell" w:date="2022-12-09T13:55:00Z">
              <w:r>
                <w:rPr>
                  <w:rFonts w:ascii="Times New Roman" w:hAnsi="Times New Roman" w:cs="Times New Roman"/>
                  <w:sz w:val="24"/>
                  <w:szCs w:val="24"/>
                </w:rPr>
                <w:t>DRB</w:t>
              </w:r>
            </w:ins>
            <w:del w:id="335" w:author="Jake Caldwell" w:date="2022-12-09T13:55:00Z">
              <w:r w:rsidR="000C1F8E" w:rsidDel="0030586E">
                <w:rPr>
                  <w:rFonts w:ascii="Times New Roman" w:hAnsi="Times New Roman" w:cs="Times New Roman"/>
                  <w:sz w:val="24"/>
                  <w:szCs w:val="24"/>
                </w:rPr>
                <w:delText>FG</w:delText>
              </w:r>
            </w:del>
          </w:p>
        </w:tc>
        <w:tc>
          <w:tcPr>
            <w:tcW w:w="1131" w:type="dxa"/>
            <w:vAlign w:val="center"/>
            <w:tcPrChange w:id="336" w:author="Jake Caldwell" w:date="2022-12-10T16:52:00Z">
              <w:tcPr>
                <w:tcW w:w="1131" w:type="dxa"/>
              </w:tcPr>
            </w:tcPrChange>
          </w:tcPr>
          <w:p w14:paraId="71458EB2" w14:textId="31B94718"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p>
        </w:tc>
        <w:tc>
          <w:tcPr>
            <w:tcW w:w="1149" w:type="dxa"/>
            <w:vAlign w:val="center"/>
            <w:tcPrChange w:id="337" w:author="Jake Caldwell" w:date="2022-12-10T16:52:00Z">
              <w:tcPr>
                <w:tcW w:w="1149" w:type="dxa"/>
              </w:tcPr>
            </w:tcPrChange>
          </w:tcPr>
          <w:p w14:paraId="14803FA6" w14:textId="37C82174"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tc>
        <w:tc>
          <w:tcPr>
            <w:tcW w:w="1125" w:type="dxa"/>
            <w:vAlign w:val="center"/>
            <w:tcPrChange w:id="338" w:author="Jake Caldwell" w:date="2022-12-10T16:52:00Z">
              <w:tcPr>
                <w:tcW w:w="1125" w:type="dxa"/>
              </w:tcPr>
            </w:tcPrChange>
          </w:tcPr>
          <w:p w14:paraId="171675E2" w14:textId="6D8CE935"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w:t>
            </w:r>
          </w:p>
        </w:tc>
        <w:tc>
          <w:tcPr>
            <w:tcW w:w="1177" w:type="dxa"/>
            <w:vAlign w:val="center"/>
            <w:tcPrChange w:id="339" w:author="Jake Caldwell" w:date="2022-12-10T16:52:00Z">
              <w:tcPr>
                <w:tcW w:w="1177" w:type="dxa"/>
              </w:tcPr>
            </w:tcPrChange>
          </w:tcPr>
          <w:p w14:paraId="53B529E1" w14:textId="382DA7FA"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w:t>
            </w:r>
          </w:p>
        </w:tc>
        <w:tc>
          <w:tcPr>
            <w:tcW w:w="1121" w:type="dxa"/>
            <w:vAlign w:val="center"/>
            <w:tcPrChange w:id="340" w:author="Jake Caldwell" w:date="2022-12-10T16:52:00Z">
              <w:tcPr>
                <w:tcW w:w="1121" w:type="dxa"/>
              </w:tcPr>
            </w:tcPrChange>
          </w:tcPr>
          <w:p w14:paraId="68148137" w14:textId="7A98EBCA"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1121" w:type="dxa"/>
            <w:vAlign w:val="center"/>
            <w:tcPrChange w:id="341" w:author="Jake Caldwell" w:date="2022-12-10T16:52:00Z">
              <w:tcPr>
                <w:tcW w:w="1121" w:type="dxa"/>
              </w:tcPr>
            </w:tcPrChange>
          </w:tcPr>
          <w:p w14:paraId="75AE0B12" w14:textId="0F953155"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w:t>
            </w:r>
          </w:p>
        </w:tc>
        <w:tc>
          <w:tcPr>
            <w:tcW w:w="1123" w:type="dxa"/>
            <w:vAlign w:val="center"/>
            <w:tcPrChange w:id="342" w:author="Jake Caldwell" w:date="2022-12-10T16:52:00Z">
              <w:tcPr>
                <w:tcW w:w="1123" w:type="dxa"/>
              </w:tcPr>
            </w:tcPrChange>
          </w:tcPr>
          <w:p w14:paraId="30EBA78D" w14:textId="0A6A3702"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w:t>
            </w:r>
          </w:p>
        </w:tc>
      </w:tr>
      <w:tr w:rsidR="000C1F8E" w14:paraId="406215EB" w14:textId="77777777" w:rsidTr="00842C79">
        <w:tblPrEx>
          <w:tblW w:w="0" w:type="auto"/>
          <w:jc w:val="center"/>
          <w:tblPrExChange w:id="343" w:author="Jake Caldwell" w:date="2022-12-10T16:52:00Z">
            <w:tblPrEx>
              <w:tblW w:w="0" w:type="auto"/>
              <w:jc w:val="center"/>
            </w:tblPrEx>
          </w:tblPrExChange>
        </w:tblPrEx>
        <w:trPr>
          <w:jc w:val="center"/>
          <w:trPrChange w:id="344" w:author="Jake Caldwell" w:date="2022-12-10T16:52:00Z">
            <w:trPr>
              <w:jc w:val="center"/>
            </w:trPr>
          </w:trPrChange>
        </w:trPr>
        <w:tc>
          <w:tcPr>
            <w:cnfStyle w:val="001000000000" w:firstRow="0" w:lastRow="0" w:firstColumn="1" w:lastColumn="0" w:oddVBand="0" w:evenVBand="0" w:oddHBand="0" w:evenHBand="0" w:firstRowFirstColumn="0" w:firstRowLastColumn="0" w:lastRowFirstColumn="0" w:lastRowLastColumn="0"/>
            <w:tcW w:w="1403" w:type="dxa"/>
            <w:tcPrChange w:id="345" w:author="Jake Caldwell" w:date="2022-12-10T16:52:00Z">
              <w:tcPr>
                <w:tcW w:w="1403" w:type="dxa"/>
              </w:tcPr>
            </w:tcPrChange>
          </w:tcPr>
          <w:p w14:paraId="7E78FFCA" w14:textId="39598C97" w:rsidR="000C1F8E" w:rsidRDefault="0030586E" w:rsidP="000A2B29">
            <w:pPr>
              <w:spacing w:line="480" w:lineRule="auto"/>
              <w:jc w:val="center"/>
              <w:rPr>
                <w:rFonts w:ascii="Times New Roman" w:hAnsi="Times New Roman" w:cs="Times New Roman"/>
                <w:sz w:val="24"/>
                <w:szCs w:val="24"/>
              </w:rPr>
            </w:pPr>
            <w:ins w:id="346" w:author="Jake Caldwell" w:date="2022-12-09T13:55:00Z">
              <w:r>
                <w:rPr>
                  <w:rFonts w:ascii="Times New Roman" w:hAnsi="Times New Roman" w:cs="Times New Roman"/>
                  <w:sz w:val="24"/>
                  <w:szCs w:val="24"/>
                </w:rPr>
                <w:t>FG</w:t>
              </w:r>
            </w:ins>
            <w:del w:id="347" w:author="Jake Caldwell" w:date="2022-12-09T13:55:00Z">
              <w:r w:rsidR="000C1F8E" w:rsidDel="0030586E">
                <w:rPr>
                  <w:rFonts w:ascii="Times New Roman" w:hAnsi="Times New Roman" w:cs="Times New Roman"/>
                  <w:sz w:val="24"/>
                  <w:szCs w:val="24"/>
                </w:rPr>
                <w:delText>FGA</w:delText>
              </w:r>
            </w:del>
          </w:p>
        </w:tc>
        <w:tc>
          <w:tcPr>
            <w:tcW w:w="1131" w:type="dxa"/>
            <w:vAlign w:val="center"/>
            <w:tcPrChange w:id="348" w:author="Jake Caldwell" w:date="2022-12-10T16:52:00Z">
              <w:tcPr>
                <w:tcW w:w="1131" w:type="dxa"/>
              </w:tcPr>
            </w:tcPrChange>
          </w:tcPr>
          <w:p w14:paraId="02F9F2A1" w14:textId="5C8E1C7C"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tc>
        <w:tc>
          <w:tcPr>
            <w:tcW w:w="1149" w:type="dxa"/>
            <w:vAlign w:val="center"/>
            <w:tcPrChange w:id="349" w:author="Jake Caldwell" w:date="2022-12-10T16:52:00Z">
              <w:tcPr>
                <w:tcW w:w="1149" w:type="dxa"/>
              </w:tcPr>
            </w:tcPrChange>
          </w:tcPr>
          <w:p w14:paraId="49DDC2E9" w14:textId="5B39B7E8"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w:t>
            </w:r>
          </w:p>
        </w:tc>
        <w:tc>
          <w:tcPr>
            <w:tcW w:w="1125" w:type="dxa"/>
            <w:vAlign w:val="center"/>
            <w:tcPrChange w:id="350" w:author="Jake Caldwell" w:date="2022-12-10T16:52:00Z">
              <w:tcPr>
                <w:tcW w:w="1125" w:type="dxa"/>
              </w:tcPr>
            </w:tcPrChange>
          </w:tcPr>
          <w:p w14:paraId="5B8B35DE" w14:textId="0703DEBA"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w:t>
            </w:r>
          </w:p>
        </w:tc>
        <w:tc>
          <w:tcPr>
            <w:tcW w:w="1177" w:type="dxa"/>
            <w:vAlign w:val="center"/>
            <w:tcPrChange w:id="351" w:author="Jake Caldwell" w:date="2022-12-10T16:52:00Z">
              <w:tcPr>
                <w:tcW w:w="1177" w:type="dxa"/>
              </w:tcPr>
            </w:tcPrChange>
          </w:tcPr>
          <w:p w14:paraId="069E7299" w14:textId="2F9A0BEB"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w:t>
            </w:r>
          </w:p>
        </w:tc>
        <w:tc>
          <w:tcPr>
            <w:tcW w:w="1121" w:type="dxa"/>
            <w:vAlign w:val="center"/>
            <w:tcPrChange w:id="352" w:author="Jake Caldwell" w:date="2022-12-10T16:52:00Z">
              <w:tcPr>
                <w:tcW w:w="1121" w:type="dxa"/>
              </w:tcPr>
            </w:tcPrChange>
          </w:tcPr>
          <w:p w14:paraId="079F0F1C" w14:textId="10DF3D68"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w:t>
            </w:r>
          </w:p>
        </w:tc>
        <w:tc>
          <w:tcPr>
            <w:tcW w:w="1121" w:type="dxa"/>
            <w:vAlign w:val="center"/>
            <w:tcPrChange w:id="353" w:author="Jake Caldwell" w:date="2022-12-10T16:52:00Z">
              <w:tcPr>
                <w:tcW w:w="1121" w:type="dxa"/>
              </w:tcPr>
            </w:tcPrChange>
          </w:tcPr>
          <w:p w14:paraId="7C134922" w14:textId="6C6313F2"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w:t>
            </w:r>
          </w:p>
        </w:tc>
        <w:tc>
          <w:tcPr>
            <w:tcW w:w="1123" w:type="dxa"/>
            <w:vAlign w:val="center"/>
            <w:tcPrChange w:id="354" w:author="Jake Caldwell" w:date="2022-12-10T16:52:00Z">
              <w:tcPr>
                <w:tcW w:w="1123" w:type="dxa"/>
              </w:tcPr>
            </w:tcPrChange>
          </w:tcPr>
          <w:p w14:paraId="0AE9A4C0" w14:textId="3104DD0C"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13.4</w:t>
            </w:r>
          </w:p>
        </w:tc>
      </w:tr>
      <w:tr w:rsidR="00307580" w14:paraId="6AB92AE7" w14:textId="77777777" w:rsidTr="00842C79">
        <w:tblPrEx>
          <w:tblW w:w="0" w:type="auto"/>
          <w:jc w:val="center"/>
          <w:tblPrExChange w:id="355" w:author="Jake Caldwell" w:date="2022-12-10T16:52:00Z">
            <w:tblPrEx>
              <w:tblW w:w="0" w:type="auto"/>
              <w:jc w:val="center"/>
            </w:tblPrEx>
          </w:tblPrExChange>
        </w:tblPrEx>
        <w:trPr>
          <w:cnfStyle w:val="000000100000" w:firstRow="0" w:lastRow="0" w:firstColumn="0" w:lastColumn="0" w:oddVBand="0" w:evenVBand="0" w:oddHBand="1" w:evenHBand="0" w:firstRowFirstColumn="0" w:firstRowLastColumn="0" w:lastRowFirstColumn="0" w:lastRowLastColumn="0"/>
          <w:jc w:val="center"/>
          <w:trPrChange w:id="356" w:author="Jake Caldwell" w:date="2022-12-10T16:52:00Z">
            <w:trPr>
              <w:jc w:val="center"/>
            </w:trPr>
          </w:trPrChange>
        </w:trPr>
        <w:tc>
          <w:tcPr>
            <w:cnfStyle w:val="001000000000" w:firstRow="0" w:lastRow="0" w:firstColumn="1" w:lastColumn="0" w:oddVBand="0" w:evenVBand="0" w:oddHBand="0" w:evenHBand="0" w:firstRowFirstColumn="0" w:firstRowLastColumn="0" w:lastRowFirstColumn="0" w:lastRowLastColumn="0"/>
            <w:tcW w:w="1403" w:type="dxa"/>
            <w:tcPrChange w:id="357" w:author="Jake Caldwell" w:date="2022-12-10T16:52:00Z">
              <w:tcPr>
                <w:tcW w:w="1403" w:type="dxa"/>
              </w:tcPr>
            </w:tcPrChange>
          </w:tcPr>
          <w:p w14:paraId="0DEFACBE" w14:textId="4BC0E33C" w:rsidR="000C1F8E" w:rsidRDefault="0030586E" w:rsidP="000A2B29">
            <w:pPr>
              <w:spacing w:line="480" w:lineRule="auto"/>
              <w:jc w:val="cente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ins w:id="358" w:author="Jake Caldwell" w:date="2022-12-09T13:55:00Z">
              <w:r>
                <w:rPr>
                  <w:rFonts w:ascii="Times New Roman" w:hAnsi="Times New Roman" w:cs="Times New Roman"/>
                  <w:sz w:val="24"/>
                  <w:szCs w:val="24"/>
                </w:rPr>
                <w:t>FGA</w:t>
              </w:r>
            </w:ins>
            <w:del w:id="359" w:author="Jake Caldwell" w:date="2022-12-09T13:55:00Z">
              <w:r w:rsidR="000C1F8E" w:rsidDel="0030586E">
                <w:rPr>
                  <w:rFonts w:ascii="Times New Roman" w:hAnsi="Times New Roman" w:cs="Times New Roman"/>
                  <w:sz w:val="24"/>
                  <w:szCs w:val="24"/>
                </w:rPr>
                <w:delText>ThP</w:delText>
              </w:r>
            </w:del>
          </w:p>
        </w:tc>
        <w:tc>
          <w:tcPr>
            <w:tcW w:w="1131" w:type="dxa"/>
            <w:vAlign w:val="center"/>
            <w:tcPrChange w:id="360" w:author="Jake Caldwell" w:date="2022-12-10T16:52:00Z">
              <w:tcPr>
                <w:tcW w:w="1131" w:type="dxa"/>
              </w:tcPr>
            </w:tcPrChange>
          </w:tcPr>
          <w:p w14:paraId="3EC2BCBB" w14:textId="7000E8E2"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7.8</w:t>
            </w:r>
          </w:p>
        </w:tc>
        <w:tc>
          <w:tcPr>
            <w:tcW w:w="1149" w:type="dxa"/>
            <w:vAlign w:val="center"/>
            <w:tcPrChange w:id="361" w:author="Jake Caldwell" w:date="2022-12-10T16:52:00Z">
              <w:tcPr>
                <w:tcW w:w="1149" w:type="dxa"/>
              </w:tcPr>
            </w:tcPrChange>
          </w:tcPr>
          <w:p w14:paraId="4FCF2541" w14:textId="3C1087AB"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6.8</w:t>
            </w:r>
          </w:p>
        </w:tc>
        <w:tc>
          <w:tcPr>
            <w:tcW w:w="1125" w:type="dxa"/>
            <w:vAlign w:val="center"/>
            <w:tcPrChange w:id="362" w:author="Jake Caldwell" w:date="2022-12-10T16:52:00Z">
              <w:tcPr>
                <w:tcW w:w="1125" w:type="dxa"/>
              </w:tcPr>
            </w:tcPrChange>
          </w:tcPr>
          <w:p w14:paraId="58D507DA" w14:textId="67E7A754"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6.8</w:t>
            </w:r>
          </w:p>
        </w:tc>
        <w:tc>
          <w:tcPr>
            <w:tcW w:w="1177" w:type="dxa"/>
            <w:vAlign w:val="center"/>
            <w:tcPrChange w:id="363" w:author="Jake Caldwell" w:date="2022-12-10T16:52:00Z">
              <w:tcPr>
                <w:tcW w:w="1177" w:type="dxa"/>
              </w:tcPr>
            </w:tcPrChange>
          </w:tcPr>
          <w:p w14:paraId="7F9B1CD8" w14:textId="5E8FB2EE"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w:t>
            </w:r>
          </w:p>
        </w:tc>
        <w:tc>
          <w:tcPr>
            <w:tcW w:w="1121" w:type="dxa"/>
            <w:vAlign w:val="center"/>
            <w:tcPrChange w:id="364" w:author="Jake Caldwell" w:date="2022-12-10T16:52:00Z">
              <w:tcPr>
                <w:tcW w:w="1121" w:type="dxa"/>
              </w:tcPr>
            </w:tcPrChange>
          </w:tcPr>
          <w:p w14:paraId="7CAE84D3" w14:textId="5991C74D"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w:t>
            </w:r>
          </w:p>
        </w:tc>
        <w:tc>
          <w:tcPr>
            <w:tcW w:w="1121" w:type="dxa"/>
            <w:vAlign w:val="center"/>
            <w:tcPrChange w:id="365" w:author="Jake Caldwell" w:date="2022-12-10T16:52:00Z">
              <w:tcPr>
                <w:tcW w:w="1121" w:type="dxa"/>
              </w:tcPr>
            </w:tcPrChange>
          </w:tcPr>
          <w:p w14:paraId="4E2A8451" w14:textId="0E81A4E0"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10.7</w:t>
            </w:r>
          </w:p>
        </w:tc>
        <w:tc>
          <w:tcPr>
            <w:tcW w:w="1123" w:type="dxa"/>
            <w:vAlign w:val="center"/>
            <w:tcPrChange w:id="366" w:author="Jake Caldwell" w:date="2022-12-10T16:52:00Z">
              <w:tcPr>
                <w:tcW w:w="1123" w:type="dxa"/>
              </w:tcPr>
            </w:tcPrChange>
          </w:tcPr>
          <w:p w14:paraId="50230665" w14:textId="52EB5DB3"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27.8</w:t>
            </w:r>
          </w:p>
        </w:tc>
      </w:tr>
      <w:tr w:rsidR="000C1F8E" w14:paraId="72A3A3AB" w14:textId="77777777" w:rsidTr="00842C79">
        <w:tblPrEx>
          <w:tblW w:w="0" w:type="auto"/>
          <w:jc w:val="center"/>
          <w:tblPrExChange w:id="367" w:author="Jake Caldwell" w:date="2022-12-10T16:52:00Z">
            <w:tblPrEx>
              <w:tblW w:w="0" w:type="auto"/>
              <w:jc w:val="center"/>
            </w:tblPrEx>
          </w:tblPrExChange>
        </w:tblPrEx>
        <w:trPr>
          <w:jc w:val="center"/>
          <w:trPrChange w:id="368" w:author="Jake Caldwell" w:date="2022-12-10T16:52:00Z">
            <w:trPr>
              <w:jc w:val="center"/>
            </w:trPr>
          </w:trPrChange>
        </w:trPr>
        <w:tc>
          <w:tcPr>
            <w:cnfStyle w:val="001000000000" w:firstRow="0" w:lastRow="0" w:firstColumn="1" w:lastColumn="0" w:oddVBand="0" w:evenVBand="0" w:oddHBand="0" w:evenHBand="0" w:firstRowFirstColumn="0" w:firstRowLastColumn="0" w:lastRowFirstColumn="0" w:lastRowLastColumn="0"/>
            <w:tcW w:w="1403" w:type="dxa"/>
            <w:tcPrChange w:id="369" w:author="Jake Caldwell" w:date="2022-12-10T16:52:00Z">
              <w:tcPr>
                <w:tcW w:w="1403" w:type="dxa"/>
              </w:tcPr>
            </w:tcPrChange>
          </w:tcPr>
          <w:p w14:paraId="5CAFD46E" w14:textId="4C676105" w:rsidR="000C1F8E" w:rsidRPr="0045384C" w:rsidRDefault="0030586E" w:rsidP="000A2B29">
            <w:pPr>
              <w:spacing w:line="480" w:lineRule="auto"/>
              <w:jc w:val="center"/>
              <w:rPr>
                <w:rFonts w:ascii="Times New Roman" w:hAnsi="Times New Roman" w:cs="Times New Roman"/>
                <w:b w:val="0"/>
                <w:bCs w:val="0"/>
                <w:sz w:val="24"/>
                <w:szCs w:val="24"/>
              </w:rPr>
            </w:pPr>
            <w:proofErr w:type="spellStart"/>
            <w:ins w:id="370" w:author="Jake Caldwell" w:date="2022-12-09T13:55:00Z">
              <w:r>
                <w:rPr>
                  <w:rFonts w:ascii="Times New Roman" w:hAnsi="Times New Roman" w:cs="Times New Roman"/>
                  <w:sz w:val="24"/>
                  <w:szCs w:val="24"/>
                </w:rPr>
                <w:t>ThP</w:t>
              </w:r>
            </w:ins>
            <w:proofErr w:type="spellEnd"/>
            <w:del w:id="371" w:author="Jake Caldwell" w:date="2022-12-09T13:55:00Z">
              <w:r w:rsidR="000C1F8E" w:rsidDel="0030586E">
                <w:rPr>
                  <w:rFonts w:ascii="Times New Roman" w:hAnsi="Times New Roman" w:cs="Times New Roman"/>
                  <w:sz w:val="24"/>
                  <w:szCs w:val="24"/>
                </w:rPr>
                <w:delText>ThPA</w:delText>
              </w:r>
            </w:del>
          </w:p>
        </w:tc>
        <w:tc>
          <w:tcPr>
            <w:tcW w:w="1131" w:type="dxa"/>
            <w:vAlign w:val="center"/>
            <w:tcPrChange w:id="372" w:author="Jake Caldwell" w:date="2022-12-10T16:52:00Z">
              <w:tcPr>
                <w:tcW w:w="1131" w:type="dxa"/>
              </w:tcPr>
            </w:tcPrChange>
          </w:tcPr>
          <w:p w14:paraId="60756B1B" w14:textId="53A5F6E5"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tc>
        <w:tc>
          <w:tcPr>
            <w:tcW w:w="1149" w:type="dxa"/>
            <w:vAlign w:val="center"/>
            <w:tcPrChange w:id="373" w:author="Jake Caldwell" w:date="2022-12-10T16:52:00Z">
              <w:tcPr>
                <w:tcW w:w="1149" w:type="dxa"/>
              </w:tcPr>
            </w:tcPrChange>
          </w:tcPr>
          <w:p w14:paraId="139AE146" w14:textId="61E0BF5F"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w:t>
            </w:r>
          </w:p>
        </w:tc>
        <w:tc>
          <w:tcPr>
            <w:tcW w:w="1125" w:type="dxa"/>
            <w:vAlign w:val="center"/>
            <w:tcPrChange w:id="374" w:author="Jake Caldwell" w:date="2022-12-10T16:52:00Z">
              <w:tcPr>
                <w:tcW w:w="1125" w:type="dxa"/>
              </w:tcPr>
            </w:tcPrChange>
          </w:tcPr>
          <w:p w14:paraId="37C0F493" w14:textId="788E35DE"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w:t>
            </w:r>
          </w:p>
        </w:tc>
        <w:tc>
          <w:tcPr>
            <w:tcW w:w="1177" w:type="dxa"/>
            <w:vAlign w:val="center"/>
            <w:tcPrChange w:id="375" w:author="Jake Caldwell" w:date="2022-12-10T16:52:00Z">
              <w:tcPr>
                <w:tcW w:w="1177" w:type="dxa"/>
              </w:tcPr>
            </w:tcPrChange>
          </w:tcPr>
          <w:p w14:paraId="00738373" w14:textId="232CE7F7"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1121" w:type="dxa"/>
            <w:vAlign w:val="center"/>
            <w:tcPrChange w:id="376" w:author="Jake Caldwell" w:date="2022-12-10T16:52:00Z">
              <w:tcPr>
                <w:tcW w:w="1121" w:type="dxa"/>
              </w:tcPr>
            </w:tcPrChange>
          </w:tcPr>
          <w:p w14:paraId="6A86704C" w14:textId="1B77D897"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1121" w:type="dxa"/>
            <w:vAlign w:val="center"/>
            <w:tcPrChange w:id="377" w:author="Jake Caldwell" w:date="2022-12-10T16:52:00Z">
              <w:tcPr>
                <w:tcW w:w="1121" w:type="dxa"/>
              </w:tcPr>
            </w:tcPrChange>
          </w:tcPr>
          <w:p w14:paraId="428F032E" w14:textId="0B5B981E"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w:t>
            </w:r>
          </w:p>
        </w:tc>
        <w:tc>
          <w:tcPr>
            <w:tcW w:w="1123" w:type="dxa"/>
            <w:vAlign w:val="center"/>
            <w:tcPrChange w:id="378" w:author="Jake Caldwell" w:date="2022-12-10T16:52:00Z">
              <w:tcPr>
                <w:tcW w:w="1123" w:type="dxa"/>
              </w:tcPr>
            </w:tcPrChange>
          </w:tcPr>
          <w:p w14:paraId="0379CC6A" w14:textId="43B10981"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5.3</w:t>
            </w:r>
          </w:p>
        </w:tc>
      </w:tr>
      <w:tr w:rsidR="00307580" w14:paraId="1A70794C" w14:textId="77777777" w:rsidTr="00842C79">
        <w:tblPrEx>
          <w:tblW w:w="0" w:type="auto"/>
          <w:jc w:val="center"/>
          <w:tblPrExChange w:id="379" w:author="Jake Caldwell" w:date="2022-12-10T16:52:00Z">
            <w:tblPrEx>
              <w:tblW w:w="0" w:type="auto"/>
              <w:jc w:val="center"/>
            </w:tblPrEx>
          </w:tblPrExChange>
        </w:tblPrEx>
        <w:trPr>
          <w:cnfStyle w:val="000000100000" w:firstRow="0" w:lastRow="0" w:firstColumn="0" w:lastColumn="0" w:oddVBand="0" w:evenVBand="0" w:oddHBand="1" w:evenHBand="0" w:firstRowFirstColumn="0" w:firstRowLastColumn="0" w:lastRowFirstColumn="0" w:lastRowLastColumn="0"/>
          <w:jc w:val="center"/>
          <w:trPrChange w:id="380" w:author="Jake Caldwell" w:date="2022-12-10T16:52:00Z">
            <w:trPr>
              <w:jc w:val="center"/>
            </w:trPr>
          </w:trPrChange>
        </w:trPr>
        <w:tc>
          <w:tcPr>
            <w:cnfStyle w:val="001000000000" w:firstRow="0" w:lastRow="0" w:firstColumn="1" w:lastColumn="0" w:oddVBand="0" w:evenVBand="0" w:oddHBand="0" w:evenHBand="0" w:firstRowFirstColumn="0" w:firstRowLastColumn="0" w:lastRowFirstColumn="0" w:lastRowLastColumn="0"/>
            <w:tcW w:w="1403" w:type="dxa"/>
            <w:tcPrChange w:id="381" w:author="Jake Caldwell" w:date="2022-12-10T16:52:00Z">
              <w:tcPr>
                <w:tcW w:w="1403" w:type="dxa"/>
              </w:tcPr>
            </w:tcPrChange>
          </w:tcPr>
          <w:p w14:paraId="0ACADAEC" w14:textId="41790FC0" w:rsidR="000C1F8E" w:rsidRDefault="0030586E" w:rsidP="000A2B29">
            <w:pPr>
              <w:spacing w:line="480" w:lineRule="auto"/>
              <w:jc w:val="cente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ins w:id="382" w:author="Jake Caldwell" w:date="2022-12-09T13:55:00Z">
              <w:r>
                <w:rPr>
                  <w:rFonts w:ascii="Times New Roman" w:hAnsi="Times New Roman" w:cs="Times New Roman"/>
                  <w:sz w:val="24"/>
                  <w:szCs w:val="24"/>
                </w:rPr>
                <w:t>ThPA</w:t>
              </w:r>
            </w:ins>
            <w:proofErr w:type="spellEnd"/>
            <w:del w:id="383" w:author="Jake Caldwell" w:date="2022-12-09T13:54:00Z">
              <w:r w:rsidR="000C1F8E" w:rsidDel="0030586E">
                <w:rPr>
                  <w:rFonts w:ascii="Times New Roman" w:hAnsi="Times New Roman" w:cs="Times New Roman"/>
                  <w:sz w:val="24"/>
                  <w:szCs w:val="24"/>
                </w:rPr>
                <w:delText>FT</w:delText>
              </w:r>
            </w:del>
          </w:p>
        </w:tc>
        <w:tc>
          <w:tcPr>
            <w:tcW w:w="1131" w:type="dxa"/>
            <w:vAlign w:val="center"/>
            <w:tcPrChange w:id="384" w:author="Jake Caldwell" w:date="2022-12-10T16:52:00Z">
              <w:tcPr>
                <w:tcW w:w="1131" w:type="dxa"/>
              </w:tcPr>
            </w:tcPrChange>
          </w:tcPr>
          <w:p w14:paraId="233D56B2" w14:textId="398A9ACF"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1149" w:type="dxa"/>
            <w:vAlign w:val="center"/>
            <w:tcPrChange w:id="385" w:author="Jake Caldwell" w:date="2022-12-10T16:52:00Z">
              <w:tcPr>
                <w:tcW w:w="1149" w:type="dxa"/>
              </w:tcPr>
            </w:tcPrChange>
          </w:tcPr>
          <w:p w14:paraId="03339EAB" w14:textId="4BEEF8FA"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w:t>
            </w:r>
          </w:p>
        </w:tc>
        <w:tc>
          <w:tcPr>
            <w:tcW w:w="1125" w:type="dxa"/>
            <w:vAlign w:val="center"/>
            <w:tcPrChange w:id="386" w:author="Jake Caldwell" w:date="2022-12-10T16:52:00Z">
              <w:tcPr>
                <w:tcW w:w="1125" w:type="dxa"/>
              </w:tcPr>
            </w:tcPrChange>
          </w:tcPr>
          <w:p w14:paraId="6E5ABBD8" w14:textId="1BB05E01"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w:t>
            </w:r>
          </w:p>
        </w:tc>
        <w:tc>
          <w:tcPr>
            <w:tcW w:w="1177" w:type="dxa"/>
            <w:vAlign w:val="center"/>
            <w:tcPrChange w:id="387" w:author="Jake Caldwell" w:date="2022-12-10T16:52:00Z">
              <w:tcPr>
                <w:tcW w:w="1177" w:type="dxa"/>
              </w:tcPr>
            </w:tcPrChange>
          </w:tcPr>
          <w:p w14:paraId="29E53061" w14:textId="14000828"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1121" w:type="dxa"/>
            <w:vAlign w:val="center"/>
            <w:tcPrChange w:id="388" w:author="Jake Caldwell" w:date="2022-12-10T16:52:00Z">
              <w:tcPr>
                <w:tcW w:w="1121" w:type="dxa"/>
              </w:tcPr>
            </w:tcPrChange>
          </w:tcPr>
          <w:p w14:paraId="587DBACD" w14:textId="058C49B7"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w:t>
            </w:r>
          </w:p>
        </w:tc>
        <w:tc>
          <w:tcPr>
            <w:tcW w:w="1121" w:type="dxa"/>
            <w:vAlign w:val="center"/>
            <w:tcPrChange w:id="389" w:author="Jake Caldwell" w:date="2022-12-10T16:52:00Z">
              <w:tcPr>
                <w:tcW w:w="1121" w:type="dxa"/>
              </w:tcPr>
            </w:tcPrChange>
          </w:tcPr>
          <w:p w14:paraId="6A7421D6" w14:textId="5C3D8984"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w:t>
            </w:r>
          </w:p>
        </w:tc>
        <w:tc>
          <w:tcPr>
            <w:tcW w:w="1123" w:type="dxa"/>
            <w:vAlign w:val="center"/>
            <w:tcPrChange w:id="390" w:author="Jake Caldwell" w:date="2022-12-10T16:52:00Z">
              <w:tcPr>
                <w:tcW w:w="1123" w:type="dxa"/>
              </w:tcPr>
            </w:tcPrChange>
          </w:tcPr>
          <w:p w14:paraId="04430702" w14:textId="1598AF8A"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13.2</w:t>
            </w:r>
          </w:p>
        </w:tc>
      </w:tr>
      <w:tr w:rsidR="000C1F8E" w14:paraId="65C14771" w14:textId="77777777" w:rsidTr="00842C79">
        <w:tblPrEx>
          <w:tblW w:w="0" w:type="auto"/>
          <w:jc w:val="center"/>
          <w:tblPrExChange w:id="391" w:author="Jake Caldwell" w:date="2022-12-10T16:52:00Z">
            <w:tblPrEx>
              <w:tblW w:w="0" w:type="auto"/>
              <w:jc w:val="center"/>
            </w:tblPrEx>
          </w:tblPrExChange>
        </w:tblPrEx>
        <w:trPr>
          <w:jc w:val="center"/>
          <w:trPrChange w:id="392" w:author="Jake Caldwell" w:date="2022-12-10T16:52:00Z">
            <w:trPr>
              <w:jc w:val="center"/>
            </w:trPr>
          </w:trPrChange>
        </w:trPr>
        <w:tc>
          <w:tcPr>
            <w:cnfStyle w:val="001000000000" w:firstRow="0" w:lastRow="0" w:firstColumn="1" w:lastColumn="0" w:oddVBand="0" w:evenVBand="0" w:oddHBand="0" w:evenHBand="0" w:firstRowFirstColumn="0" w:firstRowLastColumn="0" w:lastRowFirstColumn="0" w:lastRowLastColumn="0"/>
            <w:tcW w:w="1403" w:type="dxa"/>
            <w:tcPrChange w:id="393" w:author="Jake Caldwell" w:date="2022-12-10T16:52:00Z">
              <w:tcPr>
                <w:tcW w:w="1403" w:type="dxa"/>
              </w:tcPr>
            </w:tcPrChange>
          </w:tcPr>
          <w:p w14:paraId="67EA1A78" w14:textId="3B74093C" w:rsidR="000C1F8E" w:rsidRDefault="000C1F8E" w:rsidP="000A2B2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F</w:t>
            </w:r>
            <w:ins w:id="394" w:author="Jake Caldwell" w:date="2022-12-09T13:54:00Z">
              <w:r w:rsidR="0030586E">
                <w:rPr>
                  <w:rFonts w:ascii="Times New Roman" w:hAnsi="Times New Roman" w:cs="Times New Roman"/>
                  <w:sz w:val="24"/>
                  <w:szCs w:val="24"/>
                </w:rPr>
                <w:t>T</w:t>
              </w:r>
            </w:ins>
            <w:del w:id="395" w:author="Jake Caldwell" w:date="2022-12-09T13:54:00Z">
              <w:r w:rsidDel="0030586E">
                <w:rPr>
                  <w:rFonts w:ascii="Times New Roman" w:hAnsi="Times New Roman" w:cs="Times New Roman"/>
                  <w:sz w:val="24"/>
                  <w:szCs w:val="24"/>
                </w:rPr>
                <w:delText>TA</w:delText>
              </w:r>
            </w:del>
          </w:p>
        </w:tc>
        <w:tc>
          <w:tcPr>
            <w:tcW w:w="1131" w:type="dxa"/>
            <w:vAlign w:val="center"/>
            <w:tcPrChange w:id="396" w:author="Jake Caldwell" w:date="2022-12-10T16:52:00Z">
              <w:tcPr>
                <w:tcW w:w="1131" w:type="dxa"/>
              </w:tcPr>
            </w:tcPrChange>
          </w:tcPr>
          <w:p w14:paraId="1B0660D6" w14:textId="62EB3119"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w:t>
            </w:r>
          </w:p>
        </w:tc>
        <w:tc>
          <w:tcPr>
            <w:tcW w:w="1149" w:type="dxa"/>
            <w:vAlign w:val="center"/>
            <w:tcPrChange w:id="397" w:author="Jake Caldwell" w:date="2022-12-10T16:52:00Z">
              <w:tcPr>
                <w:tcW w:w="1149" w:type="dxa"/>
              </w:tcPr>
            </w:tcPrChange>
          </w:tcPr>
          <w:p w14:paraId="5EBDB327" w14:textId="658A0CEA"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1125" w:type="dxa"/>
            <w:vAlign w:val="center"/>
            <w:tcPrChange w:id="398" w:author="Jake Caldwell" w:date="2022-12-10T16:52:00Z">
              <w:tcPr>
                <w:tcW w:w="1125" w:type="dxa"/>
              </w:tcPr>
            </w:tcPrChange>
          </w:tcPr>
          <w:p w14:paraId="2E8ECEF6" w14:textId="3B9B1155"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w:t>
            </w:r>
          </w:p>
        </w:tc>
        <w:tc>
          <w:tcPr>
            <w:tcW w:w="1177" w:type="dxa"/>
            <w:vAlign w:val="center"/>
            <w:tcPrChange w:id="399" w:author="Jake Caldwell" w:date="2022-12-10T16:52:00Z">
              <w:tcPr>
                <w:tcW w:w="1177" w:type="dxa"/>
              </w:tcPr>
            </w:tcPrChange>
          </w:tcPr>
          <w:p w14:paraId="37A68D82" w14:textId="4BDCC888"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1121" w:type="dxa"/>
            <w:vAlign w:val="center"/>
            <w:tcPrChange w:id="400" w:author="Jake Caldwell" w:date="2022-12-10T16:52:00Z">
              <w:tcPr>
                <w:tcW w:w="1121" w:type="dxa"/>
              </w:tcPr>
            </w:tcPrChange>
          </w:tcPr>
          <w:p w14:paraId="0B8F7B69" w14:textId="71F529C6"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w:t>
            </w:r>
          </w:p>
        </w:tc>
        <w:tc>
          <w:tcPr>
            <w:tcW w:w="1121" w:type="dxa"/>
            <w:vAlign w:val="center"/>
            <w:tcPrChange w:id="401" w:author="Jake Caldwell" w:date="2022-12-10T16:52:00Z">
              <w:tcPr>
                <w:tcW w:w="1121" w:type="dxa"/>
              </w:tcPr>
            </w:tcPrChange>
          </w:tcPr>
          <w:p w14:paraId="1A7E340D" w14:textId="345E9024"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tc>
        <w:tc>
          <w:tcPr>
            <w:tcW w:w="1123" w:type="dxa"/>
            <w:vAlign w:val="center"/>
            <w:tcPrChange w:id="402" w:author="Jake Caldwell" w:date="2022-12-10T16:52:00Z">
              <w:tcPr>
                <w:tcW w:w="1123" w:type="dxa"/>
              </w:tcPr>
            </w:tcPrChange>
          </w:tcPr>
          <w:p w14:paraId="769FA671" w14:textId="75C478EA"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10.3</w:t>
            </w:r>
          </w:p>
        </w:tc>
      </w:tr>
      <w:tr w:rsidR="00307580" w14:paraId="076ECD07" w14:textId="77777777" w:rsidTr="00842C79">
        <w:tblPrEx>
          <w:tblW w:w="0" w:type="auto"/>
          <w:jc w:val="center"/>
          <w:tblPrExChange w:id="403" w:author="Jake Caldwell" w:date="2022-12-10T16:52:00Z">
            <w:tblPrEx>
              <w:tblW w:w="0" w:type="auto"/>
              <w:jc w:val="center"/>
            </w:tblPrEx>
          </w:tblPrExChange>
        </w:tblPrEx>
        <w:trPr>
          <w:cnfStyle w:val="000000100000" w:firstRow="0" w:lastRow="0" w:firstColumn="0" w:lastColumn="0" w:oddVBand="0" w:evenVBand="0" w:oddHBand="1" w:evenHBand="0" w:firstRowFirstColumn="0" w:firstRowLastColumn="0" w:lastRowFirstColumn="0" w:lastRowLastColumn="0"/>
          <w:jc w:val="center"/>
          <w:trPrChange w:id="404" w:author="Jake Caldwell" w:date="2022-12-10T16:52:00Z">
            <w:trPr>
              <w:jc w:val="center"/>
            </w:trPr>
          </w:trPrChange>
        </w:trPr>
        <w:tc>
          <w:tcPr>
            <w:cnfStyle w:val="001000000000" w:firstRow="0" w:lastRow="0" w:firstColumn="1" w:lastColumn="0" w:oddVBand="0" w:evenVBand="0" w:oddHBand="0" w:evenHBand="0" w:firstRowFirstColumn="0" w:firstRowLastColumn="0" w:lastRowFirstColumn="0" w:lastRowLastColumn="0"/>
            <w:tcW w:w="1403" w:type="dxa"/>
            <w:tcPrChange w:id="405" w:author="Jake Caldwell" w:date="2022-12-10T16:52:00Z">
              <w:tcPr>
                <w:tcW w:w="1403" w:type="dxa"/>
              </w:tcPr>
            </w:tcPrChange>
          </w:tcPr>
          <w:p w14:paraId="42DEA6C6" w14:textId="6930DD23" w:rsidR="000C1F8E" w:rsidRDefault="0030586E" w:rsidP="000A2B29">
            <w:pPr>
              <w:spacing w:line="480" w:lineRule="auto"/>
              <w:jc w:val="cente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ins w:id="406" w:author="Jake Caldwell" w:date="2022-12-09T13:54:00Z">
              <w:r>
                <w:rPr>
                  <w:rFonts w:ascii="Times New Roman" w:hAnsi="Times New Roman" w:cs="Times New Roman"/>
                  <w:sz w:val="24"/>
                  <w:szCs w:val="24"/>
                </w:rPr>
                <w:t>FTA</w:t>
              </w:r>
            </w:ins>
            <w:del w:id="407" w:author="Jake Caldwell" w:date="2022-12-09T13:54:00Z">
              <w:r w:rsidR="000C1F8E" w:rsidDel="0030586E">
                <w:rPr>
                  <w:rFonts w:ascii="Times New Roman" w:hAnsi="Times New Roman" w:cs="Times New Roman"/>
                  <w:sz w:val="24"/>
                  <w:szCs w:val="24"/>
                </w:rPr>
                <w:delText>STL</w:delText>
              </w:r>
            </w:del>
          </w:p>
        </w:tc>
        <w:tc>
          <w:tcPr>
            <w:tcW w:w="1131" w:type="dxa"/>
            <w:vAlign w:val="center"/>
            <w:tcPrChange w:id="408" w:author="Jake Caldwell" w:date="2022-12-10T16:52:00Z">
              <w:tcPr>
                <w:tcW w:w="1131" w:type="dxa"/>
              </w:tcPr>
            </w:tcPrChange>
          </w:tcPr>
          <w:p w14:paraId="72B0C2E8" w14:textId="02A67353"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w:t>
            </w:r>
          </w:p>
        </w:tc>
        <w:tc>
          <w:tcPr>
            <w:tcW w:w="1149" w:type="dxa"/>
            <w:vAlign w:val="center"/>
            <w:tcPrChange w:id="409" w:author="Jake Caldwell" w:date="2022-12-10T16:52:00Z">
              <w:tcPr>
                <w:tcW w:w="1149" w:type="dxa"/>
              </w:tcPr>
            </w:tcPrChange>
          </w:tcPr>
          <w:p w14:paraId="02323B57" w14:textId="606069BC"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w:t>
            </w:r>
          </w:p>
        </w:tc>
        <w:tc>
          <w:tcPr>
            <w:tcW w:w="1125" w:type="dxa"/>
            <w:vAlign w:val="center"/>
            <w:tcPrChange w:id="410" w:author="Jake Caldwell" w:date="2022-12-10T16:52:00Z">
              <w:tcPr>
                <w:tcW w:w="1125" w:type="dxa"/>
              </w:tcPr>
            </w:tcPrChange>
          </w:tcPr>
          <w:p w14:paraId="5C1B3239" w14:textId="55FD6BE9"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1.82</w:t>
            </w:r>
          </w:p>
        </w:tc>
        <w:tc>
          <w:tcPr>
            <w:tcW w:w="1177" w:type="dxa"/>
            <w:vAlign w:val="center"/>
            <w:tcPrChange w:id="411" w:author="Jake Caldwell" w:date="2022-12-10T16:52:00Z">
              <w:tcPr>
                <w:tcW w:w="1177" w:type="dxa"/>
              </w:tcPr>
            </w:tcPrChange>
          </w:tcPr>
          <w:p w14:paraId="1A62A8B3" w14:textId="4B818ED4"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1121" w:type="dxa"/>
            <w:vAlign w:val="center"/>
            <w:tcPrChange w:id="412" w:author="Jake Caldwell" w:date="2022-12-10T16:52:00Z">
              <w:tcPr>
                <w:tcW w:w="1121" w:type="dxa"/>
              </w:tcPr>
            </w:tcPrChange>
          </w:tcPr>
          <w:p w14:paraId="55EEAC66" w14:textId="41A11EBE"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121" w:type="dxa"/>
            <w:vAlign w:val="center"/>
            <w:tcPrChange w:id="413" w:author="Jake Caldwell" w:date="2022-12-10T16:52:00Z">
              <w:tcPr>
                <w:tcW w:w="1121" w:type="dxa"/>
              </w:tcPr>
            </w:tcPrChange>
          </w:tcPr>
          <w:p w14:paraId="4058A8EF" w14:textId="0D3AF4F7"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w:t>
            </w:r>
          </w:p>
        </w:tc>
        <w:tc>
          <w:tcPr>
            <w:tcW w:w="1123" w:type="dxa"/>
            <w:vAlign w:val="center"/>
            <w:tcPrChange w:id="414" w:author="Jake Caldwell" w:date="2022-12-10T16:52:00Z">
              <w:tcPr>
                <w:tcW w:w="1123" w:type="dxa"/>
              </w:tcPr>
            </w:tcPrChange>
          </w:tcPr>
          <w:p w14:paraId="2455B789" w14:textId="23798A6C"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13.1</w:t>
            </w:r>
          </w:p>
        </w:tc>
      </w:tr>
      <w:tr w:rsidR="000C1F8E" w14:paraId="31F32A72" w14:textId="77777777" w:rsidTr="00842C79">
        <w:tblPrEx>
          <w:tblW w:w="0" w:type="auto"/>
          <w:jc w:val="center"/>
          <w:tblPrExChange w:id="415" w:author="Jake Caldwell" w:date="2022-12-10T16:52:00Z">
            <w:tblPrEx>
              <w:tblW w:w="0" w:type="auto"/>
              <w:jc w:val="center"/>
            </w:tblPrEx>
          </w:tblPrExChange>
        </w:tblPrEx>
        <w:trPr>
          <w:jc w:val="center"/>
          <w:trPrChange w:id="416" w:author="Jake Caldwell" w:date="2022-12-10T16:52:00Z">
            <w:trPr>
              <w:jc w:val="center"/>
            </w:trPr>
          </w:trPrChange>
        </w:trPr>
        <w:tc>
          <w:tcPr>
            <w:cnfStyle w:val="001000000000" w:firstRow="0" w:lastRow="0" w:firstColumn="1" w:lastColumn="0" w:oddVBand="0" w:evenVBand="0" w:oddHBand="0" w:evenHBand="0" w:firstRowFirstColumn="0" w:firstRowLastColumn="0" w:lastRowFirstColumn="0" w:lastRowLastColumn="0"/>
            <w:tcW w:w="1403" w:type="dxa"/>
            <w:tcPrChange w:id="417" w:author="Jake Caldwell" w:date="2022-12-10T16:52:00Z">
              <w:tcPr>
                <w:tcW w:w="1403" w:type="dxa"/>
              </w:tcPr>
            </w:tcPrChange>
          </w:tcPr>
          <w:p w14:paraId="40BC393E" w14:textId="5F12B6CA" w:rsidR="000C1F8E" w:rsidRPr="001C2708" w:rsidRDefault="0030586E" w:rsidP="000A2B29">
            <w:pPr>
              <w:spacing w:line="480" w:lineRule="auto"/>
              <w:jc w:val="center"/>
              <w:rPr>
                <w:rFonts w:ascii="Times New Roman" w:hAnsi="Times New Roman" w:cs="Times New Roman"/>
                <w:b w:val="0"/>
                <w:bCs w:val="0"/>
                <w:sz w:val="24"/>
                <w:szCs w:val="24"/>
              </w:rPr>
            </w:pPr>
            <w:ins w:id="418" w:author="Jake Caldwell" w:date="2022-12-09T13:54:00Z">
              <w:r>
                <w:rPr>
                  <w:rFonts w:ascii="Times New Roman" w:hAnsi="Times New Roman" w:cs="Times New Roman"/>
                  <w:sz w:val="24"/>
                  <w:szCs w:val="24"/>
                </w:rPr>
                <w:t>STL</w:t>
              </w:r>
            </w:ins>
            <w:del w:id="419" w:author="Jake Caldwell" w:date="2022-12-09T13:54:00Z">
              <w:r w:rsidR="000C1F8E" w:rsidDel="0030586E">
                <w:rPr>
                  <w:rFonts w:ascii="Times New Roman" w:hAnsi="Times New Roman" w:cs="Times New Roman"/>
                  <w:sz w:val="24"/>
                  <w:szCs w:val="24"/>
                </w:rPr>
                <w:delText>BLK</w:delText>
              </w:r>
            </w:del>
          </w:p>
        </w:tc>
        <w:tc>
          <w:tcPr>
            <w:tcW w:w="1131" w:type="dxa"/>
            <w:vAlign w:val="center"/>
            <w:tcPrChange w:id="420" w:author="Jake Caldwell" w:date="2022-12-10T16:52:00Z">
              <w:tcPr>
                <w:tcW w:w="1131" w:type="dxa"/>
              </w:tcPr>
            </w:tcPrChange>
          </w:tcPr>
          <w:p w14:paraId="0FECE61B" w14:textId="2045F426"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w:t>
            </w:r>
          </w:p>
        </w:tc>
        <w:tc>
          <w:tcPr>
            <w:tcW w:w="1149" w:type="dxa"/>
            <w:vAlign w:val="center"/>
            <w:tcPrChange w:id="421" w:author="Jake Caldwell" w:date="2022-12-10T16:52:00Z">
              <w:tcPr>
                <w:tcW w:w="1149" w:type="dxa"/>
              </w:tcPr>
            </w:tcPrChange>
          </w:tcPr>
          <w:p w14:paraId="0E44407A" w14:textId="729F0EA1"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w:t>
            </w:r>
          </w:p>
        </w:tc>
        <w:tc>
          <w:tcPr>
            <w:tcW w:w="1125" w:type="dxa"/>
            <w:vAlign w:val="center"/>
            <w:tcPrChange w:id="422" w:author="Jake Caldwell" w:date="2022-12-10T16:52:00Z">
              <w:tcPr>
                <w:tcW w:w="1125" w:type="dxa"/>
              </w:tcPr>
            </w:tcPrChange>
          </w:tcPr>
          <w:p w14:paraId="6B6A314E" w14:textId="25458EA4"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w:t>
            </w:r>
          </w:p>
        </w:tc>
        <w:tc>
          <w:tcPr>
            <w:tcW w:w="1177" w:type="dxa"/>
            <w:vAlign w:val="center"/>
            <w:tcPrChange w:id="423" w:author="Jake Caldwell" w:date="2022-12-10T16:52:00Z">
              <w:tcPr>
                <w:tcW w:w="1177" w:type="dxa"/>
              </w:tcPr>
            </w:tcPrChange>
          </w:tcPr>
          <w:p w14:paraId="63F264E3" w14:textId="678B2DF5"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1121" w:type="dxa"/>
            <w:vAlign w:val="center"/>
            <w:tcPrChange w:id="424" w:author="Jake Caldwell" w:date="2022-12-10T16:52:00Z">
              <w:tcPr>
                <w:tcW w:w="1121" w:type="dxa"/>
              </w:tcPr>
            </w:tcPrChange>
          </w:tcPr>
          <w:p w14:paraId="65153380" w14:textId="7033129D"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w:t>
            </w:r>
          </w:p>
        </w:tc>
        <w:tc>
          <w:tcPr>
            <w:tcW w:w="1121" w:type="dxa"/>
            <w:vAlign w:val="center"/>
            <w:tcPrChange w:id="425" w:author="Jake Caldwell" w:date="2022-12-10T16:52:00Z">
              <w:tcPr>
                <w:tcW w:w="1121" w:type="dxa"/>
              </w:tcPr>
            </w:tcPrChange>
          </w:tcPr>
          <w:p w14:paraId="7965A9EF" w14:textId="45A16525"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123" w:type="dxa"/>
            <w:vAlign w:val="center"/>
            <w:tcPrChange w:id="426" w:author="Jake Caldwell" w:date="2022-12-10T16:52:00Z">
              <w:tcPr>
                <w:tcW w:w="1123" w:type="dxa"/>
              </w:tcPr>
            </w:tcPrChange>
          </w:tcPr>
          <w:p w14:paraId="4C35405E" w14:textId="3CC35E66"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w:t>
            </w:r>
          </w:p>
        </w:tc>
      </w:tr>
      <w:tr w:rsidR="00307580" w14:paraId="0C3D65D9" w14:textId="77777777" w:rsidTr="00842C79">
        <w:tblPrEx>
          <w:tblW w:w="0" w:type="auto"/>
          <w:jc w:val="center"/>
          <w:tblPrExChange w:id="427" w:author="Jake Caldwell" w:date="2022-12-10T16:52:00Z">
            <w:tblPrEx>
              <w:tblW w:w="0" w:type="auto"/>
              <w:jc w:val="center"/>
            </w:tblPrEx>
          </w:tblPrExChange>
        </w:tblPrEx>
        <w:trPr>
          <w:cnfStyle w:val="000000100000" w:firstRow="0" w:lastRow="0" w:firstColumn="0" w:lastColumn="0" w:oddVBand="0" w:evenVBand="0" w:oddHBand="1" w:evenHBand="0" w:firstRowFirstColumn="0" w:firstRowLastColumn="0" w:lastRowFirstColumn="0" w:lastRowLastColumn="0"/>
          <w:jc w:val="center"/>
          <w:trPrChange w:id="428" w:author="Jake Caldwell" w:date="2022-12-10T16:52:00Z">
            <w:trPr>
              <w:jc w:val="center"/>
            </w:trPr>
          </w:trPrChange>
        </w:trPr>
        <w:tc>
          <w:tcPr>
            <w:cnfStyle w:val="001000000000" w:firstRow="0" w:lastRow="0" w:firstColumn="1" w:lastColumn="0" w:oddVBand="0" w:evenVBand="0" w:oddHBand="0" w:evenHBand="0" w:firstRowFirstColumn="0" w:firstRowLastColumn="0" w:lastRowFirstColumn="0" w:lastRowLastColumn="0"/>
            <w:tcW w:w="1403" w:type="dxa"/>
            <w:tcPrChange w:id="429" w:author="Jake Caldwell" w:date="2022-12-10T16:52:00Z">
              <w:tcPr>
                <w:tcW w:w="1403" w:type="dxa"/>
              </w:tcPr>
            </w:tcPrChange>
          </w:tcPr>
          <w:p w14:paraId="58B01827" w14:textId="029A8B62" w:rsidR="000C1F8E" w:rsidRDefault="0030586E" w:rsidP="000A2B29">
            <w:pPr>
              <w:spacing w:line="480" w:lineRule="auto"/>
              <w:jc w:val="cente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ins w:id="430" w:author="Jake Caldwell" w:date="2022-12-09T13:54:00Z">
              <w:r>
                <w:rPr>
                  <w:rFonts w:ascii="Times New Roman" w:hAnsi="Times New Roman" w:cs="Times New Roman"/>
                  <w:sz w:val="24"/>
                  <w:szCs w:val="24"/>
                </w:rPr>
                <w:t>BLK</w:t>
              </w:r>
            </w:ins>
            <w:del w:id="431" w:author="Jake Caldwell" w:date="2022-12-09T13:54:00Z">
              <w:r w:rsidR="000C1F8E" w:rsidDel="0030586E">
                <w:rPr>
                  <w:rFonts w:ascii="Times New Roman" w:hAnsi="Times New Roman" w:cs="Times New Roman"/>
                  <w:sz w:val="24"/>
                  <w:szCs w:val="24"/>
                </w:rPr>
                <w:delText>TOV</w:delText>
              </w:r>
            </w:del>
          </w:p>
        </w:tc>
        <w:tc>
          <w:tcPr>
            <w:tcW w:w="1131" w:type="dxa"/>
            <w:vAlign w:val="center"/>
            <w:tcPrChange w:id="432" w:author="Jake Caldwell" w:date="2022-12-10T16:52:00Z">
              <w:tcPr>
                <w:tcW w:w="1131" w:type="dxa"/>
              </w:tcPr>
            </w:tcPrChange>
          </w:tcPr>
          <w:p w14:paraId="769B679B" w14:textId="0B73A633"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w:t>
            </w:r>
          </w:p>
        </w:tc>
        <w:tc>
          <w:tcPr>
            <w:tcW w:w="1149" w:type="dxa"/>
            <w:vAlign w:val="center"/>
            <w:tcPrChange w:id="433" w:author="Jake Caldwell" w:date="2022-12-10T16:52:00Z">
              <w:tcPr>
                <w:tcW w:w="1149" w:type="dxa"/>
              </w:tcPr>
            </w:tcPrChange>
          </w:tcPr>
          <w:p w14:paraId="42E2A489" w14:textId="43D9E0B2"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w:t>
            </w:r>
          </w:p>
        </w:tc>
        <w:tc>
          <w:tcPr>
            <w:tcW w:w="1125" w:type="dxa"/>
            <w:vAlign w:val="center"/>
            <w:tcPrChange w:id="434" w:author="Jake Caldwell" w:date="2022-12-10T16:52:00Z">
              <w:tcPr>
                <w:tcW w:w="1125" w:type="dxa"/>
              </w:tcPr>
            </w:tcPrChange>
          </w:tcPr>
          <w:p w14:paraId="0BCF0619" w14:textId="5C1ADC6B"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tc>
        <w:tc>
          <w:tcPr>
            <w:tcW w:w="1177" w:type="dxa"/>
            <w:vAlign w:val="center"/>
            <w:tcPrChange w:id="435" w:author="Jake Caldwell" w:date="2022-12-10T16:52:00Z">
              <w:tcPr>
                <w:tcW w:w="1177" w:type="dxa"/>
              </w:tcPr>
            </w:tcPrChange>
          </w:tcPr>
          <w:p w14:paraId="202996E5" w14:textId="26DE447E"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1121" w:type="dxa"/>
            <w:vAlign w:val="center"/>
            <w:tcPrChange w:id="436" w:author="Jake Caldwell" w:date="2022-12-10T16:52:00Z">
              <w:tcPr>
                <w:tcW w:w="1121" w:type="dxa"/>
              </w:tcPr>
            </w:tcPrChange>
          </w:tcPr>
          <w:p w14:paraId="768E904D" w14:textId="344537FF"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w:t>
            </w:r>
          </w:p>
        </w:tc>
        <w:tc>
          <w:tcPr>
            <w:tcW w:w="1121" w:type="dxa"/>
            <w:vAlign w:val="center"/>
            <w:tcPrChange w:id="437" w:author="Jake Caldwell" w:date="2022-12-10T16:52:00Z">
              <w:tcPr>
                <w:tcW w:w="1121" w:type="dxa"/>
              </w:tcPr>
            </w:tcPrChange>
          </w:tcPr>
          <w:p w14:paraId="5642D441" w14:textId="6AAF0A61"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w:t>
            </w:r>
          </w:p>
        </w:tc>
        <w:tc>
          <w:tcPr>
            <w:tcW w:w="1123" w:type="dxa"/>
            <w:vAlign w:val="center"/>
            <w:tcPrChange w:id="438" w:author="Jake Caldwell" w:date="2022-12-10T16:52:00Z">
              <w:tcPr>
                <w:tcW w:w="1123" w:type="dxa"/>
              </w:tcPr>
            </w:tcPrChange>
          </w:tcPr>
          <w:p w14:paraId="5CD5AC3C" w14:textId="1F160425"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5.6</w:t>
            </w:r>
          </w:p>
        </w:tc>
      </w:tr>
      <w:tr w:rsidR="000C1F8E" w14:paraId="01034DC7" w14:textId="77777777" w:rsidTr="00842C79">
        <w:tblPrEx>
          <w:tblW w:w="0" w:type="auto"/>
          <w:jc w:val="center"/>
          <w:tblPrExChange w:id="439" w:author="Jake Caldwell" w:date="2022-12-10T16:52:00Z">
            <w:tblPrEx>
              <w:tblW w:w="0" w:type="auto"/>
              <w:jc w:val="center"/>
            </w:tblPrEx>
          </w:tblPrExChange>
        </w:tblPrEx>
        <w:trPr>
          <w:jc w:val="center"/>
          <w:trPrChange w:id="440" w:author="Jake Caldwell" w:date="2022-12-10T16:52:00Z">
            <w:trPr>
              <w:jc w:val="center"/>
            </w:trPr>
          </w:trPrChange>
        </w:trPr>
        <w:tc>
          <w:tcPr>
            <w:cnfStyle w:val="001000000000" w:firstRow="0" w:lastRow="0" w:firstColumn="1" w:lastColumn="0" w:oddVBand="0" w:evenVBand="0" w:oddHBand="0" w:evenHBand="0" w:firstRowFirstColumn="0" w:firstRowLastColumn="0" w:lastRowFirstColumn="0" w:lastRowLastColumn="0"/>
            <w:tcW w:w="1403" w:type="dxa"/>
            <w:tcPrChange w:id="441" w:author="Jake Caldwell" w:date="2022-12-10T16:52:00Z">
              <w:tcPr>
                <w:tcW w:w="1403" w:type="dxa"/>
              </w:tcPr>
            </w:tcPrChange>
          </w:tcPr>
          <w:p w14:paraId="2A78E676" w14:textId="6BE5C88C" w:rsidR="000C1F8E" w:rsidRDefault="0030586E" w:rsidP="000A2B29">
            <w:pPr>
              <w:spacing w:line="480" w:lineRule="auto"/>
              <w:jc w:val="center"/>
              <w:rPr>
                <w:rFonts w:ascii="Times New Roman" w:hAnsi="Times New Roman" w:cs="Times New Roman"/>
                <w:sz w:val="24"/>
                <w:szCs w:val="24"/>
              </w:rPr>
            </w:pPr>
            <w:ins w:id="442" w:author="Jake Caldwell" w:date="2022-12-09T13:54:00Z">
              <w:r>
                <w:rPr>
                  <w:rFonts w:ascii="Times New Roman" w:hAnsi="Times New Roman" w:cs="Times New Roman"/>
                  <w:sz w:val="24"/>
                  <w:szCs w:val="24"/>
                </w:rPr>
                <w:t>TOV</w:t>
              </w:r>
            </w:ins>
            <w:del w:id="443" w:author="Jake Caldwell" w:date="2022-12-09T13:54:00Z">
              <w:r w:rsidR="000C1F8E" w:rsidDel="00307580">
                <w:rPr>
                  <w:rFonts w:ascii="Times New Roman" w:hAnsi="Times New Roman" w:cs="Times New Roman"/>
                  <w:sz w:val="24"/>
                  <w:szCs w:val="24"/>
                </w:rPr>
                <w:delText>PF</w:delText>
              </w:r>
            </w:del>
          </w:p>
        </w:tc>
        <w:tc>
          <w:tcPr>
            <w:tcW w:w="1131" w:type="dxa"/>
            <w:vAlign w:val="center"/>
            <w:tcPrChange w:id="444" w:author="Jake Caldwell" w:date="2022-12-10T16:52:00Z">
              <w:tcPr>
                <w:tcW w:w="1131" w:type="dxa"/>
              </w:tcPr>
            </w:tcPrChange>
          </w:tcPr>
          <w:p w14:paraId="7B2E1248" w14:textId="35CFDA16"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1149" w:type="dxa"/>
            <w:vAlign w:val="center"/>
            <w:tcPrChange w:id="445" w:author="Jake Caldwell" w:date="2022-12-10T16:52:00Z">
              <w:tcPr>
                <w:tcW w:w="1149" w:type="dxa"/>
              </w:tcPr>
            </w:tcPrChange>
          </w:tcPr>
          <w:p w14:paraId="3180570F" w14:textId="2733F181"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1125" w:type="dxa"/>
            <w:vAlign w:val="center"/>
            <w:tcPrChange w:id="446" w:author="Jake Caldwell" w:date="2022-12-10T16:52:00Z">
              <w:tcPr>
                <w:tcW w:w="1125" w:type="dxa"/>
              </w:tcPr>
            </w:tcPrChange>
          </w:tcPr>
          <w:p w14:paraId="23989A84" w14:textId="630158F9"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w:t>
            </w:r>
          </w:p>
        </w:tc>
        <w:tc>
          <w:tcPr>
            <w:tcW w:w="1177" w:type="dxa"/>
            <w:vAlign w:val="center"/>
            <w:tcPrChange w:id="447" w:author="Jake Caldwell" w:date="2022-12-10T16:52:00Z">
              <w:tcPr>
                <w:tcW w:w="1177" w:type="dxa"/>
              </w:tcPr>
            </w:tcPrChange>
          </w:tcPr>
          <w:p w14:paraId="306C790B" w14:textId="47CD7970"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1121" w:type="dxa"/>
            <w:vAlign w:val="center"/>
            <w:tcPrChange w:id="448" w:author="Jake Caldwell" w:date="2022-12-10T16:52:00Z">
              <w:tcPr>
                <w:tcW w:w="1121" w:type="dxa"/>
              </w:tcPr>
            </w:tcPrChange>
          </w:tcPr>
          <w:p w14:paraId="4C6C7296" w14:textId="4A1D8248"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w:t>
            </w:r>
          </w:p>
        </w:tc>
        <w:tc>
          <w:tcPr>
            <w:tcW w:w="1121" w:type="dxa"/>
            <w:vAlign w:val="center"/>
            <w:tcPrChange w:id="449" w:author="Jake Caldwell" w:date="2022-12-10T16:52:00Z">
              <w:tcPr>
                <w:tcW w:w="1121" w:type="dxa"/>
              </w:tcPr>
            </w:tcPrChange>
          </w:tcPr>
          <w:p w14:paraId="7774CB4A" w14:textId="6031CF14"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tc>
        <w:tc>
          <w:tcPr>
            <w:tcW w:w="1123" w:type="dxa"/>
            <w:vAlign w:val="center"/>
            <w:tcPrChange w:id="450" w:author="Jake Caldwell" w:date="2022-12-10T16:52:00Z">
              <w:tcPr>
                <w:tcW w:w="1123" w:type="dxa"/>
              </w:tcPr>
            </w:tcPrChange>
          </w:tcPr>
          <w:p w14:paraId="56A7DE2D" w14:textId="069B921C"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5.7</w:t>
            </w:r>
          </w:p>
        </w:tc>
      </w:tr>
      <w:tr w:rsidR="00307580" w14:paraId="0A3CEFD9" w14:textId="77777777" w:rsidTr="00842C79">
        <w:tblPrEx>
          <w:tblW w:w="0" w:type="auto"/>
          <w:jc w:val="center"/>
          <w:tblPrExChange w:id="451" w:author="Jake Caldwell" w:date="2022-12-10T16:52:00Z">
            <w:tblPrEx>
              <w:tblW w:w="0" w:type="auto"/>
              <w:jc w:val="center"/>
            </w:tblPrEx>
          </w:tblPrExChange>
        </w:tblPrEx>
        <w:trPr>
          <w:cnfStyle w:val="000000100000" w:firstRow="0" w:lastRow="0" w:firstColumn="0" w:lastColumn="0" w:oddVBand="0" w:evenVBand="0" w:oddHBand="1" w:evenHBand="0" w:firstRowFirstColumn="0" w:firstRowLastColumn="0" w:lastRowFirstColumn="0" w:lastRowLastColumn="0"/>
          <w:jc w:val="center"/>
          <w:trPrChange w:id="452" w:author="Jake Caldwell" w:date="2022-12-10T16:52:00Z">
            <w:trPr>
              <w:jc w:val="center"/>
            </w:trPr>
          </w:trPrChange>
        </w:trPr>
        <w:tc>
          <w:tcPr>
            <w:cnfStyle w:val="001000000000" w:firstRow="0" w:lastRow="0" w:firstColumn="1" w:lastColumn="0" w:oddVBand="0" w:evenVBand="0" w:oddHBand="0" w:evenHBand="0" w:firstRowFirstColumn="0" w:firstRowLastColumn="0" w:lastRowFirstColumn="0" w:lastRowLastColumn="0"/>
            <w:tcW w:w="1403" w:type="dxa"/>
            <w:tcPrChange w:id="453" w:author="Jake Caldwell" w:date="2022-12-10T16:52:00Z">
              <w:tcPr>
                <w:tcW w:w="1403" w:type="dxa"/>
              </w:tcPr>
            </w:tcPrChange>
          </w:tcPr>
          <w:p w14:paraId="76CB6E35" w14:textId="58645935" w:rsidR="000C1F8E" w:rsidRDefault="00307580" w:rsidP="000A2B29">
            <w:pPr>
              <w:spacing w:line="480" w:lineRule="auto"/>
              <w:jc w:val="cente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ins w:id="454" w:author="Jake Caldwell" w:date="2022-12-09T13:54:00Z">
              <w:r>
                <w:rPr>
                  <w:rFonts w:ascii="Times New Roman" w:hAnsi="Times New Roman" w:cs="Times New Roman"/>
                  <w:sz w:val="24"/>
                  <w:szCs w:val="24"/>
                </w:rPr>
                <w:t xml:space="preserve">PF </w:t>
              </w:r>
            </w:ins>
            <w:del w:id="455" w:author="Jake Caldwell" w:date="2022-12-09T13:54:00Z">
              <w:r w:rsidR="000C1F8E" w:rsidDel="00307580">
                <w:rPr>
                  <w:rFonts w:ascii="Times New Roman" w:hAnsi="Times New Roman" w:cs="Times New Roman"/>
                  <w:sz w:val="24"/>
                  <w:szCs w:val="24"/>
                </w:rPr>
                <w:delText>MP</w:delText>
              </w:r>
            </w:del>
          </w:p>
        </w:tc>
        <w:tc>
          <w:tcPr>
            <w:tcW w:w="1131" w:type="dxa"/>
            <w:vAlign w:val="center"/>
            <w:tcPrChange w:id="456" w:author="Jake Caldwell" w:date="2022-12-10T16:52:00Z">
              <w:tcPr>
                <w:tcW w:w="1131" w:type="dxa"/>
              </w:tcPr>
            </w:tcPrChange>
          </w:tcPr>
          <w:p w14:paraId="754FD9D1" w14:textId="7E4D81E7"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1149" w:type="dxa"/>
            <w:vAlign w:val="center"/>
            <w:tcPrChange w:id="457" w:author="Jake Caldwell" w:date="2022-12-10T16:52:00Z">
              <w:tcPr>
                <w:tcW w:w="1149" w:type="dxa"/>
              </w:tcPr>
            </w:tcPrChange>
          </w:tcPr>
          <w:p w14:paraId="13642854" w14:textId="049E8873"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c>
          <w:tcPr>
            <w:tcW w:w="1125" w:type="dxa"/>
            <w:vAlign w:val="center"/>
            <w:tcPrChange w:id="458" w:author="Jake Caldwell" w:date="2022-12-10T16:52:00Z">
              <w:tcPr>
                <w:tcW w:w="1125" w:type="dxa"/>
              </w:tcPr>
            </w:tcPrChange>
          </w:tcPr>
          <w:p w14:paraId="046BECAB" w14:textId="60A75D01"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w:t>
            </w:r>
          </w:p>
        </w:tc>
        <w:tc>
          <w:tcPr>
            <w:tcW w:w="1177" w:type="dxa"/>
            <w:vAlign w:val="center"/>
            <w:tcPrChange w:id="459" w:author="Jake Caldwell" w:date="2022-12-10T16:52:00Z">
              <w:tcPr>
                <w:tcW w:w="1177" w:type="dxa"/>
              </w:tcPr>
            </w:tcPrChange>
          </w:tcPr>
          <w:p w14:paraId="3B6320E8" w14:textId="42BA8437"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w:t>
            </w:r>
          </w:p>
        </w:tc>
        <w:tc>
          <w:tcPr>
            <w:tcW w:w="1121" w:type="dxa"/>
            <w:vAlign w:val="center"/>
            <w:tcPrChange w:id="460" w:author="Jake Caldwell" w:date="2022-12-10T16:52:00Z">
              <w:tcPr>
                <w:tcW w:w="1121" w:type="dxa"/>
              </w:tcPr>
            </w:tcPrChange>
          </w:tcPr>
          <w:p w14:paraId="64F23461" w14:textId="15676937"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1121" w:type="dxa"/>
            <w:vAlign w:val="center"/>
            <w:tcPrChange w:id="461" w:author="Jake Caldwell" w:date="2022-12-10T16:52:00Z">
              <w:tcPr>
                <w:tcW w:w="1121" w:type="dxa"/>
              </w:tcPr>
            </w:tcPrChange>
          </w:tcPr>
          <w:p w14:paraId="3AD04DBF" w14:textId="7A03A5C5"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w:t>
            </w:r>
          </w:p>
        </w:tc>
        <w:tc>
          <w:tcPr>
            <w:tcW w:w="1123" w:type="dxa"/>
            <w:vAlign w:val="center"/>
            <w:tcPrChange w:id="462" w:author="Jake Caldwell" w:date="2022-12-10T16:52:00Z">
              <w:tcPr>
                <w:tcW w:w="1123" w:type="dxa"/>
              </w:tcPr>
            </w:tcPrChange>
          </w:tcPr>
          <w:p w14:paraId="6443706D" w14:textId="664DAD32"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w:t>
            </w:r>
          </w:p>
        </w:tc>
      </w:tr>
      <w:tr w:rsidR="000C1F8E" w14:paraId="1D59DA7B" w14:textId="77777777" w:rsidTr="00842C79">
        <w:tblPrEx>
          <w:tblW w:w="0" w:type="auto"/>
          <w:jc w:val="center"/>
          <w:tblPrExChange w:id="463" w:author="Jake Caldwell" w:date="2022-12-10T16:52:00Z">
            <w:tblPrEx>
              <w:tblW w:w="0" w:type="auto"/>
              <w:jc w:val="center"/>
            </w:tblPrEx>
          </w:tblPrExChange>
        </w:tblPrEx>
        <w:trPr>
          <w:jc w:val="center"/>
          <w:trPrChange w:id="464" w:author="Jake Caldwell" w:date="2022-12-10T16:52:00Z">
            <w:trPr>
              <w:jc w:val="center"/>
            </w:trPr>
          </w:trPrChange>
        </w:trPr>
        <w:tc>
          <w:tcPr>
            <w:cnfStyle w:val="001000000000" w:firstRow="0" w:lastRow="0" w:firstColumn="1" w:lastColumn="0" w:oddVBand="0" w:evenVBand="0" w:oddHBand="0" w:evenHBand="0" w:firstRowFirstColumn="0" w:firstRowLastColumn="0" w:lastRowFirstColumn="0" w:lastRowLastColumn="0"/>
            <w:tcW w:w="1403" w:type="dxa"/>
            <w:tcPrChange w:id="465" w:author="Jake Caldwell" w:date="2022-12-10T16:52:00Z">
              <w:tcPr>
                <w:tcW w:w="1403" w:type="dxa"/>
              </w:tcPr>
            </w:tcPrChange>
          </w:tcPr>
          <w:p w14:paraId="5ECA2109" w14:textId="2E338786" w:rsidR="000C1F8E" w:rsidRDefault="00307580" w:rsidP="000A2B29">
            <w:pPr>
              <w:spacing w:line="480" w:lineRule="auto"/>
              <w:jc w:val="center"/>
              <w:rPr>
                <w:rFonts w:ascii="Times New Roman" w:hAnsi="Times New Roman" w:cs="Times New Roman"/>
                <w:sz w:val="24"/>
                <w:szCs w:val="24"/>
              </w:rPr>
            </w:pPr>
            <w:ins w:id="466" w:author="Jake Caldwell" w:date="2022-12-09T13:54:00Z">
              <w:r>
                <w:rPr>
                  <w:rFonts w:ascii="Times New Roman" w:hAnsi="Times New Roman" w:cs="Times New Roman"/>
                  <w:sz w:val="24"/>
                  <w:szCs w:val="24"/>
                </w:rPr>
                <w:t xml:space="preserve">MP </w:t>
              </w:r>
            </w:ins>
            <w:del w:id="467" w:author="Jake Caldwell" w:date="2022-12-09T13:54:00Z">
              <w:r w:rsidR="000C1F8E" w:rsidDel="00307580">
                <w:rPr>
                  <w:rFonts w:ascii="Times New Roman" w:hAnsi="Times New Roman" w:cs="Times New Roman"/>
                  <w:sz w:val="24"/>
                  <w:szCs w:val="24"/>
                </w:rPr>
                <w:delText>PER</w:delText>
              </w:r>
            </w:del>
          </w:p>
        </w:tc>
        <w:tc>
          <w:tcPr>
            <w:tcW w:w="1131" w:type="dxa"/>
            <w:vAlign w:val="center"/>
            <w:tcPrChange w:id="468" w:author="Jake Caldwell" w:date="2022-12-10T16:52:00Z">
              <w:tcPr>
                <w:tcW w:w="1131" w:type="dxa"/>
              </w:tcPr>
            </w:tcPrChange>
          </w:tcPr>
          <w:p w14:paraId="0B6241DF" w14:textId="2AEE5469"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22.6</w:t>
            </w:r>
          </w:p>
        </w:tc>
        <w:tc>
          <w:tcPr>
            <w:tcW w:w="1149" w:type="dxa"/>
            <w:vAlign w:val="center"/>
            <w:tcPrChange w:id="469" w:author="Jake Caldwell" w:date="2022-12-10T16:52:00Z">
              <w:tcPr>
                <w:tcW w:w="1149" w:type="dxa"/>
              </w:tcPr>
            </w:tcPrChange>
          </w:tcPr>
          <w:p w14:paraId="5385B531" w14:textId="2799BCDE"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22.5</w:t>
            </w:r>
          </w:p>
        </w:tc>
        <w:tc>
          <w:tcPr>
            <w:tcW w:w="1125" w:type="dxa"/>
            <w:vAlign w:val="center"/>
            <w:tcPrChange w:id="470" w:author="Jake Caldwell" w:date="2022-12-10T16:52:00Z">
              <w:tcPr>
                <w:tcW w:w="1125" w:type="dxa"/>
              </w:tcPr>
            </w:tcPrChange>
          </w:tcPr>
          <w:p w14:paraId="4B8506F2" w14:textId="7865AB1D"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9.2</w:t>
            </w:r>
          </w:p>
        </w:tc>
        <w:tc>
          <w:tcPr>
            <w:tcW w:w="1177" w:type="dxa"/>
            <w:vAlign w:val="center"/>
            <w:tcPrChange w:id="471" w:author="Jake Caldwell" w:date="2022-12-10T16:52:00Z">
              <w:tcPr>
                <w:tcW w:w="1177" w:type="dxa"/>
              </w:tcPr>
            </w:tcPrChange>
          </w:tcPr>
          <w:p w14:paraId="49684C34" w14:textId="05F451B6"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w:t>
            </w:r>
          </w:p>
        </w:tc>
        <w:tc>
          <w:tcPr>
            <w:tcW w:w="1121" w:type="dxa"/>
            <w:vAlign w:val="center"/>
            <w:tcPrChange w:id="472" w:author="Jake Caldwell" w:date="2022-12-10T16:52:00Z">
              <w:tcPr>
                <w:tcW w:w="1121" w:type="dxa"/>
              </w:tcPr>
            </w:tcPrChange>
          </w:tcPr>
          <w:p w14:paraId="41403C02" w14:textId="7BCA4160"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15.1</w:t>
            </w:r>
          </w:p>
        </w:tc>
        <w:tc>
          <w:tcPr>
            <w:tcW w:w="1121" w:type="dxa"/>
            <w:vAlign w:val="center"/>
            <w:tcPrChange w:id="473" w:author="Jake Caldwell" w:date="2022-12-10T16:52:00Z">
              <w:tcPr>
                <w:tcW w:w="1121" w:type="dxa"/>
              </w:tcPr>
            </w:tcPrChange>
          </w:tcPr>
          <w:p w14:paraId="584AFFC0" w14:textId="4CDF6331"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30.5</w:t>
            </w:r>
          </w:p>
        </w:tc>
        <w:tc>
          <w:tcPr>
            <w:tcW w:w="1123" w:type="dxa"/>
            <w:vAlign w:val="center"/>
            <w:tcPrChange w:id="474" w:author="Jake Caldwell" w:date="2022-12-10T16:52:00Z">
              <w:tcPr>
                <w:tcW w:w="1123" w:type="dxa"/>
              </w:tcPr>
            </w:tcPrChange>
          </w:tcPr>
          <w:p w14:paraId="50425F96" w14:textId="142EFBE0"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43.7</w:t>
            </w:r>
          </w:p>
        </w:tc>
      </w:tr>
      <w:tr w:rsidR="00307580" w14:paraId="6A4D7D25" w14:textId="77777777" w:rsidTr="00842C79">
        <w:tblPrEx>
          <w:tblW w:w="0" w:type="auto"/>
          <w:jc w:val="center"/>
          <w:tblPrExChange w:id="475" w:author="Jake Caldwell" w:date="2022-12-10T16:52:00Z">
            <w:tblPrEx>
              <w:tblW w:w="0" w:type="auto"/>
              <w:jc w:val="center"/>
            </w:tblPrEx>
          </w:tblPrExChange>
        </w:tblPrEx>
        <w:trPr>
          <w:cnfStyle w:val="000000100000" w:firstRow="0" w:lastRow="0" w:firstColumn="0" w:lastColumn="0" w:oddVBand="0" w:evenVBand="0" w:oddHBand="1" w:evenHBand="0" w:firstRowFirstColumn="0" w:firstRowLastColumn="0" w:lastRowFirstColumn="0" w:lastRowLastColumn="0"/>
          <w:jc w:val="center"/>
          <w:trPrChange w:id="476" w:author="Jake Caldwell" w:date="2022-12-10T16:52:00Z">
            <w:trPr>
              <w:jc w:val="center"/>
            </w:trPr>
          </w:trPrChange>
        </w:trPr>
        <w:tc>
          <w:tcPr>
            <w:cnfStyle w:val="001000000000" w:firstRow="0" w:lastRow="0" w:firstColumn="1" w:lastColumn="0" w:oddVBand="0" w:evenVBand="0" w:oddHBand="0" w:evenHBand="0" w:firstRowFirstColumn="0" w:firstRowLastColumn="0" w:lastRowFirstColumn="0" w:lastRowLastColumn="0"/>
            <w:tcW w:w="1403" w:type="dxa"/>
            <w:tcPrChange w:id="477" w:author="Jake Caldwell" w:date="2022-12-10T16:52:00Z">
              <w:tcPr>
                <w:tcW w:w="1403" w:type="dxa"/>
              </w:tcPr>
            </w:tcPrChange>
          </w:tcPr>
          <w:p w14:paraId="1B1F641F" w14:textId="1E033128" w:rsidR="000C1F8E" w:rsidRPr="00394F05" w:rsidRDefault="00307580" w:rsidP="000A2B29">
            <w:pPr>
              <w:spacing w:line="480" w:lineRule="auto"/>
              <w:jc w:val="cente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bCs w:val="0"/>
                <w:sz w:val="24"/>
                <w:szCs w:val="24"/>
              </w:rPr>
            </w:pPr>
            <w:ins w:id="478" w:author="Jake Caldwell" w:date="2022-12-09T13:54:00Z">
              <w:r w:rsidRPr="00307580">
                <w:rPr>
                  <w:rFonts w:ascii="Times New Roman" w:hAnsi="Times New Roman" w:cs="Times New Roman"/>
                  <w:sz w:val="24"/>
                  <w:szCs w:val="24"/>
                  <w:rPrChange w:id="479" w:author="Jake Caldwell" w:date="2022-12-09T13:54:00Z">
                    <w:rPr>
                      <w:rFonts w:ascii="Times New Roman" w:hAnsi="Times New Roman" w:cs="Times New Roman"/>
                      <w:b w:val="0"/>
                      <w:bCs w:val="0"/>
                      <w:sz w:val="24"/>
                      <w:szCs w:val="24"/>
                    </w:rPr>
                  </w:rPrChange>
                </w:rPr>
                <w:t>PER</w:t>
              </w:r>
              <w:r>
                <w:rPr>
                  <w:rFonts w:ascii="Times New Roman" w:hAnsi="Times New Roman" w:cs="Times New Roman"/>
                  <w:b w:val="0"/>
                  <w:bCs w:val="0"/>
                  <w:sz w:val="24"/>
                  <w:szCs w:val="24"/>
                </w:rPr>
                <w:t xml:space="preserve"> </w:t>
              </w:r>
            </w:ins>
            <w:del w:id="480" w:author="Jake Caldwell" w:date="2022-12-09T13:54:00Z">
              <w:r w:rsidR="008F5A7A" w:rsidDel="00307580">
                <w:rPr>
                  <w:rFonts w:ascii="Times New Roman" w:hAnsi="Times New Roman" w:cs="Times New Roman"/>
                  <w:sz w:val="24"/>
                  <w:szCs w:val="24"/>
                </w:rPr>
                <w:delText>GameScor</w:delText>
              </w:r>
              <w:r w:rsidR="008F5A7A" w:rsidDel="00307580">
                <w:rPr>
                  <w:rFonts w:ascii="Times New Roman" w:hAnsi="Times New Roman" w:cs="Times New Roman"/>
                  <w:b w:val="0"/>
                  <w:bCs w:val="0"/>
                  <w:sz w:val="24"/>
                  <w:szCs w:val="24"/>
                </w:rPr>
                <w:delText>e</w:delText>
              </w:r>
            </w:del>
          </w:p>
        </w:tc>
        <w:tc>
          <w:tcPr>
            <w:tcW w:w="1131" w:type="dxa"/>
            <w:vAlign w:val="center"/>
            <w:tcPrChange w:id="481" w:author="Jake Caldwell" w:date="2022-12-10T16:52:00Z">
              <w:tcPr>
                <w:tcW w:w="1131" w:type="dxa"/>
              </w:tcPr>
            </w:tcPrChange>
          </w:tcPr>
          <w:p w14:paraId="1E50BF06" w14:textId="777701EF"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15.0</w:t>
            </w:r>
          </w:p>
        </w:tc>
        <w:tc>
          <w:tcPr>
            <w:tcW w:w="1149" w:type="dxa"/>
            <w:vAlign w:val="center"/>
            <w:tcPrChange w:id="482" w:author="Jake Caldwell" w:date="2022-12-10T16:52:00Z">
              <w:tcPr>
                <w:tcW w:w="1149" w:type="dxa"/>
              </w:tcPr>
            </w:tcPrChange>
          </w:tcPr>
          <w:p w14:paraId="1ABD00C7" w14:textId="76798A13"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14.5</w:t>
            </w:r>
          </w:p>
        </w:tc>
        <w:tc>
          <w:tcPr>
            <w:tcW w:w="1125" w:type="dxa"/>
            <w:vAlign w:val="center"/>
            <w:tcPrChange w:id="483" w:author="Jake Caldwell" w:date="2022-12-10T16:52:00Z">
              <w:tcPr>
                <w:tcW w:w="1125" w:type="dxa"/>
              </w:tcPr>
            </w:tcPrChange>
          </w:tcPr>
          <w:p w14:paraId="5FD3A397" w14:textId="5DDB67EF"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3.6</w:t>
            </w:r>
          </w:p>
        </w:tc>
        <w:tc>
          <w:tcPr>
            <w:tcW w:w="1177" w:type="dxa"/>
            <w:vAlign w:val="center"/>
            <w:tcPrChange w:id="484" w:author="Jake Caldwell" w:date="2022-12-10T16:52:00Z">
              <w:tcPr>
                <w:tcW w:w="1177" w:type="dxa"/>
              </w:tcPr>
            </w:tcPrChange>
          </w:tcPr>
          <w:p w14:paraId="5537B4C4" w14:textId="392EFC63"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w:t>
            </w:r>
          </w:p>
        </w:tc>
        <w:tc>
          <w:tcPr>
            <w:tcW w:w="1121" w:type="dxa"/>
            <w:vAlign w:val="center"/>
            <w:tcPrChange w:id="485" w:author="Jake Caldwell" w:date="2022-12-10T16:52:00Z">
              <w:tcPr>
                <w:tcW w:w="1121" w:type="dxa"/>
              </w:tcPr>
            </w:tcPrChange>
          </w:tcPr>
          <w:p w14:paraId="551EA608" w14:textId="54FDD283"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12.5</w:t>
            </w:r>
          </w:p>
        </w:tc>
        <w:tc>
          <w:tcPr>
            <w:tcW w:w="1121" w:type="dxa"/>
            <w:vAlign w:val="center"/>
            <w:tcPrChange w:id="486" w:author="Jake Caldwell" w:date="2022-12-10T16:52:00Z">
              <w:tcPr>
                <w:tcW w:w="1121" w:type="dxa"/>
              </w:tcPr>
            </w:tcPrChange>
          </w:tcPr>
          <w:p w14:paraId="13D47127" w14:textId="5FE60E11"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16.9</w:t>
            </w:r>
          </w:p>
        </w:tc>
        <w:tc>
          <w:tcPr>
            <w:tcW w:w="1123" w:type="dxa"/>
            <w:vAlign w:val="center"/>
            <w:tcPrChange w:id="487" w:author="Jake Caldwell" w:date="2022-12-10T16:52:00Z">
              <w:tcPr>
                <w:tcW w:w="1123" w:type="dxa"/>
              </w:tcPr>
            </w:tcPrChange>
          </w:tcPr>
          <w:p w14:paraId="58059C64" w14:textId="48D94FCA" w:rsidR="000C1F8E" w:rsidRDefault="000C1F8E" w:rsidP="000A2B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34.9</w:t>
            </w:r>
          </w:p>
        </w:tc>
      </w:tr>
      <w:tr w:rsidR="000C1F8E" w14:paraId="05DDBF7B" w14:textId="77777777" w:rsidTr="00842C79">
        <w:tblPrEx>
          <w:tblW w:w="0" w:type="auto"/>
          <w:jc w:val="center"/>
          <w:tblPrExChange w:id="488" w:author="Jake Caldwell" w:date="2022-12-10T16:52:00Z">
            <w:tblPrEx>
              <w:tblW w:w="0" w:type="auto"/>
              <w:jc w:val="center"/>
            </w:tblPrEx>
          </w:tblPrExChange>
        </w:tblPrEx>
        <w:trPr>
          <w:jc w:val="center"/>
          <w:trPrChange w:id="489" w:author="Jake Caldwell" w:date="2022-12-10T16:52:00Z">
            <w:trPr>
              <w:jc w:val="center"/>
            </w:trPr>
          </w:trPrChange>
        </w:trPr>
        <w:tc>
          <w:tcPr>
            <w:cnfStyle w:val="001000000000" w:firstRow="0" w:lastRow="0" w:firstColumn="1" w:lastColumn="0" w:oddVBand="0" w:evenVBand="0" w:oddHBand="0" w:evenHBand="0" w:firstRowFirstColumn="0" w:firstRowLastColumn="0" w:lastRowFirstColumn="0" w:lastRowLastColumn="0"/>
            <w:tcW w:w="1403" w:type="dxa"/>
            <w:tcPrChange w:id="490" w:author="Jake Caldwell" w:date="2022-12-10T16:52:00Z">
              <w:tcPr>
                <w:tcW w:w="1403" w:type="dxa"/>
              </w:tcPr>
            </w:tcPrChange>
          </w:tcPr>
          <w:p w14:paraId="68FA0139" w14:textId="50C6CB8E" w:rsidR="000C1F8E" w:rsidRDefault="00307580" w:rsidP="000A2B29">
            <w:pPr>
              <w:spacing w:line="480" w:lineRule="auto"/>
              <w:jc w:val="center"/>
              <w:rPr>
                <w:rFonts w:ascii="Times New Roman" w:hAnsi="Times New Roman" w:cs="Times New Roman"/>
                <w:sz w:val="24"/>
                <w:szCs w:val="24"/>
              </w:rPr>
            </w:pPr>
            <w:proofErr w:type="spellStart"/>
            <w:ins w:id="491" w:author="Jake Caldwell" w:date="2022-12-09T13:54:00Z">
              <w:r>
                <w:rPr>
                  <w:rFonts w:ascii="Times New Roman" w:hAnsi="Times New Roman" w:cs="Times New Roman"/>
                  <w:sz w:val="24"/>
                  <w:szCs w:val="24"/>
                </w:rPr>
                <w:t>GameScore</w:t>
              </w:r>
            </w:ins>
            <w:proofErr w:type="spellEnd"/>
          </w:p>
        </w:tc>
        <w:tc>
          <w:tcPr>
            <w:tcW w:w="1131" w:type="dxa"/>
            <w:vAlign w:val="center"/>
            <w:tcPrChange w:id="492" w:author="Jake Caldwell" w:date="2022-12-10T16:52:00Z">
              <w:tcPr>
                <w:tcW w:w="1131" w:type="dxa"/>
              </w:tcPr>
            </w:tcPrChange>
          </w:tcPr>
          <w:p w14:paraId="5A0DCD89" w14:textId="0B75D216"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w:t>
            </w:r>
          </w:p>
        </w:tc>
        <w:tc>
          <w:tcPr>
            <w:tcW w:w="1149" w:type="dxa"/>
            <w:vAlign w:val="center"/>
            <w:tcPrChange w:id="493" w:author="Jake Caldwell" w:date="2022-12-10T16:52:00Z">
              <w:tcPr>
                <w:tcW w:w="1149" w:type="dxa"/>
              </w:tcPr>
            </w:tcPrChange>
          </w:tcPr>
          <w:p w14:paraId="5E92D4D6" w14:textId="0BC2FCDB"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w:t>
            </w:r>
          </w:p>
        </w:tc>
        <w:tc>
          <w:tcPr>
            <w:tcW w:w="1125" w:type="dxa"/>
            <w:vAlign w:val="center"/>
            <w:tcPrChange w:id="494" w:author="Jake Caldwell" w:date="2022-12-10T16:52:00Z">
              <w:tcPr>
                <w:tcW w:w="1125" w:type="dxa"/>
              </w:tcPr>
            </w:tcPrChange>
          </w:tcPr>
          <w:p w14:paraId="41FC0E4D" w14:textId="6818A482"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w:t>
            </w:r>
          </w:p>
        </w:tc>
        <w:tc>
          <w:tcPr>
            <w:tcW w:w="1177" w:type="dxa"/>
            <w:vAlign w:val="center"/>
            <w:tcPrChange w:id="495" w:author="Jake Caldwell" w:date="2022-12-10T16:52:00Z">
              <w:tcPr>
                <w:tcW w:w="1177" w:type="dxa"/>
              </w:tcPr>
            </w:tcPrChange>
          </w:tcPr>
          <w:p w14:paraId="7DBD83C6" w14:textId="7AFB7099"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w:t>
            </w:r>
          </w:p>
        </w:tc>
        <w:tc>
          <w:tcPr>
            <w:tcW w:w="1121" w:type="dxa"/>
            <w:vAlign w:val="center"/>
            <w:tcPrChange w:id="496" w:author="Jake Caldwell" w:date="2022-12-10T16:52:00Z">
              <w:tcPr>
                <w:tcW w:w="1121" w:type="dxa"/>
              </w:tcPr>
            </w:tcPrChange>
          </w:tcPr>
          <w:p w14:paraId="6A754108" w14:textId="71062B46"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p>
        </w:tc>
        <w:tc>
          <w:tcPr>
            <w:tcW w:w="1121" w:type="dxa"/>
            <w:vAlign w:val="center"/>
            <w:tcPrChange w:id="497" w:author="Jake Caldwell" w:date="2022-12-10T16:52:00Z">
              <w:tcPr>
                <w:tcW w:w="1121" w:type="dxa"/>
              </w:tcPr>
            </w:tcPrChange>
          </w:tcPr>
          <w:p w14:paraId="2F4CC4B9" w14:textId="54E8BE7F"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9.7</w:t>
            </w:r>
          </w:p>
        </w:tc>
        <w:tc>
          <w:tcPr>
            <w:tcW w:w="1123" w:type="dxa"/>
            <w:vAlign w:val="center"/>
            <w:tcPrChange w:id="498" w:author="Jake Caldwell" w:date="2022-12-10T16:52:00Z">
              <w:tcPr>
                <w:tcW w:w="1123" w:type="dxa"/>
              </w:tcPr>
            </w:tcPrChange>
          </w:tcPr>
          <w:p w14:paraId="2F23A781" w14:textId="564B9A02" w:rsidR="000C1F8E" w:rsidRDefault="000C1F8E" w:rsidP="000A2B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27.8</w:t>
            </w:r>
          </w:p>
        </w:tc>
      </w:tr>
    </w:tbl>
    <w:p w14:paraId="1155B3C8" w14:textId="7AAE64A2" w:rsidR="00BC4E16" w:rsidRDefault="008D2574" w:rsidP="00BC4E16">
      <w:pPr>
        <w:spacing w:line="480" w:lineRule="auto"/>
        <w:rPr>
          <w:rFonts w:ascii="Times New Roman" w:hAnsi="Times New Roman" w:cs="Times New Roman"/>
          <w:sz w:val="20"/>
          <w:szCs w:val="20"/>
        </w:rPr>
      </w:pPr>
      <w:r>
        <w:rPr>
          <w:rFonts w:ascii="Times New Roman" w:hAnsi="Times New Roman" w:cs="Times New Roman"/>
          <w:b/>
          <w:bCs/>
          <w:sz w:val="20"/>
          <w:szCs w:val="20"/>
        </w:rPr>
        <w:t xml:space="preserve">Table 3: </w:t>
      </w:r>
      <w:r w:rsidR="00B76AF8">
        <w:rPr>
          <w:rFonts w:ascii="Times New Roman" w:hAnsi="Times New Roman" w:cs="Times New Roman"/>
          <w:sz w:val="20"/>
          <w:szCs w:val="20"/>
        </w:rPr>
        <w:t>Th</w:t>
      </w:r>
      <w:r w:rsidR="00EE7DF6">
        <w:rPr>
          <w:rFonts w:ascii="Times New Roman" w:hAnsi="Times New Roman" w:cs="Times New Roman"/>
          <w:sz w:val="20"/>
          <w:szCs w:val="20"/>
        </w:rPr>
        <w:t>is table has the summary statistics for the variables of interest</w:t>
      </w:r>
      <w:r w:rsidR="00B62200">
        <w:rPr>
          <w:rFonts w:ascii="Times New Roman" w:hAnsi="Times New Roman" w:cs="Times New Roman"/>
          <w:sz w:val="20"/>
          <w:szCs w:val="20"/>
        </w:rPr>
        <w:t xml:space="preserve">. Refer to table 1 for definitions of the variables in this table. </w:t>
      </w:r>
    </w:p>
    <w:p w14:paraId="3090867D" w14:textId="495B0EAC" w:rsidR="00B62200" w:rsidRDefault="00804C82" w:rsidP="00BC4E1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average basic box score for an NBA player is </w:t>
      </w:r>
      <w:r w:rsidR="00EF5B90">
        <w:rPr>
          <w:rFonts w:ascii="Times New Roman" w:hAnsi="Times New Roman" w:cs="Times New Roman"/>
          <w:sz w:val="24"/>
          <w:szCs w:val="24"/>
        </w:rPr>
        <w:t xml:space="preserve">9.5 points, 2.1 assists, and 3.9 field goals on </w:t>
      </w:r>
      <w:r w:rsidR="00BD3E9E">
        <w:rPr>
          <w:rFonts w:ascii="Times New Roman" w:hAnsi="Times New Roman" w:cs="Times New Roman"/>
          <w:sz w:val="24"/>
          <w:szCs w:val="24"/>
        </w:rPr>
        <w:t xml:space="preserve">3.5 made field goals (Table 3). </w:t>
      </w:r>
      <w:r w:rsidR="0010657E">
        <w:rPr>
          <w:rFonts w:ascii="Times New Roman" w:hAnsi="Times New Roman" w:cs="Times New Roman"/>
          <w:sz w:val="24"/>
          <w:szCs w:val="24"/>
        </w:rPr>
        <w:t xml:space="preserve">The average NBA player also turns the ball over 1.3 times a game and commits 2.0 fouls. </w:t>
      </w:r>
      <w:r w:rsidR="00D94004">
        <w:rPr>
          <w:rFonts w:ascii="Times New Roman" w:hAnsi="Times New Roman" w:cs="Times New Roman"/>
          <w:sz w:val="24"/>
          <w:szCs w:val="24"/>
        </w:rPr>
        <w:t xml:space="preserve">On the defensive side of the ball, the average NBA player </w:t>
      </w:r>
      <w:r w:rsidR="00B525C4">
        <w:rPr>
          <w:rFonts w:ascii="Times New Roman" w:hAnsi="Times New Roman" w:cs="Times New Roman"/>
          <w:sz w:val="24"/>
          <w:szCs w:val="24"/>
        </w:rPr>
        <w:t xml:space="preserve">records 0.7 steals and 0.4 blocks. </w:t>
      </w:r>
      <w:r w:rsidR="00C22CAC">
        <w:rPr>
          <w:rFonts w:ascii="Times New Roman" w:hAnsi="Times New Roman" w:cs="Times New Roman"/>
          <w:sz w:val="24"/>
          <w:szCs w:val="24"/>
        </w:rPr>
        <w:t xml:space="preserve">These numbers result in an average </w:t>
      </w:r>
      <w:r w:rsidR="0029094B">
        <w:rPr>
          <w:rFonts w:ascii="Times New Roman" w:hAnsi="Times New Roman" w:cs="Times New Roman"/>
          <w:sz w:val="24"/>
          <w:szCs w:val="24"/>
        </w:rPr>
        <w:t xml:space="preserve">PER of 15.0 and </w:t>
      </w:r>
      <w:proofErr w:type="spellStart"/>
      <w:r w:rsidR="0029094B">
        <w:rPr>
          <w:rFonts w:ascii="Times New Roman" w:hAnsi="Times New Roman" w:cs="Times New Roman"/>
          <w:sz w:val="24"/>
          <w:szCs w:val="24"/>
        </w:rPr>
        <w:t>GameScore</w:t>
      </w:r>
      <w:proofErr w:type="spellEnd"/>
      <w:r w:rsidR="0029094B">
        <w:rPr>
          <w:rFonts w:ascii="Times New Roman" w:hAnsi="Times New Roman" w:cs="Times New Roman"/>
          <w:sz w:val="24"/>
          <w:szCs w:val="24"/>
        </w:rPr>
        <w:t xml:space="preserve"> of 7.0. </w:t>
      </w:r>
    </w:p>
    <w:p w14:paraId="76C53E87" w14:textId="77777777" w:rsidR="00D82B38" w:rsidRDefault="0029094B" w:rsidP="00D82B3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is a large discrepancy between </w:t>
      </w:r>
      <w:r w:rsidR="00A71E51">
        <w:rPr>
          <w:rFonts w:ascii="Times New Roman" w:hAnsi="Times New Roman" w:cs="Times New Roman"/>
          <w:sz w:val="24"/>
          <w:szCs w:val="24"/>
        </w:rPr>
        <w:t xml:space="preserve">the third quartile and the maximum PER and </w:t>
      </w:r>
      <w:proofErr w:type="spellStart"/>
      <w:r w:rsidR="00A71E51">
        <w:rPr>
          <w:rFonts w:ascii="Times New Roman" w:hAnsi="Times New Roman" w:cs="Times New Roman"/>
          <w:sz w:val="24"/>
          <w:szCs w:val="24"/>
        </w:rPr>
        <w:t>GameScore</w:t>
      </w:r>
      <w:proofErr w:type="spellEnd"/>
      <w:r w:rsidR="00A71E51">
        <w:rPr>
          <w:rFonts w:ascii="Times New Roman" w:hAnsi="Times New Roman" w:cs="Times New Roman"/>
          <w:sz w:val="24"/>
          <w:szCs w:val="24"/>
        </w:rPr>
        <w:t xml:space="preserve"> in the data set. </w:t>
      </w:r>
      <w:r w:rsidR="00D82B38">
        <w:rPr>
          <w:rFonts w:ascii="Times New Roman" w:hAnsi="Times New Roman" w:cs="Times New Roman"/>
          <w:sz w:val="24"/>
          <w:szCs w:val="24"/>
        </w:rPr>
        <w:t xml:space="preserve">For reference, random forest models were used to run regression on </w:t>
      </w:r>
      <w:proofErr w:type="spellStart"/>
      <w:r w:rsidR="00D82B38">
        <w:rPr>
          <w:rFonts w:ascii="Times New Roman" w:hAnsi="Times New Roman" w:cs="Times New Roman"/>
          <w:sz w:val="24"/>
          <w:szCs w:val="24"/>
        </w:rPr>
        <w:t>GameScore</w:t>
      </w:r>
      <w:proofErr w:type="spellEnd"/>
      <w:r w:rsidR="00D82B38">
        <w:rPr>
          <w:rFonts w:ascii="Times New Roman" w:hAnsi="Times New Roman" w:cs="Times New Roman"/>
          <w:sz w:val="24"/>
          <w:szCs w:val="24"/>
        </w:rPr>
        <w:t xml:space="preserve"> and PER because random forests don’t require assumptions. </w:t>
      </w:r>
    </w:p>
    <w:p w14:paraId="52DA374B" w14:textId="23BF976E" w:rsidR="0076444C" w:rsidRDefault="007A35BB" w:rsidP="007A35B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210CEA" wp14:editId="5FD81250">
            <wp:extent cx="4381500" cy="438150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1500" cy="4381500"/>
                    </a:xfrm>
                    <a:prstGeom prst="rect">
                      <a:avLst/>
                    </a:prstGeom>
                  </pic:spPr>
                </pic:pic>
              </a:graphicData>
            </a:graphic>
          </wp:inline>
        </w:drawing>
      </w:r>
    </w:p>
    <w:p w14:paraId="0D48E83B" w14:textId="55999824" w:rsidR="0076444C" w:rsidRDefault="0076444C" w:rsidP="0076444C">
      <w:pPr>
        <w:spacing w:line="480" w:lineRule="auto"/>
        <w:rPr>
          <w:rFonts w:ascii="Times New Roman" w:hAnsi="Times New Roman" w:cs="Times New Roman"/>
          <w:sz w:val="20"/>
          <w:szCs w:val="20"/>
        </w:rPr>
      </w:pPr>
      <w:r>
        <w:rPr>
          <w:rFonts w:ascii="Times New Roman" w:hAnsi="Times New Roman" w:cs="Times New Roman"/>
          <w:b/>
          <w:bCs/>
          <w:sz w:val="20"/>
          <w:szCs w:val="20"/>
        </w:rPr>
        <w:t xml:space="preserve">Figure </w:t>
      </w:r>
      <w:r w:rsidR="007A35BB">
        <w:rPr>
          <w:rFonts w:ascii="Times New Roman" w:hAnsi="Times New Roman" w:cs="Times New Roman"/>
          <w:b/>
          <w:bCs/>
          <w:sz w:val="20"/>
          <w:szCs w:val="20"/>
        </w:rPr>
        <w:t>2</w:t>
      </w:r>
      <w:r>
        <w:rPr>
          <w:rFonts w:ascii="Times New Roman" w:hAnsi="Times New Roman" w:cs="Times New Roman"/>
          <w:b/>
          <w:bCs/>
          <w:sz w:val="20"/>
          <w:szCs w:val="20"/>
        </w:rPr>
        <w:t xml:space="preserve">: </w:t>
      </w:r>
      <w:r>
        <w:rPr>
          <w:rFonts w:ascii="Times New Roman" w:hAnsi="Times New Roman" w:cs="Times New Roman"/>
          <w:sz w:val="20"/>
          <w:szCs w:val="20"/>
        </w:rPr>
        <w:t xml:space="preserve">This plot </w:t>
      </w:r>
      <w:r w:rsidR="007A35BB">
        <w:rPr>
          <w:rFonts w:ascii="Times New Roman" w:hAnsi="Times New Roman" w:cs="Times New Roman"/>
          <w:sz w:val="20"/>
          <w:szCs w:val="20"/>
        </w:rPr>
        <w:t xml:space="preserve">compares the distribution of career average PER and </w:t>
      </w:r>
      <w:proofErr w:type="spellStart"/>
      <w:r w:rsidR="007A35BB">
        <w:rPr>
          <w:rFonts w:ascii="Times New Roman" w:hAnsi="Times New Roman" w:cs="Times New Roman"/>
          <w:sz w:val="20"/>
          <w:szCs w:val="20"/>
        </w:rPr>
        <w:t>GameScore</w:t>
      </w:r>
      <w:proofErr w:type="spellEnd"/>
      <w:r w:rsidR="007A35BB">
        <w:rPr>
          <w:rFonts w:ascii="Times New Roman" w:hAnsi="Times New Roman" w:cs="Times New Roman"/>
          <w:sz w:val="20"/>
          <w:szCs w:val="20"/>
        </w:rPr>
        <w:t xml:space="preserve">. The dotted line represents </w:t>
      </w:r>
      <w:r w:rsidR="00462BFB">
        <w:rPr>
          <w:rFonts w:ascii="Times New Roman" w:hAnsi="Times New Roman" w:cs="Times New Roman"/>
          <w:sz w:val="20"/>
          <w:szCs w:val="20"/>
        </w:rPr>
        <w:t>two standard deviations away from the mean</w:t>
      </w:r>
      <w:r w:rsidR="000F2D50">
        <w:rPr>
          <w:rFonts w:ascii="Times New Roman" w:hAnsi="Times New Roman" w:cs="Times New Roman"/>
          <w:sz w:val="20"/>
          <w:szCs w:val="20"/>
        </w:rPr>
        <w:t xml:space="preserve">. The PER distribution looks to be approximately normal, </w:t>
      </w:r>
      <w:r w:rsidR="00DA0789">
        <w:rPr>
          <w:rFonts w:ascii="Times New Roman" w:hAnsi="Times New Roman" w:cs="Times New Roman"/>
          <w:sz w:val="20"/>
          <w:szCs w:val="20"/>
        </w:rPr>
        <w:t>whereas</w:t>
      </w:r>
      <w:r w:rsidR="000F2D50">
        <w:rPr>
          <w:rFonts w:ascii="Times New Roman" w:hAnsi="Times New Roman" w:cs="Times New Roman"/>
          <w:sz w:val="20"/>
          <w:szCs w:val="20"/>
        </w:rPr>
        <w:t xml:space="preserve"> the </w:t>
      </w:r>
      <w:proofErr w:type="spellStart"/>
      <w:r w:rsidR="0024030F">
        <w:rPr>
          <w:rFonts w:ascii="Times New Roman" w:hAnsi="Times New Roman" w:cs="Times New Roman"/>
          <w:sz w:val="20"/>
          <w:szCs w:val="20"/>
        </w:rPr>
        <w:t>Gamescore</w:t>
      </w:r>
      <w:proofErr w:type="spellEnd"/>
      <w:r w:rsidR="000F2D50">
        <w:rPr>
          <w:rFonts w:ascii="Times New Roman" w:hAnsi="Times New Roman" w:cs="Times New Roman"/>
          <w:sz w:val="20"/>
          <w:szCs w:val="20"/>
        </w:rPr>
        <w:t xml:space="preserve"> distribution looks to be </w:t>
      </w:r>
      <w:r w:rsidR="0024030F">
        <w:rPr>
          <w:rFonts w:ascii="Times New Roman" w:hAnsi="Times New Roman" w:cs="Times New Roman"/>
          <w:sz w:val="20"/>
          <w:szCs w:val="20"/>
        </w:rPr>
        <w:t xml:space="preserve">skew right. </w:t>
      </w:r>
    </w:p>
    <w:p w14:paraId="295D2338" w14:textId="2DDD4E12" w:rsidR="0076444C" w:rsidRDefault="00DA0789" w:rsidP="00BC4E16">
      <w:pPr>
        <w:spacing w:line="480" w:lineRule="auto"/>
        <w:rPr>
          <w:rFonts w:ascii="Times New Roman" w:hAnsi="Times New Roman" w:cs="Times New Roman"/>
          <w:sz w:val="24"/>
          <w:szCs w:val="24"/>
        </w:rPr>
      </w:pPr>
      <w:r>
        <w:rPr>
          <w:rFonts w:ascii="Times New Roman" w:hAnsi="Times New Roman" w:cs="Times New Roman"/>
          <w:sz w:val="24"/>
          <w:szCs w:val="24"/>
        </w:rPr>
        <w:t>The</w:t>
      </w:r>
      <w:r w:rsidR="00386A92">
        <w:rPr>
          <w:rFonts w:ascii="Times New Roman" w:hAnsi="Times New Roman" w:cs="Times New Roman"/>
          <w:sz w:val="24"/>
          <w:szCs w:val="24"/>
        </w:rPr>
        <w:t xml:space="preserve"> mean PER is slightly higher than the mean </w:t>
      </w:r>
      <w:proofErr w:type="spellStart"/>
      <w:r w:rsidR="00386A92">
        <w:rPr>
          <w:rFonts w:ascii="Times New Roman" w:hAnsi="Times New Roman" w:cs="Times New Roman"/>
          <w:sz w:val="24"/>
          <w:szCs w:val="24"/>
        </w:rPr>
        <w:t>Gamescore</w:t>
      </w:r>
      <w:proofErr w:type="spellEnd"/>
      <w:r w:rsidR="00386A92">
        <w:rPr>
          <w:rFonts w:ascii="Times New Roman" w:hAnsi="Times New Roman" w:cs="Times New Roman"/>
          <w:sz w:val="24"/>
          <w:szCs w:val="24"/>
        </w:rPr>
        <w:t xml:space="preserve"> distribution, but both distributions show limited observations </w:t>
      </w:r>
      <w:r>
        <w:rPr>
          <w:rFonts w:ascii="Times New Roman" w:hAnsi="Times New Roman" w:cs="Times New Roman"/>
          <w:sz w:val="24"/>
          <w:szCs w:val="24"/>
        </w:rPr>
        <w:t xml:space="preserve">beyond the two standard deviation mark (Figure 2). To more clearly visualize this, below is a plot that compares PER and </w:t>
      </w:r>
      <w:proofErr w:type="spellStart"/>
      <w:r>
        <w:rPr>
          <w:rFonts w:ascii="Times New Roman" w:hAnsi="Times New Roman" w:cs="Times New Roman"/>
          <w:sz w:val="24"/>
          <w:szCs w:val="24"/>
        </w:rPr>
        <w:t>Gamescore</w:t>
      </w:r>
      <w:proofErr w:type="spellEnd"/>
      <w:r>
        <w:rPr>
          <w:rFonts w:ascii="Times New Roman" w:hAnsi="Times New Roman" w:cs="Times New Roman"/>
          <w:sz w:val="24"/>
          <w:szCs w:val="24"/>
        </w:rPr>
        <w:t xml:space="preserve"> on the same axis. </w:t>
      </w:r>
    </w:p>
    <w:p w14:paraId="6762C83F" w14:textId="4DC228F8" w:rsidR="00731010" w:rsidRDefault="009D65C1" w:rsidP="00DA0789">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CAAA08A" wp14:editId="74693567">
            <wp:extent cx="4338755" cy="4343400"/>
            <wp:effectExtent l="0" t="0" r="508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rotWithShape="1">
                    <a:blip r:embed="rId9" cstate="print">
                      <a:extLst>
                        <a:ext uri="{28A0092B-C50C-407E-A947-70E740481C1C}">
                          <a14:useLocalDpi xmlns:a14="http://schemas.microsoft.com/office/drawing/2010/main" val="0"/>
                        </a:ext>
                      </a:extLst>
                    </a:blip>
                    <a:srcRect r="214" b="106"/>
                    <a:stretch/>
                  </pic:blipFill>
                  <pic:spPr bwMode="auto">
                    <a:xfrm>
                      <a:off x="0" y="0"/>
                      <a:ext cx="4352296" cy="4356956"/>
                    </a:xfrm>
                    <a:prstGeom prst="rect">
                      <a:avLst/>
                    </a:prstGeom>
                    <a:ln>
                      <a:noFill/>
                    </a:ln>
                    <a:extLst>
                      <a:ext uri="{53640926-AAD7-44D8-BBD7-CCE9431645EC}">
                        <a14:shadowObscured xmlns:a14="http://schemas.microsoft.com/office/drawing/2010/main"/>
                      </a:ext>
                    </a:extLst>
                  </pic:spPr>
                </pic:pic>
              </a:graphicData>
            </a:graphic>
          </wp:inline>
        </w:drawing>
      </w:r>
    </w:p>
    <w:p w14:paraId="45DF4D03" w14:textId="0B8D460D" w:rsidR="003950CF" w:rsidRDefault="003950CF" w:rsidP="00731010">
      <w:pPr>
        <w:spacing w:line="480" w:lineRule="auto"/>
        <w:rPr>
          <w:rFonts w:ascii="Times New Roman" w:hAnsi="Times New Roman" w:cs="Times New Roman"/>
          <w:sz w:val="20"/>
          <w:szCs w:val="20"/>
        </w:rPr>
      </w:pPr>
      <w:r>
        <w:rPr>
          <w:rFonts w:ascii="Times New Roman" w:hAnsi="Times New Roman" w:cs="Times New Roman"/>
          <w:b/>
          <w:bCs/>
          <w:sz w:val="20"/>
          <w:szCs w:val="20"/>
        </w:rPr>
        <w:t xml:space="preserve">Figure </w:t>
      </w:r>
      <w:r w:rsidR="007A35BB">
        <w:rPr>
          <w:rFonts w:ascii="Times New Roman" w:hAnsi="Times New Roman" w:cs="Times New Roman"/>
          <w:b/>
          <w:bCs/>
          <w:sz w:val="20"/>
          <w:szCs w:val="20"/>
        </w:rPr>
        <w:t>3</w:t>
      </w:r>
      <w:r>
        <w:rPr>
          <w:rFonts w:ascii="Times New Roman" w:hAnsi="Times New Roman" w:cs="Times New Roman"/>
          <w:b/>
          <w:bCs/>
          <w:sz w:val="20"/>
          <w:szCs w:val="20"/>
        </w:rPr>
        <w:t xml:space="preserve">: </w:t>
      </w:r>
      <w:r>
        <w:rPr>
          <w:rFonts w:ascii="Times New Roman" w:hAnsi="Times New Roman" w:cs="Times New Roman"/>
          <w:sz w:val="20"/>
          <w:szCs w:val="20"/>
        </w:rPr>
        <w:t xml:space="preserve">This plot shows the relationship between </w:t>
      </w:r>
      <w:proofErr w:type="spellStart"/>
      <w:r>
        <w:rPr>
          <w:rFonts w:ascii="Times New Roman" w:hAnsi="Times New Roman" w:cs="Times New Roman"/>
          <w:sz w:val="20"/>
          <w:szCs w:val="20"/>
        </w:rPr>
        <w:t>GameScore</w:t>
      </w:r>
      <w:proofErr w:type="spellEnd"/>
      <w:r>
        <w:rPr>
          <w:rFonts w:ascii="Times New Roman" w:hAnsi="Times New Roman" w:cs="Times New Roman"/>
          <w:sz w:val="20"/>
          <w:szCs w:val="20"/>
        </w:rPr>
        <w:t xml:space="preserve"> and PER. The </w:t>
      </w:r>
      <w:r w:rsidR="009D65C1">
        <w:rPr>
          <w:rFonts w:ascii="Times New Roman" w:hAnsi="Times New Roman" w:cs="Times New Roman"/>
          <w:sz w:val="20"/>
          <w:szCs w:val="20"/>
        </w:rPr>
        <w:t>black</w:t>
      </w:r>
      <w:r>
        <w:rPr>
          <w:rFonts w:ascii="Times New Roman" w:hAnsi="Times New Roman" w:cs="Times New Roman"/>
          <w:sz w:val="20"/>
          <w:szCs w:val="20"/>
        </w:rPr>
        <w:t xml:space="preserve"> lines are </w:t>
      </w:r>
      <w:r w:rsidR="00CD635D">
        <w:rPr>
          <w:rFonts w:ascii="Times New Roman" w:hAnsi="Times New Roman" w:cs="Times New Roman"/>
          <w:sz w:val="20"/>
          <w:szCs w:val="20"/>
        </w:rPr>
        <w:t>located at the 3</w:t>
      </w:r>
      <w:r w:rsidR="00CD635D" w:rsidRPr="00CD635D">
        <w:rPr>
          <w:rFonts w:ascii="Times New Roman" w:hAnsi="Times New Roman" w:cs="Times New Roman"/>
          <w:sz w:val="20"/>
          <w:szCs w:val="20"/>
          <w:vertAlign w:val="superscript"/>
        </w:rPr>
        <w:t>rd</w:t>
      </w:r>
      <w:r w:rsidR="00CD635D">
        <w:rPr>
          <w:rFonts w:ascii="Times New Roman" w:hAnsi="Times New Roman" w:cs="Times New Roman"/>
          <w:sz w:val="20"/>
          <w:szCs w:val="20"/>
        </w:rPr>
        <w:t xml:space="preserve"> quartile of PER and </w:t>
      </w:r>
      <w:proofErr w:type="spellStart"/>
      <w:r w:rsidR="00CD635D">
        <w:rPr>
          <w:rFonts w:ascii="Times New Roman" w:hAnsi="Times New Roman" w:cs="Times New Roman"/>
          <w:sz w:val="20"/>
          <w:szCs w:val="20"/>
        </w:rPr>
        <w:t>GameScore</w:t>
      </w:r>
      <w:proofErr w:type="spellEnd"/>
      <w:r w:rsidR="00CD635D">
        <w:rPr>
          <w:rFonts w:ascii="Times New Roman" w:hAnsi="Times New Roman" w:cs="Times New Roman"/>
          <w:sz w:val="20"/>
          <w:szCs w:val="20"/>
        </w:rPr>
        <w:t>. The upper right area of the plot are the standout statistical producers in the NBA over the course of their careers</w:t>
      </w:r>
      <w:r w:rsidR="00ED3A33">
        <w:rPr>
          <w:rFonts w:ascii="Times New Roman" w:hAnsi="Times New Roman" w:cs="Times New Roman"/>
          <w:sz w:val="20"/>
          <w:szCs w:val="20"/>
        </w:rPr>
        <w:t xml:space="preserve">. </w:t>
      </w:r>
      <w:r w:rsidR="009D65C1">
        <w:rPr>
          <w:rFonts w:ascii="Times New Roman" w:hAnsi="Times New Roman" w:cs="Times New Roman"/>
          <w:sz w:val="20"/>
          <w:szCs w:val="20"/>
        </w:rPr>
        <w:t>The blue dots represent players on the NBA 75</w:t>
      </w:r>
      <w:r w:rsidR="009D65C1" w:rsidRPr="009D65C1">
        <w:rPr>
          <w:rFonts w:ascii="Times New Roman" w:hAnsi="Times New Roman" w:cs="Times New Roman"/>
          <w:sz w:val="20"/>
          <w:szCs w:val="20"/>
          <w:vertAlign w:val="superscript"/>
        </w:rPr>
        <w:t>th</w:t>
      </w:r>
      <w:r w:rsidR="009D65C1">
        <w:rPr>
          <w:rFonts w:ascii="Times New Roman" w:hAnsi="Times New Roman" w:cs="Times New Roman"/>
          <w:sz w:val="20"/>
          <w:szCs w:val="20"/>
        </w:rPr>
        <w:t xml:space="preserve"> anniversary team. </w:t>
      </w:r>
    </w:p>
    <w:p w14:paraId="11CF5A16" w14:textId="4103263B" w:rsidR="00D82B38" w:rsidRDefault="00E9303F" w:rsidP="00731010">
      <w:pPr>
        <w:spacing w:line="480" w:lineRule="auto"/>
        <w:rPr>
          <w:rFonts w:ascii="Times New Roman" w:hAnsi="Times New Roman" w:cs="Times New Roman"/>
          <w:sz w:val="24"/>
          <w:szCs w:val="24"/>
        </w:rPr>
      </w:pPr>
      <w:r>
        <w:rPr>
          <w:rFonts w:ascii="Times New Roman" w:hAnsi="Times New Roman" w:cs="Times New Roman"/>
          <w:sz w:val="24"/>
          <w:szCs w:val="24"/>
        </w:rPr>
        <w:t xml:space="preserve">Most of the NBA players sit outside of the upper right quadrant of figure </w:t>
      </w:r>
      <w:r w:rsidR="00DA0789">
        <w:rPr>
          <w:rFonts w:ascii="Times New Roman" w:hAnsi="Times New Roman" w:cs="Times New Roman"/>
          <w:sz w:val="24"/>
          <w:szCs w:val="24"/>
        </w:rPr>
        <w:t>three</w:t>
      </w:r>
      <w:r>
        <w:rPr>
          <w:rFonts w:ascii="Times New Roman" w:hAnsi="Times New Roman" w:cs="Times New Roman"/>
          <w:sz w:val="24"/>
          <w:szCs w:val="24"/>
        </w:rPr>
        <w:t xml:space="preserve">. The players that made it into the upper right quadrant are, </w:t>
      </w:r>
      <w:r w:rsidR="00A72B4D">
        <w:rPr>
          <w:rFonts w:ascii="Times New Roman" w:hAnsi="Times New Roman" w:cs="Times New Roman"/>
          <w:sz w:val="24"/>
          <w:szCs w:val="24"/>
        </w:rPr>
        <w:t xml:space="preserve">considering PER and </w:t>
      </w:r>
      <w:proofErr w:type="spellStart"/>
      <w:r w:rsidR="00A72B4D">
        <w:rPr>
          <w:rFonts w:ascii="Times New Roman" w:hAnsi="Times New Roman" w:cs="Times New Roman"/>
          <w:sz w:val="24"/>
          <w:szCs w:val="24"/>
        </w:rPr>
        <w:t>Gamescore</w:t>
      </w:r>
      <w:proofErr w:type="spellEnd"/>
      <w:r>
        <w:rPr>
          <w:rFonts w:ascii="Times New Roman" w:hAnsi="Times New Roman" w:cs="Times New Roman"/>
          <w:sz w:val="24"/>
          <w:szCs w:val="24"/>
        </w:rPr>
        <w:t xml:space="preserve">, the </w:t>
      </w:r>
      <w:r w:rsidR="00A72B4D">
        <w:rPr>
          <w:rFonts w:ascii="Times New Roman" w:hAnsi="Times New Roman" w:cs="Times New Roman"/>
          <w:sz w:val="24"/>
          <w:szCs w:val="24"/>
        </w:rPr>
        <w:t xml:space="preserve">most productive </w:t>
      </w:r>
      <w:r>
        <w:rPr>
          <w:rFonts w:ascii="Times New Roman" w:hAnsi="Times New Roman" w:cs="Times New Roman"/>
          <w:sz w:val="24"/>
          <w:szCs w:val="24"/>
        </w:rPr>
        <w:t>players</w:t>
      </w:r>
      <w:r w:rsidR="00541603">
        <w:rPr>
          <w:rFonts w:ascii="Times New Roman" w:hAnsi="Times New Roman" w:cs="Times New Roman"/>
          <w:sz w:val="24"/>
          <w:szCs w:val="24"/>
        </w:rPr>
        <w:t xml:space="preserve"> of all time</w:t>
      </w:r>
      <w:r w:rsidR="00911739">
        <w:rPr>
          <w:rFonts w:ascii="Times New Roman" w:hAnsi="Times New Roman" w:cs="Times New Roman"/>
          <w:sz w:val="24"/>
          <w:szCs w:val="24"/>
        </w:rPr>
        <w:t>. Most of the NBA 75</w:t>
      </w:r>
      <w:r w:rsidR="00911739" w:rsidRPr="00911739">
        <w:rPr>
          <w:rFonts w:ascii="Times New Roman" w:hAnsi="Times New Roman" w:cs="Times New Roman"/>
          <w:sz w:val="24"/>
          <w:szCs w:val="24"/>
          <w:vertAlign w:val="superscript"/>
        </w:rPr>
        <w:t>th</w:t>
      </w:r>
      <w:r w:rsidR="00911739">
        <w:rPr>
          <w:rFonts w:ascii="Times New Roman" w:hAnsi="Times New Roman" w:cs="Times New Roman"/>
          <w:sz w:val="24"/>
          <w:szCs w:val="24"/>
        </w:rPr>
        <w:t xml:space="preserve"> Anniversary team also resides in the upper right corner as well (Figure 3)</w:t>
      </w:r>
      <w:r w:rsidR="005B7850">
        <w:rPr>
          <w:rFonts w:ascii="Times New Roman" w:hAnsi="Times New Roman" w:cs="Times New Roman"/>
          <w:sz w:val="24"/>
          <w:szCs w:val="24"/>
        </w:rPr>
        <w:t>. Before</w:t>
      </w:r>
      <w:r w:rsidR="00720BE7">
        <w:rPr>
          <w:rFonts w:ascii="Times New Roman" w:hAnsi="Times New Roman" w:cs="Times New Roman"/>
          <w:sz w:val="24"/>
          <w:szCs w:val="24"/>
        </w:rPr>
        <w:t xml:space="preserve"> I </w:t>
      </w:r>
      <w:r w:rsidR="001B55CC">
        <w:rPr>
          <w:rFonts w:ascii="Times New Roman" w:hAnsi="Times New Roman" w:cs="Times New Roman"/>
          <w:sz w:val="24"/>
          <w:szCs w:val="24"/>
        </w:rPr>
        <w:t xml:space="preserve">ran the random forest model for feature selection, I found the top 50 players </w:t>
      </w:r>
      <w:r w:rsidR="00633B85">
        <w:rPr>
          <w:rFonts w:ascii="Times New Roman" w:hAnsi="Times New Roman" w:cs="Times New Roman"/>
          <w:sz w:val="24"/>
          <w:szCs w:val="24"/>
        </w:rPr>
        <w:t xml:space="preserve">of all time based on career average PER and </w:t>
      </w:r>
      <w:proofErr w:type="spellStart"/>
      <w:r w:rsidR="00633B85">
        <w:rPr>
          <w:rFonts w:ascii="Times New Roman" w:hAnsi="Times New Roman" w:cs="Times New Roman"/>
          <w:sz w:val="24"/>
          <w:szCs w:val="24"/>
        </w:rPr>
        <w:t>GameScore</w:t>
      </w:r>
      <w:proofErr w:type="spellEnd"/>
      <w:r w:rsidR="00633B85">
        <w:rPr>
          <w:rFonts w:ascii="Times New Roman" w:hAnsi="Times New Roman" w:cs="Times New Roman"/>
          <w:sz w:val="24"/>
          <w:szCs w:val="24"/>
        </w:rPr>
        <w:t>. I then compared them to the players in the NBA 75</w:t>
      </w:r>
      <w:r w:rsidR="00633B85" w:rsidRPr="00633B85">
        <w:rPr>
          <w:rFonts w:ascii="Times New Roman" w:hAnsi="Times New Roman" w:cs="Times New Roman"/>
          <w:sz w:val="24"/>
          <w:szCs w:val="24"/>
          <w:vertAlign w:val="superscript"/>
        </w:rPr>
        <w:t>th</w:t>
      </w:r>
      <w:r w:rsidR="00633B85">
        <w:rPr>
          <w:rFonts w:ascii="Times New Roman" w:hAnsi="Times New Roman" w:cs="Times New Roman"/>
          <w:sz w:val="24"/>
          <w:szCs w:val="24"/>
        </w:rPr>
        <w:t xml:space="preserve"> Anniversary team to get a preliminary </w:t>
      </w:r>
      <w:r w:rsidR="00B924B4">
        <w:rPr>
          <w:rFonts w:ascii="Times New Roman" w:hAnsi="Times New Roman" w:cs="Times New Roman"/>
          <w:sz w:val="24"/>
          <w:szCs w:val="24"/>
        </w:rPr>
        <w:t xml:space="preserve">understanding of </w:t>
      </w:r>
      <w:r w:rsidR="00D45151">
        <w:rPr>
          <w:rFonts w:ascii="Times New Roman" w:hAnsi="Times New Roman" w:cs="Times New Roman"/>
          <w:sz w:val="24"/>
          <w:szCs w:val="24"/>
        </w:rPr>
        <w:t xml:space="preserve">any connections between stats and </w:t>
      </w:r>
      <w:r w:rsidR="00B127C0">
        <w:rPr>
          <w:rFonts w:ascii="Times New Roman" w:hAnsi="Times New Roman" w:cs="Times New Roman"/>
          <w:sz w:val="24"/>
          <w:szCs w:val="24"/>
        </w:rPr>
        <w:t xml:space="preserve">supposed greatness. </w:t>
      </w:r>
      <w:r w:rsidR="00D82B38">
        <w:rPr>
          <w:rFonts w:ascii="Times New Roman" w:hAnsi="Times New Roman" w:cs="Times New Roman"/>
          <w:sz w:val="24"/>
          <w:szCs w:val="24"/>
        </w:rPr>
        <w:t xml:space="preserve">For reference, random forest models were used to run regression on </w:t>
      </w:r>
      <w:proofErr w:type="spellStart"/>
      <w:r w:rsidR="00D82B38">
        <w:rPr>
          <w:rFonts w:ascii="Times New Roman" w:hAnsi="Times New Roman" w:cs="Times New Roman"/>
          <w:sz w:val="24"/>
          <w:szCs w:val="24"/>
        </w:rPr>
        <w:t>GameScore</w:t>
      </w:r>
      <w:proofErr w:type="spellEnd"/>
      <w:r w:rsidR="00D82B38">
        <w:rPr>
          <w:rFonts w:ascii="Times New Roman" w:hAnsi="Times New Roman" w:cs="Times New Roman"/>
          <w:sz w:val="24"/>
          <w:szCs w:val="24"/>
        </w:rPr>
        <w:t xml:space="preserve"> and PER because random forests don’t require assumptions. </w:t>
      </w:r>
    </w:p>
    <w:p w14:paraId="69E69C71" w14:textId="3167E164" w:rsidR="00E75683" w:rsidRDefault="00E75683" w:rsidP="00274893">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3E8288" wp14:editId="331A37AE">
            <wp:extent cx="4610628" cy="320675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t="15064" b="15384"/>
                    <a:stretch/>
                  </pic:blipFill>
                  <pic:spPr bwMode="auto">
                    <a:xfrm>
                      <a:off x="0" y="0"/>
                      <a:ext cx="4631889" cy="3221538"/>
                    </a:xfrm>
                    <a:prstGeom prst="rect">
                      <a:avLst/>
                    </a:prstGeom>
                    <a:ln>
                      <a:noFill/>
                    </a:ln>
                    <a:extLst>
                      <a:ext uri="{53640926-AAD7-44D8-BBD7-CCE9431645EC}">
                        <a14:shadowObscured xmlns:a14="http://schemas.microsoft.com/office/drawing/2010/main"/>
                      </a:ext>
                    </a:extLst>
                  </pic:spPr>
                </pic:pic>
              </a:graphicData>
            </a:graphic>
          </wp:inline>
        </w:drawing>
      </w:r>
    </w:p>
    <w:p w14:paraId="5989C53C" w14:textId="651B5733" w:rsidR="00E75683" w:rsidRDefault="00E75683" w:rsidP="00731010">
      <w:pPr>
        <w:spacing w:line="480" w:lineRule="auto"/>
        <w:rPr>
          <w:rFonts w:ascii="Times New Roman" w:hAnsi="Times New Roman" w:cs="Times New Roman"/>
          <w:sz w:val="20"/>
          <w:szCs w:val="20"/>
        </w:rPr>
      </w:pPr>
      <w:r>
        <w:rPr>
          <w:rFonts w:ascii="Times New Roman" w:hAnsi="Times New Roman" w:cs="Times New Roman"/>
          <w:b/>
          <w:bCs/>
          <w:sz w:val="20"/>
          <w:szCs w:val="20"/>
        </w:rPr>
        <w:t xml:space="preserve">Figure </w:t>
      </w:r>
      <w:r w:rsidR="00911739">
        <w:rPr>
          <w:rFonts w:ascii="Times New Roman" w:hAnsi="Times New Roman" w:cs="Times New Roman"/>
          <w:b/>
          <w:bCs/>
          <w:sz w:val="20"/>
          <w:szCs w:val="20"/>
        </w:rPr>
        <w:t>4</w:t>
      </w:r>
      <w:r>
        <w:rPr>
          <w:rFonts w:ascii="Times New Roman" w:hAnsi="Times New Roman" w:cs="Times New Roman"/>
          <w:b/>
          <w:bCs/>
          <w:sz w:val="20"/>
          <w:szCs w:val="20"/>
        </w:rPr>
        <w:t xml:space="preserve">: </w:t>
      </w:r>
      <w:r w:rsidR="007F4205">
        <w:rPr>
          <w:rFonts w:ascii="Times New Roman" w:hAnsi="Times New Roman" w:cs="Times New Roman"/>
          <w:sz w:val="20"/>
          <w:szCs w:val="20"/>
        </w:rPr>
        <w:t xml:space="preserve">This Venn diagram shows the number of items that the top 50 highest PER, </w:t>
      </w:r>
      <w:proofErr w:type="spellStart"/>
      <w:r w:rsidR="007F4205">
        <w:rPr>
          <w:rFonts w:ascii="Times New Roman" w:hAnsi="Times New Roman" w:cs="Times New Roman"/>
          <w:sz w:val="20"/>
          <w:szCs w:val="20"/>
        </w:rPr>
        <w:t>GameScore</w:t>
      </w:r>
      <w:proofErr w:type="spellEnd"/>
      <w:r w:rsidR="007F4205">
        <w:rPr>
          <w:rFonts w:ascii="Times New Roman" w:hAnsi="Times New Roman" w:cs="Times New Roman"/>
          <w:sz w:val="20"/>
          <w:szCs w:val="20"/>
        </w:rPr>
        <w:t>, NBA 75</w:t>
      </w:r>
      <w:r w:rsidR="007F4205" w:rsidRPr="007F4205">
        <w:rPr>
          <w:rFonts w:ascii="Times New Roman" w:hAnsi="Times New Roman" w:cs="Times New Roman"/>
          <w:sz w:val="20"/>
          <w:szCs w:val="20"/>
          <w:vertAlign w:val="superscript"/>
        </w:rPr>
        <w:t>th</w:t>
      </w:r>
      <w:r w:rsidR="007F4205">
        <w:rPr>
          <w:rFonts w:ascii="Times New Roman" w:hAnsi="Times New Roman" w:cs="Times New Roman"/>
          <w:sz w:val="20"/>
          <w:szCs w:val="20"/>
        </w:rPr>
        <w:t xml:space="preserve"> anniversary players that played after 1981 lists have in common. </w:t>
      </w:r>
      <w:r w:rsidR="00125087">
        <w:rPr>
          <w:rFonts w:ascii="Times New Roman" w:hAnsi="Times New Roman" w:cs="Times New Roman"/>
          <w:sz w:val="20"/>
          <w:szCs w:val="20"/>
        </w:rPr>
        <w:t xml:space="preserve">PER shares 14 with the NBA 75 team, while </w:t>
      </w:r>
      <w:proofErr w:type="spellStart"/>
      <w:r w:rsidR="00125087">
        <w:rPr>
          <w:rFonts w:ascii="Times New Roman" w:hAnsi="Times New Roman" w:cs="Times New Roman"/>
          <w:sz w:val="20"/>
          <w:szCs w:val="20"/>
        </w:rPr>
        <w:t>GameScore</w:t>
      </w:r>
      <w:proofErr w:type="spellEnd"/>
      <w:r w:rsidR="00125087">
        <w:rPr>
          <w:rFonts w:ascii="Times New Roman" w:hAnsi="Times New Roman" w:cs="Times New Roman"/>
          <w:sz w:val="20"/>
          <w:szCs w:val="20"/>
        </w:rPr>
        <w:t xml:space="preserve"> shares 29. </w:t>
      </w:r>
    </w:p>
    <w:p w14:paraId="6139450E" w14:textId="7AA79224" w:rsidR="00146073" w:rsidRDefault="00125087" w:rsidP="00731010">
      <w:pPr>
        <w:spacing w:line="480" w:lineRule="auto"/>
        <w:rPr>
          <w:rFonts w:ascii="Times New Roman" w:hAnsi="Times New Roman" w:cs="Times New Roman"/>
          <w:sz w:val="24"/>
          <w:szCs w:val="24"/>
        </w:rPr>
      </w:pPr>
      <w:r>
        <w:rPr>
          <w:rFonts w:ascii="Times New Roman" w:hAnsi="Times New Roman" w:cs="Times New Roman"/>
          <w:sz w:val="24"/>
          <w:szCs w:val="24"/>
        </w:rPr>
        <w:t xml:space="preserve">Looking at both PER and </w:t>
      </w:r>
      <w:proofErr w:type="spellStart"/>
      <w:r>
        <w:rPr>
          <w:rFonts w:ascii="Times New Roman" w:hAnsi="Times New Roman" w:cs="Times New Roman"/>
          <w:sz w:val="24"/>
          <w:szCs w:val="24"/>
        </w:rPr>
        <w:t>GameScore</w:t>
      </w:r>
      <w:proofErr w:type="spellEnd"/>
      <w:r>
        <w:rPr>
          <w:rFonts w:ascii="Times New Roman" w:hAnsi="Times New Roman" w:cs="Times New Roman"/>
          <w:sz w:val="24"/>
          <w:szCs w:val="24"/>
        </w:rPr>
        <w:t xml:space="preserve">, the </w:t>
      </w:r>
      <w:proofErr w:type="spellStart"/>
      <w:r w:rsidR="00516A23">
        <w:rPr>
          <w:rFonts w:ascii="Times New Roman" w:hAnsi="Times New Roman" w:cs="Times New Roman"/>
          <w:sz w:val="24"/>
          <w:szCs w:val="24"/>
        </w:rPr>
        <w:t>GameScore</w:t>
      </w:r>
      <w:proofErr w:type="spellEnd"/>
      <w:r w:rsidR="00516A23">
        <w:rPr>
          <w:rFonts w:ascii="Times New Roman" w:hAnsi="Times New Roman" w:cs="Times New Roman"/>
          <w:sz w:val="24"/>
          <w:szCs w:val="24"/>
        </w:rPr>
        <w:t xml:space="preserve"> top 50 list has more players in common with the NBA 75 team than the PER list</w:t>
      </w:r>
      <w:r w:rsidR="00A33CD2">
        <w:rPr>
          <w:rFonts w:ascii="Times New Roman" w:hAnsi="Times New Roman" w:cs="Times New Roman"/>
          <w:sz w:val="24"/>
          <w:szCs w:val="24"/>
        </w:rPr>
        <w:t xml:space="preserve"> (Figure </w:t>
      </w:r>
      <w:r w:rsidR="00911739">
        <w:rPr>
          <w:rFonts w:ascii="Times New Roman" w:hAnsi="Times New Roman" w:cs="Times New Roman"/>
          <w:sz w:val="24"/>
          <w:szCs w:val="24"/>
        </w:rPr>
        <w:t>4</w:t>
      </w:r>
      <w:r w:rsidR="00A33CD2">
        <w:rPr>
          <w:rFonts w:ascii="Times New Roman" w:hAnsi="Times New Roman" w:cs="Times New Roman"/>
          <w:sz w:val="24"/>
          <w:szCs w:val="24"/>
        </w:rPr>
        <w:t>)</w:t>
      </w:r>
      <w:r w:rsidR="00516A23">
        <w:rPr>
          <w:rFonts w:ascii="Times New Roman" w:hAnsi="Times New Roman" w:cs="Times New Roman"/>
          <w:sz w:val="24"/>
          <w:szCs w:val="24"/>
        </w:rPr>
        <w:t xml:space="preserve">. </w:t>
      </w:r>
      <w:r w:rsidR="0075655D">
        <w:rPr>
          <w:rFonts w:ascii="Times New Roman" w:hAnsi="Times New Roman" w:cs="Times New Roman"/>
          <w:sz w:val="24"/>
          <w:szCs w:val="24"/>
        </w:rPr>
        <w:t xml:space="preserve">Because PER is a much more advanced calculation than </w:t>
      </w:r>
      <w:proofErr w:type="spellStart"/>
      <w:r w:rsidR="0075655D">
        <w:rPr>
          <w:rFonts w:ascii="Times New Roman" w:hAnsi="Times New Roman" w:cs="Times New Roman"/>
          <w:sz w:val="24"/>
          <w:szCs w:val="24"/>
        </w:rPr>
        <w:t>GameScore</w:t>
      </w:r>
      <w:proofErr w:type="spellEnd"/>
      <w:r w:rsidR="0075655D">
        <w:rPr>
          <w:rFonts w:ascii="Times New Roman" w:hAnsi="Times New Roman" w:cs="Times New Roman"/>
          <w:sz w:val="24"/>
          <w:szCs w:val="24"/>
        </w:rPr>
        <w:t xml:space="preserve">, PER </w:t>
      </w:r>
      <w:r w:rsidR="00026626">
        <w:rPr>
          <w:rFonts w:ascii="Times New Roman" w:hAnsi="Times New Roman" w:cs="Times New Roman"/>
          <w:sz w:val="24"/>
          <w:szCs w:val="24"/>
        </w:rPr>
        <w:t>targets some players that don’t stand out as much as the players on the 75</w:t>
      </w:r>
      <w:r w:rsidR="00026626" w:rsidRPr="00026626">
        <w:rPr>
          <w:rFonts w:ascii="Times New Roman" w:hAnsi="Times New Roman" w:cs="Times New Roman"/>
          <w:sz w:val="24"/>
          <w:szCs w:val="24"/>
          <w:vertAlign w:val="superscript"/>
        </w:rPr>
        <w:t>th</w:t>
      </w:r>
      <w:r w:rsidR="00026626">
        <w:rPr>
          <w:rFonts w:ascii="Times New Roman" w:hAnsi="Times New Roman" w:cs="Times New Roman"/>
          <w:sz w:val="24"/>
          <w:szCs w:val="24"/>
        </w:rPr>
        <w:t xml:space="preserve"> anniversary team (NBA.com, 2021). </w:t>
      </w:r>
    </w:p>
    <w:p w14:paraId="64C4F758" w14:textId="6636308F" w:rsidR="00570577" w:rsidRPr="003A44FB" w:rsidRDefault="003A44FB" w:rsidP="00731010">
      <w:pPr>
        <w:spacing w:line="480" w:lineRule="auto"/>
        <w:rPr>
          <w:rFonts w:ascii="Times New Roman" w:hAnsi="Times New Roman" w:cs="Times New Roman"/>
          <w:b/>
          <w:bCs/>
          <w:sz w:val="24"/>
          <w:szCs w:val="24"/>
        </w:rPr>
      </w:pPr>
      <w:r>
        <w:rPr>
          <w:rFonts w:ascii="Times New Roman" w:hAnsi="Times New Roman" w:cs="Times New Roman"/>
          <w:b/>
          <w:bCs/>
          <w:sz w:val="24"/>
          <w:szCs w:val="24"/>
        </w:rPr>
        <w:t>Statistic Creation</w:t>
      </w:r>
    </w:p>
    <w:p w14:paraId="27CC1343" w14:textId="3AE4EE8C" w:rsidR="00570577" w:rsidRDefault="00570577" w:rsidP="0073101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Before I got into my random forest models, I checked to see what one regression tree </w:t>
      </w:r>
      <w:r w:rsidR="0076626A">
        <w:rPr>
          <w:rFonts w:ascii="Times New Roman" w:hAnsi="Times New Roman" w:cs="Times New Roman"/>
          <w:sz w:val="24"/>
          <w:szCs w:val="24"/>
        </w:rPr>
        <w:t xml:space="preserve">for both PER and </w:t>
      </w:r>
      <w:proofErr w:type="spellStart"/>
      <w:r w:rsidR="0076626A">
        <w:rPr>
          <w:rFonts w:ascii="Times New Roman" w:hAnsi="Times New Roman" w:cs="Times New Roman"/>
          <w:sz w:val="24"/>
          <w:szCs w:val="24"/>
        </w:rPr>
        <w:t>GameScore</w:t>
      </w:r>
      <w:proofErr w:type="spellEnd"/>
      <w:r w:rsidR="0076626A">
        <w:rPr>
          <w:rFonts w:ascii="Times New Roman" w:hAnsi="Times New Roman" w:cs="Times New Roman"/>
          <w:sz w:val="24"/>
          <w:szCs w:val="24"/>
        </w:rPr>
        <w:t xml:space="preserve"> would look like. </w:t>
      </w:r>
    </w:p>
    <w:p w14:paraId="12B20B34" w14:textId="77777777" w:rsidR="002F2AF1" w:rsidRDefault="005F1AF8" w:rsidP="00274893">
      <w:pPr>
        <w:spacing w:line="480" w:lineRule="auto"/>
        <w:jc w:val="center"/>
        <w:rPr>
          <w:rFonts w:ascii="Times New Roman" w:hAnsi="Times New Roman" w:cs="Times New Roman"/>
          <w:b/>
          <w:bCs/>
          <w:sz w:val="20"/>
          <w:szCs w:val="20"/>
        </w:rPr>
      </w:pPr>
      <w:r>
        <w:rPr>
          <w:rFonts w:ascii="Times New Roman" w:hAnsi="Times New Roman" w:cs="Times New Roman"/>
          <w:noProof/>
          <w:sz w:val="24"/>
          <w:szCs w:val="24"/>
        </w:rPr>
        <w:lastRenderedPageBreak/>
        <w:drawing>
          <wp:inline distT="0" distB="0" distL="0" distR="0" wp14:anchorId="250FD2BD" wp14:editId="475B9C57">
            <wp:extent cx="4959350" cy="2511466"/>
            <wp:effectExtent l="0" t="0" r="0" b="3175"/>
            <wp:docPr id="9" name="Picture 9"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timeline&#10;&#10;Description automatically generated"/>
                    <pic:cNvPicPr/>
                  </pic:nvPicPr>
                  <pic:blipFill rotWithShape="1">
                    <a:blip r:embed="rId11">
                      <a:extLst>
                        <a:ext uri="{28A0092B-C50C-407E-A947-70E740481C1C}">
                          <a14:useLocalDpi xmlns:a14="http://schemas.microsoft.com/office/drawing/2010/main" val="0"/>
                        </a:ext>
                      </a:extLst>
                    </a:blip>
                    <a:srcRect b="17936"/>
                    <a:stretch/>
                  </pic:blipFill>
                  <pic:spPr bwMode="auto">
                    <a:xfrm>
                      <a:off x="0" y="0"/>
                      <a:ext cx="4967229" cy="2515456"/>
                    </a:xfrm>
                    <a:prstGeom prst="rect">
                      <a:avLst/>
                    </a:prstGeom>
                    <a:ln>
                      <a:noFill/>
                    </a:ln>
                    <a:extLst>
                      <a:ext uri="{53640926-AAD7-44D8-BBD7-CCE9431645EC}">
                        <a14:shadowObscured xmlns:a14="http://schemas.microsoft.com/office/drawing/2010/main"/>
                      </a:ext>
                    </a:extLst>
                  </pic:spPr>
                </pic:pic>
              </a:graphicData>
            </a:graphic>
          </wp:inline>
        </w:drawing>
      </w:r>
    </w:p>
    <w:p w14:paraId="02A46D35" w14:textId="43D9F2E5" w:rsidR="005F1AF8" w:rsidRPr="002D2317" w:rsidRDefault="005F1AF8" w:rsidP="00274893">
      <w:pPr>
        <w:spacing w:line="480" w:lineRule="auto"/>
        <w:jc w:val="center"/>
        <w:rPr>
          <w:rFonts w:ascii="Times New Roman" w:hAnsi="Times New Roman" w:cs="Times New Roman"/>
          <w:sz w:val="24"/>
          <w:szCs w:val="24"/>
        </w:rPr>
      </w:pPr>
      <w:r>
        <w:rPr>
          <w:rFonts w:ascii="Times New Roman" w:hAnsi="Times New Roman" w:cs="Times New Roman"/>
          <w:b/>
          <w:bCs/>
          <w:sz w:val="20"/>
          <w:szCs w:val="20"/>
        </w:rPr>
        <w:t xml:space="preserve">Figure </w:t>
      </w:r>
      <w:r w:rsidR="00600E08">
        <w:rPr>
          <w:rFonts w:ascii="Times New Roman" w:hAnsi="Times New Roman" w:cs="Times New Roman"/>
          <w:b/>
          <w:bCs/>
          <w:sz w:val="20"/>
          <w:szCs w:val="20"/>
        </w:rPr>
        <w:t>5</w:t>
      </w:r>
      <w:r>
        <w:rPr>
          <w:rFonts w:ascii="Times New Roman" w:hAnsi="Times New Roman" w:cs="Times New Roman"/>
          <w:b/>
          <w:bCs/>
          <w:sz w:val="20"/>
          <w:szCs w:val="20"/>
        </w:rPr>
        <w:t xml:space="preserve">: </w:t>
      </w:r>
      <w:r>
        <w:rPr>
          <w:rFonts w:ascii="Times New Roman" w:hAnsi="Times New Roman" w:cs="Times New Roman"/>
          <w:sz w:val="20"/>
          <w:szCs w:val="20"/>
        </w:rPr>
        <w:t xml:space="preserve">This is one singular regression tree for </w:t>
      </w:r>
      <w:r w:rsidR="00A33CD2">
        <w:rPr>
          <w:rFonts w:ascii="Times New Roman" w:hAnsi="Times New Roman" w:cs="Times New Roman"/>
          <w:sz w:val="20"/>
          <w:szCs w:val="20"/>
        </w:rPr>
        <w:t>PER. It does use almost all the components from PER, but PTS is</w:t>
      </w:r>
      <w:r w:rsidR="002F2AF1">
        <w:rPr>
          <w:rFonts w:ascii="Times New Roman" w:hAnsi="Times New Roman" w:cs="Times New Roman"/>
          <w:sz w:val="20"/>
          <w:szCs w:val="20"/>
        </w:rPr>
        <w:t xml:space="preserve"> </w:t>
      </w:r>
      <w:r w:rsidR="00A33CD2">
        <w:rPr>
          <w:rFonts w:ascii="Times New Roman" w:hAnsi="Times New Roman" w:cs="Times New Roman"/>
          <w:sz w:val="20"/>
          <w:szCs w:val="20"/>
        </w:rPr>
        <w:t xml:space="preserve">used to split 3 different nodes, which is something to consider. </w:t>
      </w:r>
      <w:r w:rsidR="00A33CD2">
        <w:rPr>
          <w:rFonts w:ascii="Times New Roman" w:hAnsi="Times New Roman" w:cs="Times New Roman"/>
          <w:sz w:val="20"/>
          <w:szCs w:val="20"/>
        </w:rPr>
        <w:br/>
      </w:r>
      <w:r w:rsidR="00A33CD2">
        <w:rPr>
          <w:rFonts w:ascii="Times New Roman" w:hAnsi="Times New Roman" w:cs="Times New Roman"/>
          <w:noProof/>
          <w:sz w:val="24"/>
          <w:szCs w:val="24"/>
        </w:rPr>
        <w:drawing>
          <wp:inline distT="0" distB="0" distL="0" distR="0" wp14:anchorId="58BCBA18" wp14:editId="6115545D">
            <wp:extent cx="4984750" cy="2508352"/>
            <wp:effectExtent l="0" t="0" r="6350" b="635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rotWithShape="1">
                    <a:blip r:embed="rId12">
                      <a:extLst>
                        <a:ext uri="{28A0092B-C50C-407E-A947-70E740481C1C}">
                          <a14:useLocalDpi xmlns:a14="http://schemas.microsoft.com/office/drawing/2010/main" val="0"/>
                        </a:ext>
                      </a:extLst>
                    </a:blip>
                    <a:srcRect b="18455"/>
                    <a:stretch/>
                  </pic:blipFill>
                  <pic:spPr bwMode="auto">
                    <a:xfrm>
                      <a:off x="0" y="0"/>
                      <a:ext cx="4999162" cy="2515604"/>
                    </a:xfrm>
                    <a:prstGeom prst="rect">
                      <a:avLst/>
                    </a:prstGeom>
                    <a:ln>
                      <a:noFill/>
                    </a:ln>
                    <a:extLst>
                      <a:ext uri="{53640926-AAD7-44D8-BBD7-CCE9431645EC}">
                        <a14:shadowObscured xmlns:a14="http://schemas.microsoft.com/office/drawing/2010/main"/>
                      </a:ext>
                    </a:extLst>
                  </pic:spPr>
                </pic:pic>
              </a:graphicData>
            </a:graphic>
          </wp:inline>
        </w:drawing>
      </w:r>
    </w:p>
    <w:p w14:paraId="4378126B" w14:textId="38A91694" w:rsidR="00A33CD2" w:rsidRDefault="00A33CD2" w:rsidP="00731010">
      <w:pPr>
        <w:spacing w:line="480" w:lineRule="auto"/>
        <w:rPr>
          <w:rFonts w:ascii="Times New Roman" w:hAnsi="Times New Roman" w:cs="Times New Roman"/>
          <w:sz w:val="20"/>
          <w:szCs w:val="20"/>
        </w:rPr>
      </w:pPr>
      <w:r>
        <w:rPr>
          <w:rFonts w:ascii="Times New Roman" w:hAnsi="Times New Roman" w:cs="Times New Roman"/>
          <w:b/>
          <w:bCs/>
          <w:sz w:val="20"/>
          <w:szCs w:val="20"/>
        </w:rPr>
        <w:t xml:space="preserve">Figure </w:t>
      </w:r>
      <w:r w:rsidR="00600E08">
        <w:rPr>
          <w:rFonts w:ascii="Times New Roman" w:hAnsi="Times New Roman" w:cs="Times New Roman"/>
          <w:b/>
          <w:bCs/>
          <w:sz w:val="20"/>
          <w:szCs w:val="20"/>
        </w:rPr>
        <w:t>6</w:t>
      </w:r>
      <w:r>
        <w:rPr>
          <w:rFonts w:ascii="Times New Roman" w:hAnsi="Times New Roman" w:cs="Times New Roman"/>
          <w:b/>
          <w:bCs/>
          <w:sz w:val="20"/>
          <w:szCs w:val="20"/>
        </w:rPr>
        <w:t xml:space="preserve">: </w:t>
      </w:r>
      <w:r>
        <w:rPr>
          <w:rFonts w:ascii="Times New Roman" w:hAnsi="Times New Roman" w:cs="Times New Roman"/>
          <w:sz w:val="20"/>
          <w:szCs w:val="20"/>
        </w:rPr>
        <w:t xml:space="preserve">This is one singular regression tree for </w:t>
      </w:r>
      <w:proofErr w:type="spellStart"/>
      <w:r>
        <w:rPr>
          <w:rFonts w:ascii="Times New Roman" w:hAnsi="Times New Roman" w:cs="Times New Roman"/>
          <w:sz w:val="20"/>
          <w:szCs w:val="20"/>
        </w:rPr>
        <w:t>GameScore</w:t>
      </w:r>
      <w:proofErr w:type="spellEnd"/>
      <w:r>
        <w:rPr>
          <w:rFonts w:ascii="Times New Roman" w:hAnsi="Times New Roman" w:cs="Times New Roman"/>
          <w:sz w:val="20"/>
          <w:szCs w:val="20"/>
        </w:rPr>
        <w:t xml:space="preserve">. The glaring observation here is that all nodes are split using points. </w:t>
      </w:r>
    </w:p>
    <w:p w14:paraId="3C8072B5" w14:textId="4572036A" w:rsidR="00A33CD2" w:rsidRPr="00A33CD2" w:rsidRDefault="001D7EA4" w:rsidP="00731010">
      <w:pPr>
        <w:spacing w:line="480" w:lineRule="auto"/>
        <w:rPr>
          <w:rFonts w:ascii="Times New Roman" w:hAnsi="Times New Roman" w:cs="Times New Roman"/>
          <w:sz w:val="24"/>
          <w:szCs w:val="24"/>
        </w:rPr>
      </w:pPr>
      <w:r>
        <w:rPr>
          <w:rFonts w:ascii="Times New Roman" w:hAnsi="Times New Roman" w:cs="Times New Roman"/>
          <w:sz w:val="24"/>
          <w:szCs w:val="24"/>
        </w:rPr>
        <w:t xml:space="preserve">Both trees, more so the </w:t>
      </w:r>
      <w:proofErr w:type="spellStart"/>
      <w:r>
        <w:rPr>
          <w:rFonts w:ascii="Times New Roman" w:hAnsi="Times New Roman" w:cs="Times New Roman"/>
          <w:sz w:val="24"/>
          <w:szCs w:val="24"/>
        </w:rPr>
        <w:t>GameScore</w:t>
      </w:r>
      <w:proofErr w:type="spellEnd"/>
      <w:r w:rsidR="00767DA0">
        <w:rPr>
          <w:rFonts w:ascii="Times New Roman" w:hAnsi="Times New Roman" w:cs="Times New Roman"/>
          <w:sz w:val="24"/>
          <w:szCs w:val="24"/>
        </w:rPr>
        <w:t xml:space="preserve"> tree, overwhelmingly use points to split the nodes for regression</w:t>
      </w:r>
      <w:r w:rsidR="002F2AF1">
        <w:rPr>
          <w:rFonts w:ascii="Times New Roman" w:hAnsi="Times New Roman" w:cs="Times New Roman"/>
          <w:sz w:val="24"/>
          <w:szCs w:val="24"/>
        </w:rPr>
        <w:t xml:space="preserve"> (Figures 5 and 6)</w:t>
      </w:r>
      <w:r w:rsidR="00767DA0">
        <w:rPr>
          <w:rFonts w:ascii="Times New Roman" w:hAnsi="Times New Roman" w:cs="Times New Roman"/>
          <w:sz w:val="24"/>
          <w:szCs w:val="24"/>
        </w:rPr>
        <w:t xml:space="preserve">. </w:t>
      </w:r>
    </w:p>
    <w:p w14:paraId="4D9F9307" w14:textId="505E2DA2" w:rsidR="00B127C0" w:rsidRDefault="00146073" w:rsidP="00FC27E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create my own statistic, I used a random forest regression algorithm on both PER and </w:t>
      </w:r>
      <w:proofErr w:type="spellStart"/>
      <w:r>
        <w:rPr>
          <w:rFonts w:ascii="Times New Roman" w:hAnsi="Times New Roman" w:cs="Times New Roman"/>
          <w:sz w:val="24"/>
          <w:szCs w:val="24"/>
        </w:rPr>
        <w:t>GameScore</w:t>
      </w:r>
      <w:proofErr w:type="spellEnd"/>
      <w:r>
        <w:rPr>
          <w:rFonts w:ascii="Times New Roman" w:hAnsi="Times New Roman" w:cs="Times New Roman"/>
          <w:sz w:val="24"/>
          <w:szCs w:val="24"/>
        </w:rPr>
        <w:t xml:space="preserve"> to determine the importance </w:t>
      </w:r>
      <w:r w:rsidR="0026546B">
        <w:rPr>
          <w:rFonts w:ascii="Times New Roman" w:hAnsi="Times New Roman" w:cs="Times New Roman"/>
          <w:sz w:val="24"/>
          <w:szCs w:val="24"/>
        </w:rPr>
        <w:t xml:space="preserve">of each component that is included in the Basketball Reference data. </w:t>
      </w:r>
    </w:p>
    <w:p w14:paraId="1FE6BB35" w14:textId="6EC03B14" w:rsidR="00F16E28" w:rsidRDefault="00B273AB" w:rsidP="00B273A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A76EEA" wp14:editId="69EDC84B">
            <wp:extent cx="4222750" cy="4222750"/>
            <wp:effectExtent l="0" t="0" r="6350" b="6350"/>
            <wp:docPr id="23" name="Picture 2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22750" cy="4222750"/>
                    </a:xfrm>
                    <a:prstGeom prst="rect">
                      <a:avLst/>
                    </a:prstGeom>
                  </pic:spPr>
                </pic:pic>
              </a:graphicData>
            </a:graphic>
          </wp:inline>
        </w:drawing>
      </w:r>
    </w:p>
    <w:p w14:paraId="5F038B7F" w14:textId="63303C47" w:rsidR="00F16E28" w:rsidRDefault="00F16E28" w:rsidP="00F16E28">
      <w:pPr>
        <w:spacing w:line="480" w:lineRule="auto"/>
        <w:rPr>
          <w:rFonts w:ascii="Times New Roman" w:hAnsi="Times New Roman" w:cs="Times New Roman"/>
          <w:sz w:val="20"/>
          <w:szCs w:val="20"/>
        </w:rPr>
      </w:pPr>
      <w:r>
        <w:rPr>
          <w:rFonts w:ascii="Times New Roman" w:hAnsi="Times New Roman" w:cs="Times New Roman"/>
          <w:b/>
          <w:bCs/>
          <w:sz w:val="20"/>
          <w:szCs w:val="20"/>
        </w:rPr>
        <w:t xml:space="preserve">Figure </w:t>
      </w:r>
      <w:r w:rsidR="00600E08">
        <w:rPr>
          <w:rFonts w:ascii="Times New Roman" w:hAnsi="Times New Roman" w:cs="Times New Roman"/>
          <w:b/>
          <w:bCs/>
          <w:sz w:val="20"/>
          <w:szCs w:val="20"/>
        </w:rPr>
        <w:t>7</w:t>
      </w:r>
      <w:r>
        <w:rPr>
          <w:rFonts w:ascii="Times New Roman" w:hAnsi="Times New Roman" w:cs="Times New Roman"/>
          <w:b/>
          <w:bCs/>
          <w:sz w:val="20"/>
          <w:szCs w:val="20"/>
        </w:rPr>
        <w:t xml:space="preserve">: </w:t>
      </w:r>
      <w:r w:rsidR="003A1484">
        <w:rPr>
          <w:rFonts w:ascii="Times New Roman" w:hAnsi="Times New Roman" w:cs="Times New Roman"/>
          <w:sz w:val="20"/>
          <w:szCs w:val="20"/>
        </w:rPr>
        <w:t xml:space="preserve">The variable importance </w:t>
      </w:r>
      <w:r w:rsidR="00DD2232">
        <w:rPr>
          <w:rFonts w:ascii="Times New Roman" w:hAnsi="Times New Roman" w:cs="Times New Roman"/>
          <w:sz w:val="20"/>
          <w:szCs w:val="20"/>
        </w:rPr>
        <w:t xml:space="preserve">plot for the PER random forest model. </w:t>
      </w:r>
      <w:r w:rsidR="00522E0D">
        <w:rPr>
          <w:rFonts w:ascii="Times New Roman" w:hAnsi="Times New Roman" w:cs="Times New Roman"/>
          <w:sz w:val="20"/>
          <w:szCs w:val="20"/>
        </w:rPr>
        <w:t>P</w:t>
      </w:r>
      <w:r w:rsidR="004A7CC1">
        <w:rPr>
          <w:rFonts w:ascii="Times New Roman" w:hAnsi="Times New Roman" w:cs="Times New Roman"/>
          <w:sz w:val="20"/>
          <w:szCs w:val="20"/>
        </w:rPr>
        <w:t xml:space="preserve">oints is the most important variable, followed closely by Field Goals Made, but that makes sense because the number of field goals made contributes to points scored. </w:t>
      </w:r>
    </w:p>
    <w:p w14:paraId="488080EB" w14:textId="51A6328E" w:rsidR="004A7CC1" w:rsidRDefault="00B273AB" w:rsidP="00B273A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FEE4F9E" wp14:editId="2B570277">
            <wp:extent cx="4356100" cy="4356100"/>
            <wp:effectExtent l="0" t="0" r="6350" b="6350"/>
            <wp:docPr id="24" name="Picture 24" descr="A picture containing text, sky,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sky, screensho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56100" cy="4356100"/>
                    </a:xfrm>
                    <a:prstGeom prst="rect">
                      <a:avLst/>
                    </a:prstGeom>
                  </pic:spPr>
                </pic:pic>
              </a:graphicData>
            </a:graphic>
          </wp:inline>
        </w:drawing>
      </w:r>
    </w:p>
    <w:p w14:paraId="363A7E47" w14:textId="304F9E8F" w:rsidR="004A7CC1" w:rsidRDefault="004A7CC1" w:rsidP="00F16E28">
      <w:pPr>
        <w:spacing w:line="480" w:lineRule="auto"/>
        <w:rPr>
          <w:rFonts w:ascii="Times New Roman" w:hAnsi="Times New Roman" w:cs="Times New Roman"/>
          <w:sz w:val="20"/>
          <w:szCs w:val="20"/>
        </w:rPr>
      </w:pPr>
      <w:r>
        <w:rPr>
          <w:rFonts w:ascii="Times New Roman" w:hAnsi="Times New Roman" w:cs="Times New Roman"/>
          <w:b/>
          <w:bCs/>
          <w:sz w:val="20"/>
          <w:szCs w:val="20"/>
        </w:rPr>
        <w:t xml:space="preserve">Figure </w:t>
      </w:r>
      <w:r w:rsidR="00600E08">
        <w:rPr>
          <w:rFonts w:ascii="Times New Roman" w:hAnsi="Times New Roman" w:cs="Times New Roman"/>
          <w:b/>
          <w:bCs/>
          <w:sz w:val="20"/>
          <w:szCs w:val="20"/>
        </w:rPr>
        <w:t>8</w:t>
      </w:r>
      <w:r>
        <w:rPr>
          <w:rFonts w:ascii="Times New Roman" w:hAnsi="Times New Roman" w:cs="Times New Roman"/>
          <w:b/>
          <w:bCs/>
          <w:sz w:val="20"/>
          <w:szCs w:val="20"/>
        </w:rPr>
        <w:t xml:space="preserve">: </w:t>
      </w:r>
      <w:r w:rsidR="006E0BA5">
        <w:rPr>
          <w:rFonts w:ascii="Times New Roman" w:hAnsi="Times New Roman" w:cs="Times New Roman"/>
          <w:sz w:val="20"/>
          <w:szCs w:val="20"/>
        </w:rPr>
        <w:t xml:space="preserve">Field Goals Made is the most important variable for </w:t>
      </w:r>
      <w:proofErr w:type="spellStart"/>
      <w:r w:rsidR="006E0BA5">
        <w:rPr>
          <w:rFonts w:ascii="Times New Roman" w:hAnsi="Times New Roman" w:cs="Times New Roman"/>
          <w:sz w:val="20"/>
          <w:szCs w:val="20"/>
        </w:rPr>
        <w:t>GameScore</w:t>
      </w:r>
      <w:proofErr w:type="spellEnd"/>
      <w:r w:rsidR="006E0BA5">
        <w:rPr>
          <w:rFonts w:ascii="Times New Roman" w:hAnsi="Times New Roman" w:cs="Times New Roman"/>
          <w:sz w:val="20"/>
          <w:szCs w:val="20"/>
        </w:rPr>
        <w:t xml:space="preserve"> random forest model, followed by Points. Again, same relationship between points and made field goals. </w:t>
      </w:r>
    </w:p>
    <w:p w14:paraId="677B97FF" w14:textId="286221EA" w:rsidR="006E0BA5" w:rsidRDefault="00B02B61" w:rsidP="00F16E28">
      <w:pPr>
        <w:spacing w:line="480" w:lineRule="auto"/>
        <w:rPr>
          <w:rFonts w:ascii="Times New Roman" w:hAnsi="Times New Roman" w:cs="Times New Roman"/>
          <w:sz w:val="24"/>
          <w:szCs w:val="24"/>
        </w:rPr>
      </w:pPr>
      <w:r>
        <w:rPr>
          <w:rFonts w:ascii="Times New Roman" w:hAnsi="Times New Roman" w:cs="Times New Roman"/>
          <w:sz w:val="24"/>
          <w:szCs w:val="24"/>
        </w:rPr>
        <w:t xml:space="preserve">Both models have points and field goals as the most important variables (Figure </w:t>
      </w:r>
      <w:r w:rsidR="002F2AF1">
        <w:rPr>
          <w:rFonts w:ascii="Times New Roman" w:hAnsi="Times New Roman" w:cs="Times New Roman"/>
          <w:sz w:val="24"/>
          <w:szCs w:val="24"/>
        </w:rPr>
        <w:t>7</w:t>
      </w:r>
      <w:r>
        <w:rPr>
          <w:rFonts w:ascii="Times New Roman" w:hAnsi="Times New Roman" w:cs="Times New Roman"/>
          <w:sz w:val="24"/>
          <w:szCs w:val="24"/>
        </w:rPr>
        <w:t xml:space="preserve"> and </w:t>
      </w:r>
      <w:r w:rsidR="002F2AF1">
        <w:rPr>
          <w:rFonts w:ascii="Times New Roman" w:hAnsi="Times New Roman" w:cs="Times New Roman"/>
          <w:sz w:val="24"/>
          <w:szCs w:val="24"/>
        </w:rPr>
        <w:t>8</w:t>
      </w:r>
      <w:r>
        <w:rPr>
          <w:rFonts w:ascii="Times New Roman" w:hAnsi="Times New Roman" w:cs="Times New Roman"/>
          <w:sz w:val="24"/>
          <w:szCs w:val="24"/>
        </w:rPr>
        <w:t>).</w:t>
      </w:r>
      <w:r w:rsidR="002848CA">
        <w:rPr>
          <w:rFonts w:ascii="Times New Roman" w:hAnsi="Times New Roman" w:cs="Times New Roman"/>
          <w:sz w:val="24"/>
          <w:szCs w:val="24"/>
        </w:rPr>
        <w:t xml:space="preserve"> PER uses a combination of </w:t>
      </w:r>
      <w:r w:rsidR="00663F6E">
        <w:rPr>
          <w:rFonts w:ascii="Times New Roman" w:hAnsi="Times New Roman" w:cs="Times New Roman"/>
          <w:sz w:val="24"/>
          <w:szCs w:val="24"/>
        </w:rPr>
        <w:t xml:space="preserve">points, field goals, field goals attempted, free throws, and free throws attempted to build a scoring metric, which makes sense because the variables that as </w:t>
      </w:r>
      <w:r w:rsidR="008667AD">
        <w:rPr>
          <w:rFonts w:ascii="Times New Roman" w:hAnsi="Times New Roman" w:cs="Times New Roman"/>
          <w:sz w:val="24"/>
          <w:szCs w:val="24"/>
        </w:rPr>
        <w:t xml:space="preserve">close to being as important as points in both random forests (Figure </w:t>
      </w:r>
      <w:r w:rsidR="002F2AF1">
        <w:rPr>
          <w:rFonts w:ascii="Times New Roman" w:hAnsi="Times New Roman" w:cs="Times New Roman"/>
          <w:sz w:val="24"/>
          <w:szCs w:val="24"/>
        </w:rPr>
        <w:t>7</w:t>
      </w:r>
      <w:r w:rsidR="008667AD">
        <w:rPr>
          <w:rFonts w:ascii="Times New Roman" w:hAnsi="Times New Roman" w:cs="Times New Roman"/>
          <w:sz w:val="24"/>
          <w:szCs w:val="24"/>
        </w:rPr>
        <w:t xml:space="preserve"> and </w:t>
      </w:r>
      <w:r w:rsidR="002F2AF1">
        <w:rPr>
          <w:rFonts w:ascii="Times New Roman" w:hAnsi="Times New Roman" w:cs="Times New Roman"/>
          <w:sz w:val="24"/>
          <w:szCs w:val="24"/>
        </w:rPr>
        <w:t>8</w:t>
      </w:r>
      <w:r w:rsidR="008667AD">
        <w:rPr>
          <w:rFonts w:ascii="Times New Roman" w:hAnsi="Times New Roman" w:cs="Times New Roman"/>
          <w:sz w:val="24"/>
          <w:szCs w:val="24"/>
        </w:rPr>
        <w:t xml:space="preserve">). </w:t>
      </w:r>
    </w:p>
    <w:p w14:paraId="1F47328D" w14:textId="022B8BD9" w:rsidR="008667AD" w:rsidRDefault="008667AD" w:rsidP="00F16E28">
      <w:pPr>
        <w:spacing w:line="480" w:lineRule="auto"/>
        <w:rPr>
          <w:ins w:id="499" w:author="Jake Caldwell" w:date="2022-12-10T16:36:00Z"/>
          <w:rFonts w:ascii="Times New Roman" w:hAnsi="Times New Roman" w:cs="Times New Roman"/>
          <w:sz w:val="24"/>
          <w:szCs w:val="24"/>
        </w:rPr>
      </w:pPr>
      <w:r>
        <w:rPr>
          <w:rFonts w:ascii="Times New Roman" w:hAnsi="Times New Roman" w:cs="Times New Roman"/>
          <w:sz w:val="24"/>
          <w:szCs w:val="24"/>
        </w:rPr>
        <w:tab/>
        <w:t xml:space="preserve">Given the importance of each variable from both models, I created the statistic called Seasonal Production: </w:t>
      </w:r>
    </w:p>
    <w:p w14:paraId="06D575A4" w14:textId="131306E9" w:rsidR="009B19B7" w:rsidRDefault="009B19B7" w:rsidP="00F16E28">
      <w:pPr>
        <w:spacing w:line="480" w:lineRule="auto"/>
        <w:rPr>
          <w:rFonts w:ascii="Times New Roman" w:hAnsi="Times New Roman" w:cs="Times New Roman"/>
          <w:sz w:val="24"/>
          <w:szCs w:val="24"/>
        </w:rPr>
      </w:pPr>
      <w:ins w:id="500" w:author="Jake Caldwell" w:date="2022-12-10T16:36:00Z">
        <w:r>
          <w:rPr>
            <w:rFonts w:ascii="Times New Roman" w:hAnsi="Times New Roman" w:cs="Times New Roman"/>
            <w:sz w:val="24"/>
            <w:szCs w:val="24"/>
          </w:rPr>
          <w:lastRenderedPageBreak/>
          <w:t xml:space="preserve">Seasonal Production = </w:t>
        </w:r>
      </w:ins>
      <m:oMath>
        <m:r>
          <w:ins w:id="501" w:author="Jake Caldwell" w:date="2022-12-10T16:50:00Z">
            <w:rPr>
              <w:rFonts w:ascii="Cambria Math" w:hAnsi="Cambria Math" w:cs="Times New Roman"/>
              <w:sz w:val="24"/>
              <w:szCs w:val="24"/>
            </w:rPr>
            <m:t xml:space="preserve"> </m:t>
          </w:ins>
        </m:r>
        <m:d>
          <m:dPr>
            <m:ctrlPr>
              <w:ins w:id="502" w:author="Jake Caldwell" w:date="2022-12-10T16:37:00Z">
                <w:rPr>
                  <w:rFonts w:ascii="Cambria Math" w:hAnsi="Cambria Math" w:cs="Times New Roman"/>
                  <w:i/>
                  <w:sz w:val="24"/>
                  <w:szCs w:val="24"/>
                </w:rPr>
              </w:ins>
            </m:ctrlPr>
          </m:dPr>
          <m:e>
            <m:f>
              <m:fPr>
                <m:ctrlPr>
                  <w:ins w:id="503" w:author="Jake Caldwell" w:date="2022-12-10T16:48:00Z">
                    <w:rPr>
                      <w:rFonts w:ascii="Cambria Math" w:hAnsi="Cambria Math" w:cs="Times New Roman"/>
                      <w:i/>
                      <w:sz w:val="24"/>
                      <w:szCs w:val="24"/>
                    </w:rPr>
                  </w:ins>
                </m:ctrlPr>
              </m:fPr>
              <m:num>
                <m:d>
                  <m:dPr>
                    <m:ctrlPr>
                      <w:ins w:id="504" w:author="Jake Caldwell" w:date="2022-12-10T16:37:00Z">
                        <w:rPr>
                          <w:rFonts w:ascii="Cambria Math" w:hAnsi="Cambria Math" w:cs="Times New Roman"/>
                          <w:i/>
                          <w:sz w:val="24"/>
                          <w:szCs w:val="24"/>
                        </w:rPr>
                      </w:ins>
                    </m:ctrlPr>
                  </m:dPr>
                  <m:e>
                    <m:d>
                      <m:dPr>
                        <m:ctrlPr>
                          <w:ins w:id="505" w:author="Jake Caldwell" w:date="2022-12-10T16:37:00Z">
                            <w:rPr>
                              <w:rFonts w:ascii="Cambria Math" w:hAnsi="Cambria Math" w:cs="Times New Roman"/>
                              <w:i/>
                              <w:sz w:val="24"/>
                              <w:szCs w:val="24"/>
                            </w:rPr>
                          </w:ins>
                        </m:ctrlPr>
                      </m:dPr>
                      <m:e>
                        <m:r>
                          <w:ins w:id="506" w:author="Jake Caldwell" w:date="2022-12-10T16:37:00Z">
                            <w:rPr>
                              <w:rFonts w:ascii="Cambria Math" w:hAnsi="Cambria Math" w:cs="Times New Roman"/>
                              <w:sz w:val="24"/>
                              <w:szCs w:val="24"/>
                            </w:rPr>
                            <m:t>PTS+</m:t>
                          </w:ins>
                        </m:r>
                        <m:f>
                          <m:fPr>
                            <m:ctrlPr>
                              <w:ins w:id="507" w:author="Jake Caldwell" w:date="2022-12-10T16:37:00Z">
                                <w:rPr>
                                  <w:rFonts w:ascii="Cambria Math" w:hAnsi="Cambria Math" w:cs="Times New Roman"/>
                                  <w:i/>
                                  <w:sz w:val="24"/>
                                  <w:szCs w:val="24"/>
                                </w:rPr>
                              </w:ins>
                            </m:ctrlPr>
                          </m:fPr>
                          <m:num>
                            <m:r>
                              <w:ins w:id="508" w:author="Jake Caldwell" w:date="2022-12-10T16:38:00Z">
                                <w:rPr>
                                  <w:rFonts w:ascii="Cambria Math" w:hAnsi="Cambria Math" w:cs="Times New Roman"/>
                                  <w:sz w:val="24"/>
                                  <w:szCs w:val="24"/>
                                </w:rPr>
                                <m:t>2</m:t>
                              </w:ins>
                            </m:r>
                          </m:num>
                          <m:den>
                            <m:r>
                              <w:ins w:id="509" w:author="Jake Caldwell" w:date="2022-12-10T16:38:00Z">
                                <w:rPr>
                                  <w:rFonts w:ascii="Cambria Math" w:hAnsi="Cambria Math" w:cs="Times New Roman"/>
                                  <w:sz w:val="24"/>
                                  <w:szCs w:val="24"/>
                                </w:rPr>
                                <m:t>5</m:t>
                              </w:ins>
                            </m:r>
                          </m:den>
                        </m:f>
                        <m:r>
                          <w:ins w:id="510" w:author="Jake Caldwell" w:date="2022-12-10T16:38:00Z">
                            <w:rPr>
                              <w:rFonts w:ascii="Cambria Math" w:hAnsi="Cambria Math" w:cs="Times New Roman"/>
                              <w:sz w:val="24"/>
                              <w:szCs w:val="24"/>
                            </w:rPr>
                            <m:t xml:space="preserve">*FG- </m:t>
                          </w:ins>
                        </m:r>
                        <m:f>
                          <m:fPr>
                            <m:ctrlPr>
                              <w:ins w:id="511" w:author="Jake Caldwell" w:date="2022-12-10T16:38:00Z">
                                <w:rPr>
                                  <w:rFonts w:ascii="Cambria Math" w:hAnsi="Cambria Math" w:cs="Times New Roman"/>
                                  <w:i/>
                                  <w:sz w:val="24"/>
                                  <w:szCs w:val="24"/>
                                </w:rPr>
                              </w:ins>
                            </m:ctrlPr>
                          </m:fPr>
                          <m:num>
                            <m:r>
                              <w:ins w:id="512" w:author="Jake Caldwell" w:date="2022-12-10T16:38:00Z">
                                <w:rPr>
                                  <w:rFonts w:ascii="Cambria Math" w:hAnsi="Cambria Math" w:cs="Times New Roman"/>
                                  <w:sz w:val="24"/>
                                  <w:szCs w:val="24"/>
                                </w:rPr>
                                <m:t>3</m:t>
                              </w:ins>
                            </m:r>
                          </m:num>
                          <m:den>
                            <m:r>
                              <w:ins w:id="513" w:author="Jake Caldwell" w:date="2022-12-10T16:38:00Z">
                                <w:rPr>
                                  <w:rFonts w:ascii="Cambria Math" w:hAnsi="Cambria Math" w:cs="Times New Roman"/>
                                  <w:sz w:val="24"/>
                                  <w:szCs w:val="24"/>
                                </w:rPr>
                                <m:t>5</m:t>
                              </w:ins>
                            </m:r>
                          </m:den>
                        </m:f>
                        <m:r>
                          <w:ins w:id="514" w:author="Jake Caldwell" w:date="2022-12-10T16:38:00Z">
                            <w:rPr>
                              <w:rFonts w:ascii="Cambria Math" w:hAnsi="Cambria Math" w:cs="Times New Roman"/>
                              <w:sz w:val="24"/>
                              <w:szCs w:val="24"/>
                            </w:rPr>
                            <m:t>*</m:t>
                          </w:ins>
                        </m:r>
                        <m:r>
                          <w:ins w:id="515" w:author="Jake Caldwell" w:date="2022-12-10T16:39:00Z">
                            <w:rPr>
                              <w:rFonts w:ascii="Cambria Math" w:hAnsi="Cambria Math" w:cs="Times New Roman"/>
                              <w:sz w:val="24"/>
                              <w:szCs w:val="24"/>
                            </w:rPr>
                            <m:t>FGA-</m:t>
                          </w:ins>
                        </m:r>
                        <m:f>
                          <m:fPr>
                            <m:ctrlPr>
                              <w:ins w:id="516" w:author="Jake Caldwell" w:date="2022-12-10T16:39:00Z">
                                <w:rPr>
                                  <w:rFonts w:ascii="Cambria Math" w:hAnsi="Cambria Math" w:cs="Times New Roman"/>
                                  <w:i/>
                                  <w:sz w:val="24"/>
                                  <w:szCs w:val="24"/>
                                </w:rPr>
                              </w:ins>
                            </m:ctrlPr>
                          </m:fPr>
                          <m:num>
                            <m:r>
                              <w:ins w:id="517" w:author="Jake Caldwell" w:date="2022-12-10T16:39:00Z">
                                <w:rPr>
                                  <w:rFonts w:ascii="Cambria Math" w:hAnsi="Cambria Math" w:cs="Times New Roman"/>
                                  <w:sz w:val="24"/>
                                  <w:szCs w:val="24"/>
                                </w:rPr>
                                <m:t>2</m:t>
                              </w:ins>
                            </m:r>
                          </m:num>
                          <m:den>
                            <m:r>
                              <w:ins w:id="518" w:author="Jake Caldwell" w:date="2022-12-10T16:39:00Z">
                                <w:rPr>
                                  <w:rFonts w:ascii="Cambria Math" w:hAnsi="Cambria Math" w:cs="Times New Roman"/>
                                  <w:sz w:val="24"/>
                                  <w:szCs w:val="24"/>
                                </w:rPr>
                                <m:t>5</m:t>
                              </w:ins>
                            </m:r>
                          </m:den>
                        </m:f>
                        <m:r>
                          <w:ins w:id="519" w:author="Jake Caldwell" w:date="2022-12-10T16:39:00Z">
                            <w:rPr>
                              <w:rFonts w:ascii="Cambria Math" w:hAnsi="Cambria Math" w:cs="Times New Roman"/>
                              <w:sz w:val="24"/>
                              <w:szCs w:val="24"/>
                            </w:rPr>
                            <m:t>*</m:t>
                          </w:ins>
                        </m:r>
                        <m:d>
                          <m:dPr>
                            <m:ctrlPr>
                              <w:ins w:id="520" w:author="Jake Caldwell" w:date="2022-12-10T16:39:00Z">
                                <w:rPr>
                                  <w:rFonts w:ascii="Cambria Math" w:hAnsi="Cambria Math" w:cs="Times New Roman"/>
                                  <w:i/>
                                  <w:sz w:val="24"/>
                                  <w:szCs w:val="24"/>
                                </w:rPr>
                              </w:ins>
                            </m:ctrlPr>
                          </m:dPr>
                          <m:e>
                            <m:r>
                              <w:ins w:id="521" w:author="Jake Caldwell" w:date="2022-12-10T16:39:00Z">
                                <w:rPr>
                                  <w:rFonts w:ascii="Cambria Math" w:hAnsi="Cambria Math" w:cs="Times New Roman"/>
                                  <w:sz w:val="24"/>
                                  <w:szCs w:val="24"/>
                                </w:rPr>
                                <m:t>FTA-FT</m:t>
                              </w:ins>
                            </m:r>
                          </m:e>
                        </m:d>
                      </m:e>
                    </m:d>
                    <m:r>
                      <w:ins w:id="522" w:author="Jake Caldwell" w:date="2022-12-10T16:39:00Z">
                        <w:rPr>
                          <w:rFonts w:ascii="Cambria Math" w:hAnsi="Cambria Math" w:cs="Times New Roman"/>
                          <w:sz w:val="24"/>
                          <w:szCs w:val="24"/>
                        </w:rPr>
                        <m:t>+</m:t>
                      </w:ins>
                    </m:r>
                    <m:f>
                      <m:fPr>
                        <m:ctrlPr>
                          <w:ins w:id="523" w:author="Jake Caldwell" w:date="2022-12-10T16:39:00Z">
                            <w:rPr>
                              <w:rFonts w:ascii="Cambria Math" w:hAnsi="Cambria Math" w:cs="Times New Roman"/>
                              <w:i/>
                              <w:sz w:val="24"/>
                              <w:szCs w:val="24"/>
                            </w:rPr>
                          </w:ins>
                        </m:ctrlPr>
                      </m:fPr>
                      <m:num>
                        <m:r>
                          <w:ins w:id="524" w:author="Jake Caldwell" w:date="2022-12-10T16:39:00Z">
                            <w:rPr>
                              <w:rFonts w:ascii="Cambria Math" w:hAnsi="Cambria Math" w:cs="Times New Roman"/>
                              <w:sz w:val="24"/>
                              <w:szCs w:val="24"/>
                            </w:rPr>
                            <m:t>7</m:t>
                          </w:ins>
                        </m:r>
                      </m:num>
                      <m:den>
                        <m:r>
                          <w:ins w:id="525" w:author="Jake Caldwell" w:date="2022-12-10T16:39:00Z">
                            <w:rPr>
                              <w:rFonts w:ascii="Cambria Math" w:hAnsi="Cambria Math" w:cs="Times New Roman"/>
                              <w:sz w:val="24"/>
                              <w:szCs w:val="24"/>
                            </w:rPr>
                            <m:t>4</m:t>
                          </w:ins>
                        </m:r>
                      </m:den>
                    </m:f>
                    <m:r>
                      <w:ins w:id="526" w:author="Jake Caldwell" w:date="2022-12-10T16:39:00Z">
                        <w:rPr>
                          <w:rFonts w:ascii="Cambria Math" w:hAnsi="Cambria Math" w:cs="Times New Roman"/>
                          <w:sz w:val="24"/>
                          <w:szCs w:val="24"/>
                        </w:rPr>
                        <m:t>*AST+</m:t>
                      </w:ins>
                    </m:r>
                    <m:f>
                      <m:fPr>
                        <m:ctrlPr>
                          <w:ins w:id="527" w:author="Jake Caldwell" w:date="2022-12-10T16:39:00Z">
                            <w:rPr>
                              <w:rFonts w:ascii="Cambria Math" w:hAnsi="Cambria Math" w:cs="Times New Roman"/>
                              <w:i/>
                              <w:sz w:val="24"/>
                              <w:szCs w:val="24"/>
                            </w:rPr>
                          </w:ins>
                        </m:ctrlPr>
                      </m:fPr>
                      <m:num>
                        <m:r>
                          <w:ins w:id="528" w:author="Jake Caldwell" w:date="2022-12-10T16:39:00Z">
                            <w:rPr>
                              <w:rFonts w:ascii="Cambria Math" w:hAnsi="Cambria Math" w:cs="Times New Roman"/>
                              <w:sz w:val="24"/>
                              <w:szCs w:val="24"/>
                            </w:rPr>
                            <m:t>7</m:t>
                          </w:ins>
                        </m:r>
                      </m:num>
                      <m:den>
                        <m:r>
                          <w:ins w:id="529" w:author="Jake Caldwell" w:date="2022-12-10T16:39:00Z">
                            <w:rPr>
                              <w:rFonts w:ascii="Cambria Math" w:hAnsi="Cambria Math" w:cs="Times New Roman"/>
                              <w:sz w:val="24"/>
                              <w:szCs w:val="24"/>
                            </w:rPr>
                            <m:t>10</m:t>
                          </w:ins>
                        </m:r>
                      </m:den>
                    </m:f>
                    <m:r>
                      <w:ins w:id="530" w:author="Jake Caldwell" w:date="2022-12-10T16:39:00Z">
                        <w:rPr>
                          <w:rFonts w:ascii="Cambria Math" w:hAnsi="Cambria Math" w:cs="Times New Roman"/>
                          <w:sz w:val="24"/>
                          <w:szCs w:val="24"/>
                        </w:rPr>
                        <m:t>*ORB</m:t>
                      </w:ins>
                    </m:r>
                    <m:r>
                      <w:ins w:id="531" w:author="Jake Caldwell" w:date="2022-12-10T16:40:00Z">
                        <w:rPr>
                          <w:rFonts w:ascii="Cambria Math" w:hAnsi="Cambria Math" w:cs="Times New Roman"/>
                          <w:sz w:val="24"/>
                          <w:szCs w:val="24"/>
                        </w:rPr>
                        <m:t>+</m:t>
                      </w:ins>
                    </m:r>
                    <m:r>
                      <w:ins w:id="532" w:author="Jake Caldwell" w:date="2022-12-10T16:46:00Z">
                        <w:rPr>
                          <w:rFonts w:ascii="Cambria Math" w:hAnsi="Cambria Math" w:cs="Times New Roman"/>
                          <w:sz w:val="24"/>
                          <w:szCs w:val="24"/>
                        </w:rPr>
                        <m:t xml:space="preserve"> </m:t>
                      </w:ins>
                    </m:r>
                    <m:f>
                      <m:fPr>
                        <m:ctrlPr>
                          <w:ins w:id="533" w:author="Jake Caldwell" w:date="2022-12-10T16:47:00Z">
                            <w:rPr>
                              <w:rFonts w:ascii="Cambria Math" w:hAnsi="Cambria Math" w:cs="Times New Roman"/>
                              <w:i/>
                              <w:sz w:val="24"/>
                              <w:szCs w:val="24"/>
                            </w:rPr>
                          </w:ins>
                        </m:ctrlPr>
                      </m:fPr>
                      <m:num>
                        <m:r>
                          <w:ins w:id="534" w:author="Jake Caldwell" w:date="2022-12-10T16:48:00Z">
                            <w:rPr>
                              <w:rFonts w:ascii="Cambria Math" w:hAnsi="Cambria Math" w:cs="Times New Roman"/>
                              <w:sz w:val="24"/>
                              <w:szCs w:val="24"/>
                            </w:rPr>
                            <m:t>1</m:t>
                          </w:ins>
                        </m:r>
                      </m:num>
                      <m:den>
                        <m:r>
                          <w:ins w:id="535" w:author="Jake Caldwell" w:date="2022-12-10T16:48:00Z">
                            <w:rPr>
                              <w:rFonts w:ascii="Cambria Math" w:hAnsi="Cambria Math" w:cs="Times New Roman"/>
                              <w:sz w:val="24"/>
                              <w:szCs w:val="24"/>
                            </w:rPr>
                            <m:t>3</m:t>
                          </w:ins>
                        </m:r>
                      </m:den>
                    </m:f>
                    <m:r>
                      <w:ins w:id="536" w:author="Jake Caldwell" w:date="2022-12-10T16:48:00Z">
                        <w:rPr>
                          <w:rFonts w:ascii="Cambria Math" w:hAnsi="Cambria Math" w:cs="Times New Roman"/>
                          <w:sz w:val="24"/>
                          <w:szCs w:val="24"/>
                        </w:rPr>
                        <m:t>*ThP</m:t>
                      </w:ins>
                    </m:r>
                  </m:e>
                </m:d>
              </m:num>
              <m:den>
                <m:r>
                  <w:ins w:id="537" w:author="Jake Caldwell" w:date="2022-12-10T16:48:00Z">
                    <w:rPr>
                      <w:rFonts w:ascii="Cambria Math" w:hAnsi="Cambria Math" w:cs="Times New Roman"/>
                      <w:sz w:val="24"/>
                      <w:szCs w:val="24"/>
                    </w:rPr>
                    <m:t>MP</m:t>
                  </w:ins>
                </m:r>
              </m:den>
            </m:f>
            <m:r>
              <w:ins w:id="538" w:author="Jake Caldwell" w:date="2022-12-10T16:48:00Z">
                <w:rPr>
                  <w:rFonts w:ascii="Cambria Math" w:hAnsi="Cambria Math" w:cs="Times New Roman"/>
                  <w:sz w:val="24"/>
                  <w:szCs w:val="24"/>
                </w:rPr>
                <m:t>+</m:t>
              </w:ins>
            </m:r>
            <m:f>
              <m:fPr>
                <m:ctrlPr>
                  <w:ins w:id="539" w:author="Jake Caldwell" w:date="2022-12-10T16:49:00Z">
                    <w:rPr>
                      <w:rFonts w:ascii="Cambria Math" w:hAnsi="Cambria Math" w:cs="Times New Roman"/>
                      <w:i/>
                      <w:sz w:val="24"/>
                      <w:szCs w:val="24"/>
                    </w:rPr>
                  </w:ins>
                </m:ctrlPr>
              </m:fPr>
              <m:num>
                <m:r>
                  <w:ins w:id="540" w:author="Jake Caldwell" w:date="2022-12-10T16:48:00Z">
                    <w:rPr>
                      <w:rFonts w:ascii="Cambria Math" w:hAnsi="Cambria Math" w:cs="Times New Roman"/>
                      <w:sz w:val="24"/>
                      <w:szCs w:val="24"/>
                    </w:rPr>
                    <m:t>STL+</m:t>
                  </w:ins>
                </m:r>
                <m:f>
                  <m:fPr>
                    <m:ctrlPr>
                      <w:ins w:id="541" w:author="Jake Caldwell" w:date="2022-12-10T16:48:00Z">
                        <w:rPr>
                          <w:rFonts w:ascii="Cambria Math" w:hAnsi="Cambria Math" w:cs="Times New Roman"/>
                          <w:i/>
                          <w:sz w:val="24"/>
                          <w:szCs w:val="24"/>
                        </w:rPr>
                      </w:ins>
                    </m:ctrlPr>
                  </m:fPr>
                  <m:num>
                    <m:r>
                      <w:ins w:id="542" w:author="Jake Caldwell" w:date="2022-12-10T16:48:00Z">
                        <w:rPr>
                          <w:rFonts w:ascii="Cambria Math" w:hAnsi="Cambria Math" w:cs="Times New Roman"/>
                          <w:sz w:val="24"/>
                          <w:szCs w:val="24"/>
                        </w:rPr>
                        <m:t>1</m:t>
                      </w:ins>
                    </m:r>
                  </m:num>
                  <m:den>
                    <m:r>
                      <w:ins w:id="543" w:author="Jake Caldwell" w:date="2022-12-10T16:48:00Z">
                        <w:rPr>
                          <w:rFonts w:ascii="Cambria Math" w:hAnsi="Cambria Math" w:cs="Times New Roman"/>
                          <w:sz w:val="24"/>
                          <w:szCs w:val="24"/>
                        </w:rPr>
                        <m:t>2</m:t>
                      </w:ins>
                    </m:r>
                  </m:den>
                </m:f>
                <m:r>
                  <w:ins w:id="544" w:author="Jake Caldwell" w:date="2022-12-10T16:48:00Z">
                    <w:rPr>
                      <w:rFonts w:ascii="Cambria Math" w:hAnsi="Cambria Math" w:cs="Times New Roman"/>
                      <w:sz w:val="24"/>
                      <w:szCs w:val="24"/>
                    </w:rPr>
                    <m:t>*BLK+</m:t>
                  </w:ins>
                </m:r>
                <m:f>
                  <m:fPr>
                    <m:ctrlPr>
                      <w:ins w:id="545" w:author="Jake Caldwell" w:date="2022-12-10T16:48:00Z">
                        <w:rPr>
                          <w:rFonts w:ascii="Cambria Math" w:hAnsi="Cambria Math" w:cs="Times New Roman"/>
                          <w:i/>
                          <w:sz w:val="24"/>
                          <w:szCs w:val="24"/>
                        </w:rPr>
                      </w:ins>
                    </m:ctrlPr>
                  </m:fPr>
                  <m:num>
                    <m:r>
                      <w:ins w:id="546" w:author="Jake Caldwell" w:date="2022-12-10T16:49:00Z">
                        <w:rPr>
                          <w:rFonts w:ascii="Cambria Math" w:hAnsi="Cambria Math" w:cs="Times New Roman"/>
                          <w:sz w:val="24"/>
                          <w:szCs w:val="24"/>
                        </w:rPr>
                        <m:t>3</m:t>
                      </w:ins>
                    </m:r>
                  </m:num>
                  <m:den>
                    <m:r>
                      <w:ins w:id="547" w:author="Jake Caldwell" w:date="2022-12-10T16:49:00Z">
                        <w:rPr>
                          <w:rFonts w:ascii="Cambria Math" w:hAnsi="Cambria Math" w:cs="Times New Roman"/>
                          <w:sz w:val="24"/>
                          <w:szCs w:val="24"/>
                        </w:rPr>
                        <m:t>10</m:t>
                      </w:ins>
                    </m:r>
                  </m:den>
                </m:f>
                <m:r>
                  <w:ins w:id="548" w:author="Jake Caldwell" w:date="2022-12-10T16:49:00Z">
                    <w:rPr>
                      <w:rFonts w:ascii="Cambria Math" w:hAnsi="Cambria Math" w:cs="Times New Roman"/>
                      <w:sz w:val="24"/>
                      <w:szCs w:val="24"/>
                    </w:rPr>
                    <m:t>*DRB</m:t>
                  </w:ins>
                </m:r>
              </m:num>
              <m:den>
                <m:r>
                  <w:ins w:id="549" w:author="Jake Caldwell" w:date="2022-12-10T16:49:00Z">
                    <w:rPr>
                      <w:rFonts w:ascii="Cambria Math" w:hAnsi="Cambria Math" w:cs="Times New Roman"/>
                      <w:sz w:val="24"/>
                      <w:szCs w:val="24"/>
                    </w:rPr>
                    <m:t>MP</m:t>
                  </w:ins>
                </m:r>
              </m:den>
            </m:f>
            <m:r>
              <w:ins w:id="550" w:author="Jake Caldwell" w:date="2022-12-10T16:49:00Z">
                <w:rPr>
                  <w:rFonts w:ascii="Cambria Math" w:hAnsi="Cambria Math" w:cs="Times New Roman"/>
                  <w:sz w:val="24"/>
                  <w:szCs w:val="24"/>
                </w:rPr>
                <m:t>-</m:t>
              </w:ins>
            </m:r>
            <m:f>
              <m:fPr>
                <m:ctrlPr>
                  <w:ins w:id="551" w:author="Jake Caldwell" w:date="2022-12-10T16:49:00Z">
                    <w:rPr>
                      <w:rFonts w:ascii="Cambria Math" w:hAnsi="Cambria Math" w:cs="Times New Roman"/>
                      <w:i/>
                      <w:sz w:val="24"/>
                      <w:szCs w:val="24"/>
                    </w:rPr>
                  </w:ins>
                </m:ctrlPr>
              </m:fPr>
              <m:num>
                <m:f>
                  <m:fPr>
                    <m:ctrlPr>
                      <w:ins w:id="552" w:author="Jake Caldwell" w:date="2022-12-10T16:49:00Z">
                        <w:rPr>
                          <w:rFonts w:ascii="Cambria Math" w:hAnsi="Cambria Math" w:cs="Times New Roman"/>
                          <w:i/>
                          <w:sz w:val="24"/>
                          <w:szCs w:val="24"/>
                        </w:rPr>
                      </w:ins>
                    </m:ctrlPr>
                  </m:fPr>
                  <m:num>
                    <m:r>
                      <w:ins w:id="553" w:author="Jake Caldwell" w:date="2022-12-10T16:49:00Z">
                        <w:rPr>
                          <w:rFonts w:ascii="Cambria Math" w:hAnsi="Cambria Math" w:cs="Times New Roman"/>
                          <w:sz w:val="24"/>
                          <w:szCs w:val="24"/>
                        </w:rPr>
                        <m:t>3</m:t>
                      </w:ins>
                    </m:r>
                  </m:num>
                  <m:den>
                    <m:r>
                      <w:ins w:id="554" w:author="Jake Caldwell" w:date="2022-12-10T16:49:00Z">
                        <w:rPr>
                          <w:rFonts w:ascii="Cambria Math" w:hAnsi="Cambria Math" w:cs="Times New Roman"/>
                          <w:sz w:val="24"/>
                          <w:szCs w:val="24"/>
                        </w:rPr>
                        <m:t>2</m:t>
                      </w:ins>
                    </m:r>
                  </m:den>
                </m:f>
                <m:r>
                  <w:ins w:id="555" w:author="Jake Caldwell" w:date="2022-12-10T16:49:00Z">
                    <w:rPr>
                      <w:rFonts w:ascii="Cambria Math" w:hAnsi="Cambria Math" w:cs="Times New Roman"/>
                      <w:sz w:val="24"/>
                      <w:szCs w:val="24"/>
                    </w:rPr>
                    <m:t>*TOV+PF</m:t>
                  </w:ins>
                </m:r>
              </m:num>
              <m:den>
                <m:r>
                  <w:ins w:id="556" w:author="Jake Caldwell" w:date="2022-12-10T16:49:00Z">
                    <w:rPr>
                      <w:rFonts w:ascii="Cambria Math" w:hAnsi="Cambria Math" w:cs="Times New Roman"/>
                      <w:sz w:val="24"/>
                      <w:szCs w:val="24"/>
                    </w:rPr>
                    <m:t>MP</m:t>
                  </w:ins>
                </m:r>
              </m:den>
            </m:f>
          </m:e>
        </m:d>
        <m:r>
          <w:ins w:id="557" w:author="Jake Caldwell" w:date="2022-12-10T16:50:00Z">
            <w:rPr>
              <w:rFonts w:ascii="Cambria Math" w:hAnsi="Cambria Math" w:cs="Times New Roman"/>
              <w:sz w:val="24"/>
              <w:szCs w:val="24"/>
            </w:rPr>
            <m:t>*MP</m:t>
          </w:ins>
        </m:r>
      </m:oMath>
      <w:ins w:id="558" w:author="Jake Caldwell" w:date="2022-12-10T16:50:00Z">
        <w:r w:rsidR="0006312C">
          <w:rPr>
            <w:rFonts w:ascii="Times New Roman" w:eastAsiaTheme="minorEastAsia" w:hAnsi="Times New Roman" w:cs="Times New Roman"/>
            <w:sz w:val="24"/>
            <w:szCs w:val="24"/>
          </w:rPr>
          <w:t xml:space="preserve"> (Table 1) </w:t>
        </w:r>
      </w:ins>
    </w:p>
    <w:p w14:paraId="406B7A73" w14:textId="3DA811FE" w:rsidR="008667AD" w:rsidDel="0006312C" w:rsidRDefault="0021242E" w:rsidP="0021242E">
      <w:pPr>
        <w:spacing w:line="480" w:lineRule="auto"/>
        <w:jc w:val="center"/>
        <w:rPr>
          <w:del w:id="559" w:author="Jake Caldwell" w:date="2022-12-10T16:50:00Z"/>
          <w:rFonts w:ascii="Times New Roman" w:hAnsi="Times New Roman" w:cs="Times New Roman"/>
          <w:sz w:val="24"/>
          <w:szCs w:val="24"/>
        </w:rPr>
      </w:pPr>
      <w:del w:id="560" w:author="Jake Caldwell" w:date="2022-12-10T16:50:00Z">
        <w:r w:rsidDel="0006312C">
          <w:rPr>
            <w:rFonts w:ascii="Times New Roman" w:hAnsi="Times New Roman" w:cs="Times New Roman"/>
            <w:sz w:val="24"/>
            <w:szCs w:val="24"/>
          </w:rPr>
          <w:delText xml:space="preserve">Seasonal Production = </w:delText>
        </w:r>
        <w:r w:rsidR="00034DC3" w:rsidRPr="00034DC3" w:rsidDel="0006312C">
          <w:rPr>
            <w:rFonts w:ascii="Times New Roman" w:hAnsi="Times New Roman" w:cs="Times New Roman"/>
            <w:sz w:val="24"/>
            <w:szCs w:val="24"/>
          </w:rPr>
          <w:delText>(((PTS+.4*FG - .6*FGA - .4*(FTA-FT)) +1.75*AST+0.7*ORB + 0.33*(ThP))/MP + (STL+0.5*BLK+0.3*DRB)/MP - (TOV*1.5+PF)/MP) * MP</w:delText>
        </w:r>
        <w:r w:rsidR="00034DC3" w:rsidDel="0006312C">
          <w:rPr>
            <w:rFonts w:ascii="Times New Roman" w:hAnsi="Times New Roman" w:cs="Times New Roman"/>
            <w:sz w:val="24"/>
            <w:szCs w:val="24"/>
          </w:rPr>
          <w:delText xml:space="preserve"> </w:delText>
        </w:r>
      </w:del>
    </w:p>
    <w:p w14:paraId="5D7C8ACB" w14:textId="3C83FF76" w:rsidR="00034DC3" w:rsidRDefault="00034DC3" w:rsidP="00D22E7C">
      <w:pPr>
        <w:spacing w:line="480" w:lineRule="auto"/>
        <w:rPr>
          <w:rFonts w:ascii="Times New Roman" w:hAnsi="Times New Roman" w:cs="Times New Roman"/>
          <w:sz w:val="20"/>
          <w:szCs w:val="20"/>
        </w:rPr>
      </w:pPr>
      <w:r>
        <w:rPr>
          <w:rFonts w:ascii="Times New Roman" w:hAnsi="Times New Roman" w:cs="Times New Roman"/>
          <w:b/>
          <w:bCs/>
          <w:sz w:val="20"/>
          <w:szCs w:val="20"/>
        </w:rPr>
        <w:t xml:space="preserve">Equation 3: </w:t>
      </w:r>
      <w:r>
        <w:rPr>
          <w:rFonts w:ascii="Times New Roman" w:hAnsi="Times New Roman" w:cs="Times New Roman"/>
          <w:sz w:val="20"/>
          <w:szCs w:val="20"/>
        </w:rPr>
        <w:t xml:space="preserve">This is the stat that I created using the </w:t>
      </w:r>
      <w:r w:rsidR="00D22E7C">
        <w:rPr>
          <w:rFonts w:ascii="Times New Roman" w:hAnsi="Times New Roman" w:cs="Times New Roman"/>
          <w:sz w:val="20"/>
          <w:szCs w:val="20"/>
        </w:rPr>
        <w:t xml:space="preserve">feature selection from the random forest models. It has weights </w:t>
      </w:r>
      <w:r w:rsidR="00284217">
        <w:rPr>
          <w:rFonts w:ascii="Times New Roman" w:hAnsi="Times New Roman" w:cs="Times New Roman"/>
          <w:sz w:val="20"/>
          <w:szCs w:val="20"/>
        </w:rPr>
        <w:t>like</w:t>
      </w:r>
      <w:r w:rsidR="00D22E7C">
        <w:rPr>
          <w:rFonts w:ascii="Times New Roman" w:hAnsi="Times New Roman" w:cs="Times New Roman"/>
          <w:sz w:val="20"/>
          <w:szCs w:val="20"/>
        </w:rPr>
        <w:t xml:space="preserve"> </w:t>
      </w:r>
      <w:proofErr w:type="spellStart"/>
      <w:r w:rsidR="00D22E7C">
        <w:rPr>
          <w:rFonts w:ascii="Times New Roman" w:hAnsi="Times New Roman" w:cs="Times New Roman"/>
          <w:sz w:val="20"/>
          <w:szCs w:val="20"/>
        </w:rPr>
        <w:t>GameScore</w:t>
      </w:r>
      <w:proofErr w:type="spellEnd"/>
      <w:r w:rsidR="00D22E7C">
        <w:rPr>
          <w:rFonts w:ascii="Times New Roman" w:hAnsi="Times New Roman" w:cs="Times New Roman"/>
          <w:sz w:val="20"/>
          <w:szCs w:val="20"/>
        </w:rPr>
        <w:t xml:space="preserve"> but emphasizes some of the least important statistics that are relevant. </w:t>
      </w:r>
      <w:r w:rsidR="00F97395">
        <w:rPr>
          <w:rFonts w:ascii="Times New Roman" w:hAnsi="Times New Roman" w:cs="Times New Roman"/>
          <w:sz w:val="20"/>
          <w:szCs w:val="20"/>
        </w:rPr>
        <w:t>Refer to table 1 for variable definitions</w:t>
      </w:r>
    </w:p>
    <w:p w14:paraId="7F4E3A80" w14:textId="3EEB2D90" w:rsidR="002D2317" w:rsidRDefault="00284217" w:rsidP="00D22E7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equation keeps the scoring metric provided by PER and has a similar structure to </w:t>
      </w:r>
      <w:proofErr w:type="spellStart"/>
      <w:r>
        <w:rPr>
          <w:rFonts w:ascii="Times New Roman" w:hAnsi="Times New Roman" w:cs="Times New Roman"/>
          <w:sz w:val="24"/>
          <w:szCs w:val="24"/>
        </w:rPr>
        <w:t>GameScore</w:t>
      </w:r>
      <w:proofErr w:type="spellEnd"/>
      <w:r>
        <w:rPr>
          <w:rFonts w:ascii="Times New Roman" w:hAnsi="Times New Roman" w:cs="Times New Roman"/>
          <w:sz w:val="24"/>
          <w:szCs w:val="24"/>
        </w:rPr>
        <w:t xml:space="preserve">. However, it splits up offense, defense, and negative plays into three distinct per minute categories. The </w:t>
      </w:r>
      <w:r w:rsidR="00CD680C">
        <w:rPr>
          <w:rFonts w:ascii="Times New Roman" w:hAnsi="Times New Roman" w:cs="Times New Roman"/>
          <w:sz w:val="24"/>
          <w:szCs w:val="24"/>
        </w:rPr>
        <w:t xml:space="preserve">main takeaway from the random forests was that points and the related shooting stats were the most important, but </w:t>
      </w:r>
      <w:r w:rsidR="00F97395">
        <w:rPr>
          <w:rFonts w:ascii="Times New Roman" w:hAnsi="Times New Roman" w:cs="Times New Roman"/>
          <w:sz w:val="24"/>
          <w:szCs w:val="24"/>
        </w:rPr>
        <w:t>some of the other statistics, like rebounds</w:t>
      </w:r>
      <w:r w:rsidR="00D82B38">
        <w:rPr>
          <w:rFonts w:ascii="Times New Roman" w:hAnsi="Times New Roman" w:cs="Times New Roman"/>
          <w:sz w:val="24"/>
          <w:szCs w:val="24"/>
        </w:rPr>
        <w:t xml:space="preserve">, assists, and steals, needed to be brought to greater attention. </w:t>
      </w:r>
      <w:r w:rsidR="005B425A">
        <w:rPr>
          <w:rFonts w:ascii="Times New Roman" w:hAnsi="Times New Roman" w:cs="Times New Roman"/>
          <w:sz w:val="24"/>
          <w:szCs w:val="24"/>
        </w:rPr>
        <w:t xml:space="preserve">I also added three point makes to the stat because in today’s NBA the three pointer is of upmost importance </w:t>
      </w:r>
      <w:r w:rsidR="00DB4054">
        <w:rPr>
          <w:rFonts w:ascii="Times New Roman" w:hAnsi="Times New Roman" w:cs="Times New Roman"/>
          <w:sz w:val="24"/>
          <w:szCs w:val="24"/>
        </w:rPr>
        <w:t>and</w:t>
      </w:r>
      <w:r w:rsidR="005B425A">
        <w:rPr>
          <w:rFonts w:ascii="Times New Roman" w:hAnsi="Times New Roman" w:cs="Times New Roman"/>
          <w:sz w:val="24"/>
          <w:szCs w:val="24"/>
        </w:rPr>
        <w:t xml:space="preserve"> contributes heavily to scoring. </w:t>
      </w:r>
    </w:p>
    <w:p w14:paraId="4DB611BD" w14:textId="77777777" w:rsidR="002D2317" w:rsidRDefault="002D2317" w:rsidP="00B273A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9FEAF6" wp14:editId="02E3F36C">
            <wp:extent cx="4368800" cy="4368800"/>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68800" cy="4368800"/>
                    </a:xfrm>
                    <a:prstGeom prst="rect">
                      <a:avLst/>
                    </a:prstGeom>
                  </pic:spPr>
                </pic:pic>
              </a:graphicData>
            </a:graphic>
          </wp:inline>
        </w:drawing>
      </w:r>
    </w:p>
    <w:p w14:paraId="3DB06498" w14:textId="086FCDEC" w:rsidR="00D22E7C" w:rsidRDefault="002D2317" w:rsidP="00D22E7C">
      <w:pPr>
        <w:spacing w:line="480" w:lineRule="auto"/>
        <w:rPr>
          <w:rFonts w:ascii="Times New Roman" w:hAnsi="Times New Roman" w:cs="Times New Roman"/>
          <w:sz w:val="20"/>
          <w:szCs w:val="20"/>
        </w:rPr>
      </w:pPr>
      <w:r w:rsidRPr="002F2AF1">
        <w:rPr>
          <w:rFonts w:ascii="Times New Roman" w:hAnsi="Times New Roman" w:cs="Times New Roman"/>
          <w:b/>
          <w:bCs/>
          <w:sz w:val="20"/>
          <w:szCs w:val="20"/>
        </w:rPr>
        <w:t>Figure</w:t>
      </w:r>
      <w:r w:rsidR="002F2AF1">
        <w:rPr>
          <w:rFonts w:ascii="Times New Roman" w:hAnsi="Times New Roman" w:cs="Times New Roman"/>
          <w:b/>
          <w:bCs/>
          <w:sz w:val="20"/>
          <w:szCs w:val="20"/>
        </w:rPr>
        <w:t xml:space="preserve"> </w:t>
      </w:r>
      <w:r w:rsidR="00600E08">
        <w:rPr>
          <w:rFonts w:ascii="Times New Roman" w:hAnsi="Times New Roman" w:cs="Times New Roman"/>
          <w:b/>
          <w:bCs/>
          <w:sz w:val="20"/>
          <w:szCs w:val="20"/>
        </w:rPr>
        <w:t>9</w:t>
      </w:r>
      <w:r w:rsidR="002F2AF1">
        <w:rPr>
          <w:rFonts w:ascii="Times New Roman" w:hAnsi="Times New Roman" w:cs="Times New Roman"/>
          <w:b/>
          <w:bCs/>
          <w:sz w:val="20"/>
          <w:szCs w:val="20"/>
        </w:rPr>
        <w:t xml:space="preserve">: </w:t>
      </w:r>
      <w:r w:rsidR="002F2AF1">
        <w:rPr>
          <w:rFonts w:ascii="Times New Roman" w:hAnsi="Times New Roman" w:cs="Times New Roman"/>
          <w:sz w:val="20"/>
          <w:szCs w:val="20"/>
        </w:rPr>
        <w:t xml:space="preserve">This is the distribution of </w:t>
      </w:r>
      <w:r w:rsidR="00B862E5">
        <w:rPr>
          <w:rFonts w:ascii="Times New Roman" w:hAnsi="Times New Roman" w:cs="Times New Roman"/>
          <w:sz w:val="20"/>
          <w:szCs w:val="20"/>
        </w:rPr>
        <w:t xml:space="preserve">Seasonal Production once it has been created. It has a more skewed distribution than </w:t>
      </w:r>
      <w:proofErr w:type="spellStart"/>
      <w:r w:rsidR="008E7F9E">
        <w:rPr>
          <w:rFonts w:ascii="Times New Roman" w:hAnsi="Times New Roman" w:cs="Times New Roman"/>
          <w:sz w:val="20"/>
          <w:szCs w:val="20"/>
        </w:rPr>
        <w:t>GameScore</w:t>
      </w:r>
      <w:proofErr w:type="spellEnd"/>
      <w:r w:rsidR="008E7F9E">
        <w:rPr>
          <w:rFonts w:ascii="Times New Roman" w:hAnsi="Times New Roman" w:cs="Times New Roman"/>
          <w:sz w:val="20"/>
          <w:szCs w:val="20"/>
        </w:rPr>
        <w:t xml:space="preserve"> does, but that is because it places a higher emphasis on </w:t>
      </w:r>
      <w:r w:rsidR="00667792">
        <w:rPr>
          <w:rFonts w:ascii="Times New Roman" w:hAnsi="Times New Roman" w:cs="Times New Roman"/>
          <w:sz w:val="20"/>
          <w:szCs w:val="20"/>
        </w:rPr>
        <w:t>underrepresented</w:t>
      </w:r>
      <w:r w:rsidR="008E7F9E">
        <w:rPr>
          <w:rFonts w:ascii="Times New Roman" w:hAnsi="Times New Roman" w:cs="Times New Roman"/>
          <w:sz w:val="20"/>
          <w:szCs w:val="20"/>
        </w:rPr>
        <w:t xml:space="preserve"> stats in the </w:t>
      </w:r>
      <w:r w:rsidR="00667792">
        <w:rPr>
          <w:rFonts w:ascii="Times New Roman" w:hAnsi="Times New Roman" w:cs="Times New Roman"/>
          <w:sz w:val="20"/>
          <w:szCs w:val="20"/>
        </w:rPr>
        <w:t xml:space="preserve">PER and </w:t>
      </w:r>
      <w:proofErr w:type="spellStart"/>
      <w:r w:rsidR="00667792">
        <w:rPr>
          <w:rFonts w:ascii="Times New Roman" w:hAnsi="Times New Roman" w:cs="Times New Roman"/>
          <w:sz w:val="20"/>
          <w:szCs w:val="20"/>
        </w:rPr>
        <w:t>GameScore</w:t>
      </w:r>
      <w:proofErr w:type="spellEnd"/>
      <w:r w:rsidR="00667792">
        <w:rPr>
          <w:rFonts w:ascii="Times New Roman" w:hAnsi="Times New Roman" w:cs="Times New Roman"/>
          <w:sz w:val="20"/>
          <w:szCs w:val="20"/>
        </w:rPr>
        <w:t xml:space="preserve"> random forest models. This punishes players who rely heavily on scoring. </w:t>
      </w:r>
    </w:p>
    <w:p w14:paraId="72553574" w14:textId="415B4CF9" w:rsidR="00667792" w:rsidRDefault="00667792" w:rsidP="00D22E7C">
      <w:pPr>
        <w:spacing w:line="480" w:lineRule="auto"/>
        <w:rPr>
          <w:rFonts w:ascii="Times New Roman" w:hAnsi="Times New Roman" w:cs="Times New Roman"/>
          <w:sz w:val="24"/>
          <w:szCs w:val="24"/>
        </w:rPr>
      </w:pPr>
      <w:r>
        <w:rPr>
          <w:rFonts w:ascii="Times New Roman" w:hAnsi="Times New Roman" w:cs="Times New Roman"/>
          <w:sz w:val="24"/>
          <w:szCs w:val="24"/>
        </w:rPr>
        <w:t>For validation, the average Seasonal Production is around 10</w:t>
      </w:r>
      <w:r w:rsidR="00DB4054">
        <w:rPr>
          <w:rFonts w:ascii="Times New Roman" w:hAnsi="Times New Roman" w:cs="Times New Roman"/>
          <w:sz w:val="24"/>
          <w:szCs w:val="24"/>
        </w:rPr>
        <w:t xml:space="preserve"> and the max is just under 40, which fits alongside of PER and </w:t>
      </w:r>
      <w:proofErr w:type="spellStart"/>
      <w:r w:rsidR="00DB4054">
        <w:rPr>
          <w:rFonts w:ascii="Times New Roman" w:hAnsi="Times New Roman" w:cs="Times New Roman"/>
          <w:sz w:val="24"/>
          <w:szCs w:val="24"/>
        </w:rPr>
        <w:t>GameScore</w:t>
      </w:r>
      <w:proofErr w:type="spellEnd"/>
      <w:r w:rsidR="00DB4054">
        <w:rPr>
          <w:rFonts w:ascii="Times New Roman" w:hAnsi="Times New Roman" w:cs="Times New Roman"/>
          <w:sz w:val="24"/>
          <w:szCs w:val="24"/>
        </w:rPr>
        <w:t xml:space="preserve">. </w:t>
      </w:r>
      <w:r w:rsidR="0076629F">
        <w:rPr>
          <w:rFonts w:ascii="Times New Roman" w:hAnsi="Times New Roman" w:cs="Times New Roman"/>
          <w:sz w:val="24"/>
          <w:szCs w:val="24"/>
        </w:rPr>
        <w:t xml:space="preserve">Furthermore, the larger amount of skew in the distribution of Seasonal Production places more players below 2 standard deviations away from the average (mean) (Figure </w:t>
      </w:r>
      <w:r w:rsidR="003A44FB">
        <w:rPr>
          <w:rFonts w:ascii="Times New Roman" w:hAnsi="Times New Roman" w:cs="Times New Roman"/>
          <w:sz w:val="24"/>
          <w:szCs w:val="24"/>
        </w:rPr>
        <w:t>9)</w:t>
      </w:r>
      <w:r w:rsidR="0076629F">
        <w:rPr>
          <w:rFonts w:ascii="Times New Roman" w:hAnsi="Times New Roman" w:cs="Times New Roman"/>
          <w:sz w:val="24"/>
          <w:szCs w:val="24"/>
        </w:rPr>
        <w:t xml:space="preserve">. </w:t>
      </w:r>
      <w:r w:rsidR="00532869">
        <w:rPr>
          <w:rFonts w:ascii="Times New Roman" w:hAnsi="Times New Roman" w:cs="Times New Roman"/>
          <w:sz w:val="24"/>
          <w:szCs w:val="24"/>
        </w:rPr>
        <w:t>I then used this to generate my top 50 most productive players over the course of their career list (Appendix A3).</w:t>
      </w:r>
    </w:p>
    <w:p w14:paraId="1896407F" w14:textId="23241E22" w:rsidR="003A44FB" w:rsidRDefault="00B273AB" w:rsidP="00D22E7C">
      <w:pPr>
        <w:spacing w:line="480" w:lineRule="auto"/>
        <w:rPr>
          <w:rFonts w:ascii="Times New Roman" w:hAnsi="Times New Roman" w:cs="Times New Roman"/>
          <w:b/>
          <w:bCs/>
          <w:sz w:val="24"/>
          <w:szCs w:val="24"/>
        </w:rPr>
      </w:pPr>
      <w:r w:rsidRPr="002C7674">
        <w:rPr>
          <w:rFonts w:ascii="Times New Roman" w:hAnsi="Times New Roman" w:cs="Times New Roman"/>
          <w:b/>
          <w:bCs/>
          <w:sz w:val="24"/>
          <w:szCs w:val="24"/>
          <w:highlight w:val="yellow"/>
        </w:rPr>
        <w:t>Survey</w:t>
      </w:r>
      <w:r w:rsidR="003A44FB" w:rsidRPr="002C7674">
        <w:rPr>
          <w:rFonts w:ascii="Times New Roman" w:hAnsi="Times New Roman" w:cs="Times New Roman"/>
          <w:b/>
          <w:bCs/>
          <w:sz w:val="24"/>
          <w:szCs w:val="24"/>
          <w:highlight w:val="yellow"/>
        </w:rPr>
        <w:t xml:space="preserve"> </w:t>
      </w:r>
      <w:commentRangeStart w:id="561"/>
      <w:r w:rsidR="003A44FB" w:rsidRPr="002C7674">
        <w:rPr>
          <w:rFonts w:ascii="Times New Roman" w:hAnsi="Times New Roman" w:cs="Times New Roman"/>
          <w:b/>
          <w:bCs/>
          <w:sz w:val="24"/>
          <w:szCs w:val="24"/>
          <w:highlight w:val="yellow"/>
        </w:rPr>
        <w:t>Results</w:t>
      </w:r>
      <w:commentRangeEnd w:id="561"/>
      <w:r w:rsidR="00600E08">
        <w:rPr>
          <w:rStyle w:val="CommentReference"/>
        </w:rPr>
        <w:commentReference w:id="561"/>
      </w:r>
    </w:p>
    <w:p w14:paraId="363AFBA2" w14:textId="7A927A9F" w:rsidR="003A44FB" w:rsidRDefault="00E3598F" w:rsidP="00D22E7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After 30 respondents answered the surv</w:t>
      </w:r>
      <w:r w:rsidR="00532869">
        <w:rPr>
          <w:rFonts w:ascii="Times New Roman" w:hAnsi="Times New Roman" w:cs="Times New Roman"/>
          <w:sz w:val="24"/>
          <w:szCs w:val="24"/>
        </w:rPr>
        <w:t xml:space="preserve">ey questionnaire, I aggregated their </w:t>
      </w:r>
      <w:r w:rsidR="00E71CA6">
        <w:rPr>
          <w:rFonts w:ascii="Times New Roman" w:hAnsi="Times New Roman" w:cs="Times New Roman"/>
          <w:sz w:val="24"/>
          <w:szCs w:val="24"/>
        </w:rPr>
        <w:t xml:space="preserve">responses into </w:t>
      </w:r>
      <w:r w:rsidR="001B11C4">
        <w:rPr>
          <w:rFonts w:ascii="Times New Roman" w:hAnsi="Times New Roman" w:cs="Times New Roman"/>
          <w:sz w:val="24"/>
          <w:szCs w:val="24"/>
        </w:rPr>
        <w:t>counts of their responses to the initial five question partial order knowledge structure and a ranked list of the players from the NBA 75</w:t>
      </w:r>
      <w:r w:rsidR="001B11C4" w:rsidRPr="001B11C4">
        <w:rPr>
          <w:rFonts w:ascii="Times New Roman" w:hAnsi="Times New Roman" w:cs="Times New Roman"/>
          <w:sz w:val="24"/>
          <w:szCs w:val="24"/>
          <w:vertAlign w:val="superscript"/>
        </w:rPr>
        <w:t>th</w:t>
      </w:r>
      <w:r w:rsidR="001B11C4">
        <w:rPr>
          <w:rFonts w:ascii="Times New Roman" w:hAnsi="Times New Roman" w:cs="Times New Roman"/>
          <w:sz w:val="24"/>
          <w:szCs w:val="24"/>
        </w:rPr>
        <w:t xml:space="preserve"> Anniversary team based on how often they were recognized</w:t>
      </w:r>
      <w:r w:rsidR="00740758">
        <w:rPr>
          <w:rFonts w:ascii="Times New Roman" w:hAnsi="Times New Roman" w:cs="Times New Roman"/>
          <w:sz w:val="24"/>
          <w:szCs w:val="24"/>
        </w:rPr>
        <w:t xml:space="preserve"> (Appendix A4). Below is a summary of the results of the partial order knowledge structure. </w:t>
      </w:r>
    </w:p>
    <w:tbl>
      <w:tblPr>
        <w:tblStyle w:val="GridTable2"/>
        <w:tblW w:w="0" w:type="auto"/>
        <w:tblLook w:val="04A0" w:firstRow="1" w:lastRow="0" w:firstColumn="1" w:lastColumn="0" w:noHBand="0" w:noVBand="1"/>
      </w:tblPr>
      <w:tblGrid>
        <w:gridCol w:w="1043"/>
        <w:gridCol w:w="1039"/>
        <w:gridCol w:w="1039"/>
        <w:gridCol w:w="1199"/>
        <w:gridCol w:w="879"/>
        <w:gridCol w:w="1039"/>
        <w:gridCol w:w="1039"/>
        <w:gridCol w:w="1039"/>
        <w:gridCol w:w="1039"/>
        <w:tblGridChange w:id="562">
          <w:tblGrid>
            <w:gridCol w:w="1043"/>
            <w:gridCol w:w="1039"/>
            <w:gridCol w:w="1039"/>
            <w:gridCol w:w="1199"/>
            <w:gridCol w:w="879"/>
            <w:gridCol w:w="1039"/>
            <w:gridCol w:w="1039"/>
            <w:gridCol w:w="1039"/>
            <w:gridCol w:w="1039"/>
          </w:tblGrid>
        </w:tblGridChange>
      </w:tblGrid>
      <w:tr w:rsidR="00140ABD" w14:paraId="67A9E4BF" w14:textId="77777777" w:rsidTr="000A2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tcPr>
          <w:p w14:paraId="4E27DB29" w14:textId="5E18E623" w:rsidR="00140ABD" w:rsidRPr="000A2B29" w:rsidRDefault="00140ABD" w:rsidP="003E11AB">
            <w:pPr>
              <w:spacing w:line="480" w:lineRule="auto"/>
              <w:jc w:val="center"/>
              <w:rPr>
                <w:rFonts w:ascii="Times New Roman" w:hAnsi="Times New Roman" w:cs="Times New Roman"/>
                <w:sz w:val="24"/>
                <w:szCs w:val="24"/>
              </w:rPr>
            </w:pPr>
            <w:r w:rsidRPr="000A2B29">
              <w:rPr>
                <w:rFonts w:ascii="Times New Roman" w:hAnsi="Times New Roman" w:cs="Times New Roman"/>
                <w:sz w:val="24"/>
                <w:szCs w:val="24"/>
              </w:rPr>
              <w:t>Statistic</w:t>
            </w:r>
          </w:p>
        </w:tc>
        <w:tc>
          <w:tcPr>
            <w:tcW w:w="1039" w:type="dxa"/>
          </w:tcPr>
          <w:p w14:paraId="6A0F9872" w14:textId="0DF3B718" w:rsidR="00140ABD" w:rsidRPr="000A2B29" w:rsidRDefault="00140ABD" w:rsidP="003E11AB">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2B29">
              <w:rPr>
                <w:rFonts w:ascii="Times New Roman" w:hAnsi="Times New Roman" w:cs="Times New Roman"/>
                <w:sz w:val="24"/>
                <w:szCs w:val="24"/>
              </w:rPr>
              <w:t>Mean</w:t>
            </w:r>
          </w:p>
        </w:tc>
        <w:tc>
          <w:tcPr>
            <w:tcW w:w="1039" w:type="dxa"/>
          </w:tcPr>
          <w:p w14:paraId="73584479" w14:textId="405B7E34" w:rsidR="00140ABD" w:rsidRPr="000A2B29" w:rsidRDefault="00140ABD" w:rsidP="003E11AB">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2B29">
              <w:rPr>
                <w:rFonts w:ascii="Times New Roman" w:hAnsi="Times New Roman" w:cs="Times New Roman"/>
                <w:sz w:val="24"/>
                <w:szCs w:val="24"/>
              </w:rPr>
              <w:t>Median</w:t>
            </w:r>
          </w:p>
        </w:tc>
        <w:tc>
          <w:tcPr>
            <w:tcW w:w="1199" w:type="dxa"/>
          </w:tcPr>
          <w:p w14:paraId="1C47C7DA" w14:textId="1EEF8BF9" w:rsidR="00140ABD" w:rsidRPr="000A2B29" w:rsidRDefault="00140ABD" w:rsidP="003E11AB">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2B29">
              <w:rPr>
                <w:rFonts w:ascii="Times New Roman" w:hAnsi="Times New Roman" w:cs="Times New Roman"/>
                <w:sz w:val="24"/>
                <w:szCs w:val="24"/>
              </w:rPr>
              <w:t>Std. Dev.</w:t>
            </w:r>
          </w:p>
        </w:tc>
        <w:tc>
          <w:tcPr>
            <w:tcW w:w="879" w:type="dxa"/>
          </w:tcPr>
          <w:p w14:paraId="08CAAD45" w14:textId="512C6AA9" w:rsidR="00140ABD" w:rsidRPr="000A2B29" w:rsidRDefault="003E11AB" w:rsidP="003E11AB">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2B29">
              <w:rPr>
                <w:rFonts w:ascii="Times New Roman" w:hAnsi="Times New Roman" w:cs="Times New Roman"/>
                <w:sz w:val="24"/>
                <w:szCs w:val="24"/>
              </w:rPr>
              <w:t>Min</w:t>
            </w:r>
          </w:p>
        </w:tc>
        <w:tc>
          <w:tcPr>
            <w:tcW w:w="1039" w:type="dxa"/>
          </w:tcPr>
          <w:p w14:paraId="6265F6F2" w14:textId="3D8CF070" w:rsidR="00140ABD" w:rsidRPr="000A2B29" w:rsidRDefault="003E11AB" w:rsidP="003E11AB">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2B29">
              <w:rPr>
                <w:rFonts w:ascii="Times New Roman" w:hAnsi="Times New Roman" w:cs="Times New Roman"/>
                <w:sz w:val="24"/>
                <w:szCs w:val="24"/>
              </w:rPr>
              <w:t>Q1</w:t>
            </w:r>
          </w:p>
        </w:tc>
        <w:tc>
          <w:tcPr>
            <w:tcW w:w="1039" w:type="dxa"/>
          </w:tcPr>
          <w:p w14:paraId="7CBF9BAB" w14:textId="496DB1DF" w:rsidR="00140ABD" w:rsidRPr="000A2B29" w:rsidRDefault="003E11AB" w:rsidP="003E11AB">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2B29">
              <w:rPr>
                <w:rFonts w:ascii="Times New Roman" w:hAnsi="Times New Roman" w:cs="Times New Roman"/>
                <w:sz w:val="24"/>
                <w:szCs w:val="24"/>
              </w:rPr>
              <w:t>Q3</w:t>
            </w:r>
          </w:p>
        </w:tc>
        <w:tc>
          <w:tcPr>
            <w:tcW w:w="1039" w:type="dxa"/>
          </w:tcPr>
          <w:p w14:paraId="5DC3F5B1" w14:textId="7D82A6FD" w:rsidR="00140ABD" w:rsidRPr="000A2B29" w:rsidRDefault="003E11AB" w:rsidP="003E11AB">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2B29">
              <w:rPr>
                <w:rFonts w:ascii="Times New Roman" w:hAnsi="Times New Roman" w:cs="Times New Roman"/>
                <w:sz w:val="24"/>
                <w:szCs w:val="24"/>
              </w:rPr>
              <w:t>Max</w:t>
            </w:r>
          </w:p>
        </w:tc>
        <w:tc>
          <w:tcPr>
            <w:tcW w:w="1039" w:type="dxa"/>
          </w:tcPr>
          <w:p w14:paraId="41B569D5" w14:textId="184D41A2" w:rsidR="00140ABD" w:rsidRPr="000A2B29" w:rsidRDefault="003E11AB" w:rsidP="003E11AB">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2B29">
              <w:rPr>
                <w:rFonts w:ascii="Times New Roman" w:hAnsi="Times New Roman" w:cs="Times New Roman"/>
                <w:sz w:val="24"/>
                <w:szCs w:val="24"/>
              </w:rPr>
              <w:t>N</w:t>
            </w:r>
          </w:p>
        </w:tc>
      </w:tr>
      <w:tr w:rsidR="00140ABD" w14:paraId="1648E21A" w14:textId="77777777" w:rsidTr="00842C79">
        <w:tblPrEx>
          <w:tblW w:w="0" w:type="auto"/>
          <w:tblPrExChange w:id="563" w:author="Jake Caldwell" w:date="2022-12-10T16:52: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tcPrChange w:id="564" w:author="Jake Caldwell" w:date="2022-12-10T16:52:00Z">
              <w:tcPr>
                <w:tcW w:w="1038" w:type="dxa"/>
              </w:tcPr>
            </w:tcPrChange>
          </w:tcPr>
          <w:p w14:paraId="7BB96174" w14:textId="29DC4BCC" w:rsidR="00140ABD" w:rsidRPr="000A2B29" w:rsidRDefault="00140ABD" w:rsidP="000A2B29">
            <w:pPr>
              <w:spacing w:line="480" w:lineRule="auto"/>
              <w:jc w:val="cente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sidRPr="000A2B29">
              <w:rPr>
                <w:rFonts w:ascii="Times New Roman" w:hAnsi="Times New Roman" w:cs="Times New Roman"/>
                <w:sz w:val="24"/>
                <w:szCs w:val="24"/>
              </w:rPr>
              <w:t>POKS Score</w:t>
            </w:r>
          </w:p>
        </w:tc>
        <w:tc>
          <w:tcPr>
            <w:tcW w:w="1039" w:type="dxa"/>
            <w:vAlign w:val="center"/>
            <w:tcPrChange w:id="565" w:author="Jake Caldwell" w:date="2022-12-10T16:52:00Z">
              <w:tcPr>
                <w:tcW w:w="1039" w:type="dxa"/>
              </w:tcPr>
            </w:tcPrChange>
          </w:tcPr>
          <w:p w14:paraId="11DC98D4" w14:textId="3ED599B3" w:rsidR="00140ABD" w:rsidRDefault="003E11AB" w:rsidP="00842C7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p>
        </w:tc>
        <w:tc>
          <w:tcPr>
            <w:tcW w:w="1039" w:type="dxa"/>
            <w:vAlign w:val="center"/>
            <w:tcPrChange w:id="566" w:author="Jake Caldwell" w:date="2022-12-10T16:52:00Z">
              <w:tcPr>
                <w:tcW w:w="1039" w:type="dxa"/>
              </w:tcPr>
            </w:tcPrChange>
          </w:tcPr>
          <w:p w14:paraId="56DFAFE4" w14:textId="2C1DEC82" w:rsidR="00140ABD" w:rsidRDefault="003E11AB" w:rsidP="00842C7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p>
        </w:tc>
        <w:tc>
          <w:tcPr>
            <w:tcW w:w="1199" w:type="dxa"/>
            <w:vAlign w:val="center"/>
            <w:tcPrChange w:id="567" w:author="Jake Caldwell" w:date="2022-12-10T16:52:00Z">
              <w:tcPr>
                <w:tcW w:w="1199" w:type="dxa"/>
              </w:tcPr>
            </w:tcPrChange>
          </w:tcPr>
          <w:p w14:paraId="5E6BA47A" w14:textId="53E72ECF" w:rsidR="00140ABD" w:rsidRDefault="003E11AB" w:rsidP="00842C7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879" w:type="dxa"/>
            <w:vAlign w:val="center"/>
            <w:tcPrChange w:id="568" w:author="Jake Caldwell" w:date="2022-12-10T16:52:00Z">
              <w:tcPr>
                <w:tcW w:w="879" w:type="dxa"/>
              </w:tcPr>
            </w:tcPrChange>
          </w:tcPr>
          <w:p w14:paraId="6291D6AD" w14:textId="66FB9676" w:rsidR="00140ABD" w:rsidRDefault="003E11AB" w:rsidP="00842C7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039" w:type="dxa"/>
            <w:vAlign w:val="center"/>
            <w:tcPrChange w:id="569" w:author="Jake Caldwell" w:date="2022-12-10T16:52:00Z">
              <w:tcPr>
                <w:tcW w:w="1039" w:type="dxa"/>
              </w:tcPr>
            </w:tcPrChange>
          </w:tcPr>
          <w:p w14:paraId="0FE59C71" w14:textId="5CC80FD9" w:rsidR="00140ABD" w:rsidRDefault="003E11AB" w:rsidP="00842C7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039" w:type="dxa"/>
            <w:vAlign w:val="center"/>
            <w:tcPrChange w:id="570" w:author="Jake Caldwell" w:date="2022-12-10T16:52:00Z">
              <w:tcPr>
                <w:tcW w:w="1039" w:type="dxa"/>
              </w:tcPr>
            </w:tcPrChange>
          </w:tcPr>
          <w:p w14:paraId="76AF5C9C" w14:textId="0214CFA7" w:rsidR="00140ABD" w:rsidRDefault="003E11AB" w:rsidP="00842C7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039" w:type="dxa"/>
            <w:vAlign w:val="center"/>
            <w:tcPrChange w:id="571" w:author="Jake Caldwell" w:date="2022-12-10T16:52:00Z">
              <w:tcPr>
                <w:tcW w:w="1039" w:type="dxa"/>
              </w:tcPr>
            </w:tcPrChange>
          </w:tcPr>
          <w:p w14:paraId="4080CA67" w14:textId="736EE8A5" w:rsidR="00140ABD" w:rsidRDefault="003E11AB" w:rsidP="00842C7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039" w:type="dxa"/>
            <w:vAlign w:val="center"/>
            <w:tcPrChange w:id="572" w:author="Jake Caldwell" w:date="2022-12-10T16:52:00Z">
              <w:tcPr>
                <w:tcW w:w="1039" w:type="dxa"/>
              </w:tcPr>
            </w:tcPrChange>
          </w:tcPr>
          <w:p w14:paraId="27E1A377" w14:textId="2C1B5590" w:rsidR="00140ABD" w:rsidRDefault="003E11AB" w:rsidP="00842C7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p>
        </w:tc>
      </w:tr>
    </w:tbl>
    <w:p w14:paraId="55635F66" w14:textId="17A2F60B" w:rsidR="003D20B9" w:rsidRDefault="003E11AB" w:rsidP="00D22E7C">
      <w:pPr>
        <w:spacing w:line="480" w:lineRule="auto"/>
        <w:rPr>
          <w:rFonts w:ascii="Times New Roman" w:hAnsi="Times New Roman" w:cs="Times New Roman"/>
          <w:sz w:val="20"/>
          <w:szCs w:val="20"/>
        </w:rPr>
      </w:pPr>
      <w:r>
        <w:rPr>
          <w:rFonts w:ascii="Times New Roman" w:hAnsi="Times New Roman" w:cs="Times New Roman"/>
          <w:b/>
          <w:bCs/>
          <w:sz w:val="20"/>
          <w:szCs w:val="20"/>
        </w:rPr>
        <w:t xml:space="preserve">Table 4: </w:t>
      </w:r>
      <w:r>
        <w:rPr>
          <w:rFonts w:ascii="Times New Roman" w:hAnsi="Times New Roman" w:cs="Times New Roman"/>
          <w:sz w:val="20"/>
          <w:szCs w:val="20"/>
        </w:rPr>
        <w:t xml:space="preserve">This table contains the summary statistics </w:t>
      </w:r>
      <w:r w:rsidR="000C1F8E">
        <w:rPr>
          <w:rFonts w:ascii="Times New Roman" w:hAnsi="Times New Roman" w:cs="Times New Roman"/>
          <w:sz w:val="20"/>
          <w:szCs w:val="20"/>
        </w:rPr>
        <w:t>of the survey partial order knowledge structure</w:t>
      </w:r>
      <w:r w:rsidR="00AF0B22">
        <w:rPr>
          <w:rFonts w:ascii="Times New Roman" w:hAnsi="Times New Roman" w:cs="Times New Roman"/>
          <w:sz w:val="20"/>
          <w:szCs w:val="20"/>
        </w:rPr>
        <w:t xml:space="preserve">. </w:t>
      </w:r>
      <w:r w:rsidR="003D20B9">
        <w:rPr>
          <w:rFonts w:ascii="Times New Roman" w:hAnsi="Times New Roman" w:cs="Times New Roman"/>
          <w:sz w:val="20"/>
          <w:szCs w:val="20"/>
        </w:rPr>
        <w:t>Refer to the methods as to why this was included in the survey.</w:t>
      </w:r>
    </w:p>
    <w:p w14:paraId="79298DB3" w14:textId="15985241" w:rsidR="003D20B9" w:rsidRDefault="003D20B9" w:rsidP="00D22E7C">
      <w:pPr>
        <w:spacing w:line="480" w:lineRule="auto"/>
        <w:rPr>
          <w:rFonts w:ascii="Times New Roman" w:hAnsi="Times New Roman" w:cs="Times New Roman"/>
          <w:sz w:val="24"/>
          <w:szCs w:val="24"/>
        </w:rPr>
      </w:pPr>
      <w:r>
        <w:rPr>
          <w:rFonts w:ascii="Times New Roman" w:hAnsi="Times New Roman" w:cs="Times New Roman"/>
          <w:sz w:val="24"/>
          <w:szCs w:val="24"/>
        </w:rPr>
        <w:t xml:space="preserve">Most of the respondents answered at least </w:t>
      </w:r>
      <w:r w:rsidR="00AE3EE1">
        <w:rPr>
          <w:rFonts w:ascii="Times New Roman" w:hAnsi="Times New Roman" w:cs="Times New Roman"/>
          <w:sz w:val="24"/>
          <w:szCs w:val="24"/>
        </w:rPr>
        <w:t xml:space="preserve">two to three out of the five total questions. Those first three involved </w:t>
      </w:r>
      <w:r w:rsidR="00AB65A3">
        <w:rPr>
          <w:rFonts w:ascii="Times New Roman" w:hAnsi="Times New Roman" w:cs="Times New Roman"/>
          <w:sz w:val="24"/>
          <w:szCs w:val="24"/>
        </w:rPr>
        <w:t>knowing what NBA and PPG stands for and who the all-time leading scorer is (Appendix A1). Most subjects had at least some basketball knowledge</w:t>
      </w:r>
      <w:r w:rsidR="000E5281">
        <w:rPr>
          <w:rFonts w:ascii="Times New Roman" w:hAnsi="Times New Roman" w:cs="Times New Roman"/>
          <w:sz w:val="24"/>
          <w:szCs w:val="24"/>
        </w:rPr>
        <w:t xml:space="preserve"> (Caldwell, 2022)</w:t>
      </w:r>
      <w:r w:rsidR="00AB65A3">
        <w:rPr>
          <w:rFonts w:ascii="Times New Roman" w:hAnsi="Times New Roman" w:cs="Times New Roman"/>
          <w:sz w:val="24"/>
          <w:szCs w:val="24"/>
        </w:rPr>
        <w:t xml:space="preserve">. </w:t>
      </w:r>
    </w:p>
    <w:p w14:paraId="7ED4A586" w14:textId="3DFE1354" w:rsidR="00AB65A3" w:rsidRDefault="00AB65A3" w:rsidP="00D22E7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also asked the subjects questions about each player they recognized. Only a few of the respondents were able to tell what a player’s career box score was. Fewer said they were a fan of each player, but it was a mixed bag </w:t>
      </w:r>
      <w:r w:rsidR="00F67334">
        <w:rPr>
          <w:rFonts w:ascii="Times New Roman" w:hAnsi="Times New Roman" w:cs="Times New Roman"/>
          <w:sz w:val="24"/>
          <w:szCs w:val="24"/>
        </w:rPr>
        <w:t xml:space="preserve">when it came to knowing the last team each player played at least a 20-game season with. Furthermore, all respondents agreed that they recognized the players they saw because of media coverage and not because of watching basketball often. </w:t>
      </w:r>
    </w:p>
    <w:p w14:paraId="244BB476" w14:textId="6BBB6A02" w:rsidR="00F67334" w:rsidRDefault="00F67334" w:rsidP="00D22E7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C211CA">
        <w:rPr>
          <w:rFonts w:ascii="Times New Roman" w:hAnsi="Times New Roman" w:cs="Times New Roman"/>
          <w:sz w:val="24"/>
          <w:szCs w:val="24"/>
        </w:rPr>
        <w:t>resulting list of the most recognizable players had arguably the most covered players by the media at the top: Stephen Curry, LeBron James, Kobe Bryant, Michael Jordan, Larry Bird, and Magic Johnson</w:t>
      </w:r>
      <w:r w:rsidR="000B119B">
        <w:rPr>
          <w:rFonts w:ascii="Times New Roman" w:hAnsi="Times New Roman" w:cs="Times New Roman"/>
          <w:sz w:val="24"/>
          <w:szCs w:val="24"/>
        </w:rPr>
        <w:t xml:space="preserve">. The rest of the list varied, but there were some players, like Dave </w:t>
      </w:r>
      <w:proofErr w:type="spellStart"/>
      <w:r w:rsidR="000B119B">
        <w:rPr>
          <w:rFonts w:ascii="Times New Roman" w:hAnsi="Times New Roman" w:cs="Times New Roman"/>
          <w:sz w:val="24"/>
          <w:szCs w:val="24"/>
        </w:rPr>
        <w:t>Cowens</w:t>
      </w:r>
      <w:proofErr w:type="spellEnd"/>
      <w:r w:rsidR="000B119B">
        <w:rPr>
          <w:rFonts w:ascii="Times New Roman" w:hAnsi="Times New Roman" w:cs="Times New Roman"/>
          <w:sz w:val="24"/>
          <w:szCs w:val="24"/>
        </w:rPr>
        <w:t xml:space="preserve"> and Nate Archibald, </w:t>
      </w:r>
      <w:r w:rsidR="0091554A">
        <w:rPr>
          <w:rFonts w:ascii="Times New Roman" w:hAnsi="Times New Roman" w:cs="Times New Roman"/>
          <w:sz w:val="24"/>
          <w:szCs w:val="24"/>
        </w:rPr>
        <w:t>who</w:t>
      </w:r>
      <w:r w:rsidR="000B119B">
        <w:rPr>
          <w:rFonts w:ascii="Times New Roman" w:hAnsi="Times New Roman" w:cs="Times New Roman"/>
          <w:sz w:val="24"/>
          <w:szCs w:val="24"/>
        </w:rPr>
        <w:t xml:space="preserve"> </w:t>
      </w:r>
      <w:r w:rsidR="0091554A">
        <w:rPr>
          <w:rFonts w:ascii="Times New Roman" w:hAnsi="Times New Roman" w:cs="Times New Roman"/>
          <w:sz w:val="24"/>
          <w:szCs w:val="24"/>
        </w:rPr>
        <w:t>did not</w:t>
      </w:r>
      <w:r w:rsidR="000B119B">
        <w:rPr>
          <w:rFonts w:ascii="Times New Roman" w:hAnsi="Times New Roman" w:cs="Times New Roman"/>
          <w:sz w:val="24"/>
          <w:szCs w:val="24"/>
        </w:rPr>
        <w:t xml:space="preserve"> get recognized a single time (Appendix A4). </w:t>
      </w:r>
    </w:p>
    <w:p w14:paraId="48178A80" w14:textId="1DCDE5EE" w:rsidR="000B119B" w:rsidRDefault="000B119B" w:rsidP="00D22E7C">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Dissimilarity Metric</w:t>
      </w:r>
    </w:p>
    <w:p w14:paraId="421D27EB" w14:textId="0012FA46" w:rsidR="004678B6" w:rsidRDefault="000B119B" w:rsidP="00140472">
      <w:pPr>
        <w:spacing w:line="480" w:lineRule="auto"/>
        <w:rPr>
          <w:rFonts w:ascii="Times New Roman" w:hAnsi="Times New Roman" w:cs="Times New Roman"/>
          <w:sz w:val="24"/>
          <w:szCs w:val="24"/>
        </w:rPr>
      </w:pPr>
      <w:r>
        <w:rPr>
          <w:rFonts w:ascii="Times New Roman" w:hAnsi="Times New Roman" w:cs="Times New Roman"/>
          <w:sz w:val="24"/>
          <w:szCs w:val="24"/>
        </w:rPr>
        <w:tab/>
        <w:t>The last step in my research is to use the Bray-Curtis dissimilarity metric to answer my research question: “Is there correlation between recognizability and statistical production</w:t>
      </w:r>
      <w:r w:rsidR="000E5281">
        <w:rPr>
          <w:rFonts w:ascii="Times New Roman" w:hAnsi="Times New Roman" w:cs="Times New Roman"/>
          <w:sz w:val="24"/>
          <w:szCs w:val="24"/>
        </w:rPr>
        <w:t xml:space="preserve"> of NBA players?” </w:t>
      </w:r>
      <w:r w:rsidR="00A22F1D">
        <w:rPr>
          <w:rFonts w:ascii="Times New Roman" w:hAnsi="Times New Roman" w:cs="Times New Roman"/>
          <w:sz w:val="24"/>
          <w:szCs w:val="24"/>
        </w:rPr>
        <w:t xml:space="preserve">Before I </w:t>
      </w:r>
      <w:r w:rsidR="00CA3999">
        <w:rPr>
          <w:rFonts w:ascii="Times New Roman" w:hAnsi="Times New Roman" w:cs="Times New Roman"/>
          <w:sz w:val="24"/>
          <w:szCs w:val="24"/>
        </w:rPr>
        <w:t xml:space="preserve">computed the Bray-Curtis metric, I looked at the number of players that were included in </w:t>
      </w:r>
      <w:r w:rsidR="004678B6">
        <w:rPr>
          <w:rFonts w:ascii="Times New Roman" w:hAnsi="Times New Roman" w:cs="Times New Roman"/>
          <w:sz w:val="24"/>
          <w:szCs w:val="24"/>
        </w:rPr>
        <w:t>both the statistical list and the familiarity list</w:t>
      </w:r>
      <w:r w:rsidR="00A22F1D">
        <w:rPr>
          <w:rFonts w:ascii="Times New Roman" w:hAnsi="Times New Roman" w:cs="Times New Roman"/>
          <w:sz w:val="24"/>
          <w:szCs w:val="24"/>
        </w:rPr>
        <w:t>.</w:t>
      </w:r>
    </w:p>
    <w:p w14:paraId="26B12A6D" w14:textId="4C8F3D97" w:rsidR="004678B6" w:rsidRDefault="000A2B29" w:rsidP="000A2B29">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3AA904" wp14:editId="114F87F7">
            <wp:extent cx="4540250" cy="2400300"/>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rotWithShape="1">
                    <a:blip r:embed="rId20" cstate="print">
                      <a:extLst>
                        <a:ext uri="{28A0092B-C50C-407E-A947-70E740481C1C}">
                          <a14:useLocalDpi xmlns:a14="http://schemas.microsoft.com/office/drawing/2010/main" val="0"/>
                        </a:ext>
                      </a:extLst>
                    </a:blip>
                    <a:srcRect l="-1" t="22270" r="-1418" b="24113"/>
                    <a:stretch/>
                  </pic:blipFill>
                  <pic:spPr bwMode="auto">
                    <a:xfrm>
                      <a:off x="0" y="0"/>
                      <a:ext cx="4540250" cy="2400300"/>
                    </a:xfrm>
                    <a:prstGeom prst="rect">
                      <a:avLst/>
                    </a:prstGeom>
                    <a:ln>
                      <a:noFill/>
                    </a:ln>
                    <a:extLst>
                      <a:ext uri="{53640926-AAD7-44D8-BBD7-CCE9431645EC}">
                        <a14:shadowObscured xmlns:a14="http://schemas.microsoft.com/office/drawing/2010/main"/>
                      </a:ext>
                    </a:extLst>
                  </pic:spPr>
                </pic:pic>
              </a:graphicData>
            </a:graphic>
          </wp:inline>
        </w:drawing>
      </w:r>
    </w:p>
    <w:p w14:paraId="4C4E55AE" w14:textId="3A592463" w:rsidR="006063DE" w:rsidRDefault="006063DE" w:rsidP="00140472">
      <w:pPr>
        <w:spacing w:line="480" w:lineRule="auto"/>
        <w:rPr>
          <w:rFonts w:ascii="Times New Roman" w:hAnsi="Times New Roman" w:cs="Times New Roman"/>
          <w:sz w:val="20"/>
          <w:szCs w:val="20"/>
        </w:rPr>
      </w:pPr>
      <w:r>
        <w:rPr>
          <w:rFonts w:ascii="Times New Roman" w:hAnsi="Times New Roman" w:cs="Times New Roman"/>
          <w:b/>
          <w:bCs/>
          <w:sz w:val="20"/>
          <w:szCs w:val="20"/>
        </w:rPr>
        <w:t xml:space="preserve">Figure </w:t>
      </w:r>
      <w:r w:rsidR="00600E08">
        <w:rPr>
          <w:rFonts w:ascii="Times New Roman" w:hAnsi="Times New Roman" w:cs="Times New Roman"/>
          <w:b/>
          <w:bCs/>
          <w:sz w:val="20"/>
          <w:szCs w:val="20"/>
        </w:rPr>
        <w:t>9</w:t>
      </w:r>
      <w:r>
        <w:rPr>
          <w:rFonts w:ascii="Times New Roman" w:hAnsi="Times New Roman" w:cs="Times New Roman"/>
          <w:b/>
          <w:bCs/>
          <w:sz w:val="20"/>
          <w:szCs w:val="20"/>
        </w:rPr>
        <w:t xml:space="preserve">: </w:t>
      </w:r>
      <w:r>
        <w:rPr>
          <w:rFonts w:ascii="Times New Roman" w:hAnsi="Times New Roman" w:cs="Times New Roman"/>
          <w:sz w:val="20"/>
          <w:szCs w:val="20"/>
        </w:rPr>
        <w:t xml:space="preserve">This Venn diagram illustrates the number of players that the familiarity list and statistical production list share. As you can see, both lists have 50 entries and share 24 entries, which is less than that of </w:t>
      </w:r>
      <w:proofErr w:type="spellStart"/>
      <w:r>
        <w:rPr>
          <w:rFonts w:ascii="Times New Roman" w:hAnsi="Times New Roman" w:cs="Times New Roman"/>
          <w:sz w:val="20"/>
          <w:szCs w:val="20"/>
        </w:rPr>
        <w:t>GameScore</w:t>
      </w:r>
      <w:proofErr w:type="spellEnd"/>
      <w:r>
        <w:rPr>
          <w:rFonts w:ascii="Times New Roman" w:hAnsi="Times New Roman" w:cs="Times New Roman"/>
          <w:sz w:val="20"/>
          <w:szCs w:val="20"/>
        </w:rPr>
        <w:t xml:space="preserve"> from figure 5. </w:t>
      </w:r>
    </w:p>
    <w:p w14:paraId="60E20C00" w14:textId="4E86E161" w:rsidR="00034DC3" w:rsidRDefault="00517A9A" w:rsidP="00140472">
      <w:pPr>
        <w:spacing w:line="480" w:lineRule="auto"/>
        <w:rPr>
          <w:ins w:id="573" w:author="Jake Caldwell" w:date="2022-12-10T16:55:00Z"/>
          <w:rFonts w:ascii="Times New Roman" w:hAnsi="Times New Roman" w:cs="Times New Roman"/>
          <w:sz w:val="24"/>
          <w:szCs w:val="24"/>
        </w:rPr>
      </w:pPr>
      <w:r>
        <w:rPr>
          <w:rFonts w:ascii="Times New Roman" w:hAnsi="Times New Roman" w:cs="Times New Roman"/>
          <w:sz w:val="24"/>
          <w:szCs w:val="24"/>
        </w:rPr>
        <w:t xml:space="preserve">The lists share less than 50% of their players with each other (Figure 10). </w:t>
      </w:r>
      <w:r w:rsidR="000E5281">
        <w:rPr>
          <w:rFonts w:ascii="Times New Roman" w:hAnsi="Times New Roman" w:cs="Times New Roman"/>
          <w:sz w:val="24"/>
          <w:szCs w:val="24"/>
        </w:rPr>
        <w:t xml:space="preserve">I </w:t>
      </w:r>
      <w:r>
        <w:rPr>
          <w:rFonts w:ascii="Times New Roman" w:hAnsi="Times New Roman" w:cs="Times New Roman"/>
          <w:sz w:val="24"/>
          <w:szCs w:val="24"/>
        </w:rPr>
        <w:t xml:space="preserve">then </w:t>
      </w:r>
      <w:r w:rsidR="000E5281">
        <w:rPr>
          <w:rFonts w:ascii="Times New Roman" w:hAnsi="Times New Roman" w:cs="Times New Roman"/>
          <w:sz w:val="24"/>
          <w:szCs w:val="24"/>
        </w:rPr>
        <w:t>calculated the Bray-Curtis metric by hand as well as using the vegan package in R (</w:t>
      </w:r>
      <w:r w:rsidR="00CB1EFF">
        <w:rPr>
          <w:rFonts w:ascii="Times New Roman" w:hAnsi="Times New Roman" w:cs="Times New Roman"/>
          <w:sz w:val="24"/>
          <w:szCs w:val="24"/>
        </w:rPr>
        <w:t xml:space="preserve">Oksanen, 2022). </w:t>
      </w:r>
      <w:r w:rsidR="004B5DC2">
        <w:rPr>
          <w:rFonts w:ascii="Times New Roman" w:hAnsi="Times New Roman" w:cs="Times New Roman"/>
          <w:sz w:val="24"/>
          <w:szCs w:val="24"/>
        </w:rPr>
        <w:t>From these calculations, both yielded a dissimilarity score of 0.493. This is an</w:t>
      </w:r>
      <w:r w:rsidR="00070FB6">
        <w:rPr>
          <w:rFonts w:ascii="Times New Roman" w:hAnsi="Times New Roman" w:cs="Times New Roman"/>
          <w:sz w:val="24"/>
          <w:szCs w:val="24"/>
        </w:rPr>
        <w:t xml:space="preserve"> intermediate score (</w:t>
      </w:r>
      <w:r w:rsidR="00B77896">
        <w:rPr>
          <w:rFonts w:ascii="Times New Roman" w:hAnsi="Times New Roman" w:cs="Times New Roman"/>
          <w:sz w:val="24"/>
          <w:szCs w:val="24"/>
        </w:rPr>
        <w:t>Ricotta, 2017</w:t>
      </w:r>
      <w:r w:rsidR="00070FB6">
        <w:rPr>
          <w:rFonts w:ascii="Times New Roman" w:hAnsi="Times New Roman" w:cs="Times New Roman"/>
          <w:sz w:val="24"/>
          <w:szCs w:val="24"/>
        </w:rPr>
        <w:t>)</w:t>
      </w:r>
      <w:r w:rsidR="00B77896">
        <w:rPr>
          <w:rFonts w:ascii="Times New Roman" w:hAnsi="Times New Roman" w:cs="Times New Roman"/>
          <w:sz w:val="24"/>
          <w:szCs w:val="24"/>
        </w:rPr>
        <w:t xml:space="preserve">. This means that I cannot answer my research question because an intermediate </w:t>
      </w:r>
      <w:r w:rsidR="00CB7F2E">
        <w:rPr>
          <w:rFonts w:ascii="Times New Roman" w:hAnsi="Times New Roman" w:cs="Times New Roman"/>
          <w:sz w:val="24"/>
          <w:szCs w:val="24"/>
        </w:rPr>
        <w:t xml:space="preserve">Bray-Curtis score means that there isn’t enough difference (or similarity) in either ranked list to </w:t>
      </w:r>
      <w:r w:rsidR="00140472">
        <w:rPr>
          <w:rFonts w:ascii="Times New Roman" w:hAnsi="Times New Roman" w:cs="Times New Roman"/>
          <w:sz w:val="24"/>
          <w:szCs w:val="24"/>
        </w:rPr>
        <w:t xml:space="preserve">rule out either no possible correlation or some possible correlation between familiarity and statistical </w:t>
      </w:r>
      <w:r w:rsidR="00140472">
        <w:rPr>
          <w:rFonts w:ascii="Times New Roman" w:hAnsi="Times New Roman" w:cs="Times New Roman"/>
          <w:sz w:val="24"/>
          <w:szCs w:val="24"/>
        </w:rPr>
        <w:lastRenderedPageBreak/>
        <w:t xml:space="preserve">production. </w:t>
      </w:r>
      <w:ins w:id="574" w:author="Jake Caldwell" w:date="2022-12-10T16:53:00Z">
        <w:r w:rsidR="005A5742">
          <w:rPr>
            <w:rFonts w:ascii="Times New Roman" w:hAnsi="Times New Roman" w:cs="Times New Roman"/>
            <w:sz w:val="24"/>
            <w:szCs w:val="24"/>
          </w:rPr>
          <w:t xml:space="preserve">The Jaccard metric </w:t>
        </w:r>
        <w:r w:rsidR="00362BE2">
          <w:rPr>
            <w:rFonts w:ascii="Times New Roman" w:hAnsi="Times New Roman" w:cs="Times New Roman"/>
            <w:sz w:val="24"/>
            <w:szCs w:val="24"/>
          </w:rPr>
          <w:t>between the familiarity and statistical production list is 0.661. This means that</w:t>
        </w:r>
      </w:ins>
      <w:ins w:id="575" w:author="Jake Caldwell" w:date="2022-12-10T16:54:00Z">
        <w:r w:rsidR="00362BE2">
          <w:rPr>
            <w:rFonts w:ascii="Times New Roman" w:hAnsi="Times New Roman" w:cs="Times New Roman"/>
            <w:sz w:val="24"/>
            <w:szCs w:val="24"/>
          </w:rPr>
          <w:t xml:space="preserve"> </w:t>
        </w:r>
      </w:ins>
      <w:ins w:id="576" w:author="Jake Caldwell" w:date="2022-12-10T16:55:00Z">
        <w:r w:rsidR="00C223E8">
          <w:rPr>
            <w:rFonts w:ascii="Times New Roman" w:hAnsi="Times New Roman" w:cs="Times New Roman"/>
            <w:sz w:val="24"/>
            <w:szCs w:val="24"/>
          </w:rPr>
          <w:t xml:space="preserve">lists share roughly 66% of their contents. </w:t>
        </w:r>
      </w:ins>
    </w:p>
    <w:p w14:paraId="0AD87374" w14:textId="36C22471" w:rsidR="00C223E8" w:rsidRDefault="00C223E8" w:rsidP="00140472">
      <w:pPr>
        <w:spacing w:line="480" w:lineRule="auto"/>
        <w:rPr>
          <w:ins w:id="577" w:author="Jake Caldwell" w:date="2022-12-10T16:52:00Z"/>
          <w:rFonts w:ascii="Times New Roman" w:hAnsi="Times New Roman" w:cs="Times New Roman"/>
          <w:sz w:val="24"/>
          <w:szCs w:val="24"/>
        </w:rPr>
      </w:pPr>
      <w:ins w:id="578" w:author="Jake Caldwell" w:date="2022-12-10T16:55:00Z">
        <w:r>
          <w:rPr>
            <w:rFonts w:ascii="Times New Roman" w:hAnsi="Times New Roman" w:cs="Times New Roman"/>
            <w:sz w:val="24"/>
            <w:szCs w:val="24"/>
          </w:rPr>
          <w:tab/>
          <w:t>Lastly</w:t>
        </w:r>
      </w:ins>
      <w:ins w:id="579" w:author="Jake Caldwell" w:date="2022-12-10T16:56:00Z">
        <w:r>
          <w:rPr>
            <w:rFonts w:ascii="Times New Roman" w:hAnsi="Times New Roman" w:cs="Times New Roman"/>
            <w:sz w:val="24"/>
            <w:szCs w:val="24"/>
          </w:rPr>
          <w:t xml:space="preserve">, </w:t>
        </w:r>
        <w:r w:rsidR="00B5235B">
          <w:rPr>
            <w:rFonts w:ascii="Times New Roman" w:hAnsi="Times New Roman" w:cs="Times New Roman"/>
            <w:sz w:val="24"/>
            <w:szCs w:val="24"/>
          </w:rPr>
          <w:t xml:space="preserve">the Bray-Curtis metric between the ranked familiarity of the NBA 75 players and the NBA 75 players ranked Seasonal Production </w:t>
        </w:r>
      </w:ins>
      <w:ins w:id="580" w:author="Jake Caldwell" w:date="2022-12-10T16:57:00Z">
        <w:r w:rsidR="00DE1D20">
          <w:rPr>
            <w:rFonts w:ascii="Times New Roman" w:hAnsi="Times New Roman" w:cs="Times New Roman"/>
            <w:sz w:val="24"/>
            <w:szCs w:val="24"/>
          </w:rPr>
          <w:t xml:space="preserve">is </w:t>
        </w:r>
        <w:r w:rsidR="00A12F4D">
          <w:rPr>
            <w:rFonts w:ascii="Times New Roman" w:hAnsi="Times New Roman" w:cs="Times New Roman"/>
            <w:sz w:val="24"/>
            <w:szCs w:val="24"/>
          </w:rPr>
          <w:t>0.179. Based on the Bray-Curtis metric, this means that th</w:t>
        </w:r>
      </w:ins>
      <w:ins w:id="581" w:author="Jake Caldwell" w:date="2022-12-10T16:58:00Z">
        <w:r w:rsidR="00A12F4D">
          <w:rPr>
            <w:rFonts w:ascii="Times New Roman" w:hAnsi="Times New Roman" w:cs="Times New Roman"/>
            <w:sz w:val="24"/>
            <w:szCs w:val="24"/>
          </w:rPr>
          <w:t xml:space="preserve">ere might be some correlation between familiarity of familiarity and statistical production </w:t>
        </w:r>
        <w:r w:rsidR="00846700">
          <w:rPr>
            <w:rFonts w:ascii="Times New Roman" w:hAnsi="Times New Roman" w:cs="Times New Roman"/>
            <w:sz w:val="24"/>
            <w:szCs w:val="24"/>
          </w:rPr>
          <w:t>solely among the NBA 75</w:t>
        </w:r>
        <w:r w:rsidR="00846700" w:rsidRPr="00846700">
          <w:rPr>
            <w:rFonts w:ascii="Times New Roman" w:hAnsi="Times New Roman" w:cs="Times New Roman"/>
            <w:sz w:val="24"/>
            <w:szCs w:val="24"/>
            <w:vertAlign w:val="superscript"/>
            <w:rPrChange w:id="582" w:author="Jake Caldwell" w:date="2022-12-10T16:58:00Z">
              <w:rPr>
                <w:rFonts w:ascii="Times New Roman" w:hAnsi="Times New Roman" w:cs="Times New Roman"/>
                <w:sz w:val="24"/>
                <w:szCs w:val="24"/>
              </w:rPr>
            </w:rPrChange>
          </w:rPr>
          <w:t>th</w:t>
        </w:r>
        <w:r w:rsidR="00846700">
          <w:rPr>
            <w:rFonts w:ascii="Times New Roman" w:hAnsi="Times New Roman" w:cs="Times New Roman"/>
            <w:sz w:val="24"/>
            <w:szCs w:val="24"/>
          </w:rPr>
          <w:t xml:space="preserve"> Anniversary team. </w:t>
        </w:r>
      </w:ins>
    </w:p>
    <w:p w14:paraId="48206BA2" w14:textId="7DED7C41" w:rsidR="00842C79" w:rsidRPr="006E0BA5" w:rsidRDefault="00842C79" w:rsidP="00140472">
      <w:pPr>
        <w:spacing w:line="480" w:lineRule="auto"/>
        <w:rPr>
          <w:rFonts w:ascii="Times New Roman" w:hAnsi="Times New Roman" w:cs="Times New Roman"/>
          <w:sz w:val="24"/>
          <w:szCs w:val="24"/>
        </w:rPr>
      </w:pPr>
    </w:p>
    <w:p w14:paraId="14FEDC90" w14:textId="0AF79B53" w:rsidR="008333A6" w:rsidRDefault="008333A6" w:rsidP="00953A9E">
      <w:pPr>
        <w:spacing w:line="480" w:lineRule="auto"/>
        <w:rPr>
          <w:rFonts w:ascii="Times New Roman" w:hAnsi="Times New Roman" w:cs="Times New Roman"/>
          <w:b/>
          <w:bCs/>
          <w:sz w:val="28"/>
          <w:szCs w:val="28"/>
        </w:rPr>
      </w:pPr>
      <w:r>
        <w:rPr>
          <w:rFonts w:ascii="Times New Roman" w:hAnsi="Times New Roman" w:cs="Times New Roman"/>
          <w:b/>
          <w:bCs/>
          <w:sz w:val="28"/>
          <w:szCs w:val="28"/>
        </w:rPr>
        <w:t>Discussion</w:t>
      </w:r>
    </w:p>
    <w:p w14:paraId="05C06EE5" w14:textId="3D834C44" w:rsidR="00B64B32" w:rsidRDefault="004B4406" w:rsidP="00953A9E">
      <w:pPr>
        <w:spacing w:line="480" w:lineRule="auto"/>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As stated in the results, the dissimilarity between the</w:t>
      </w:r>
      <w:r w:rsidR="003C34E4">
        <w:rPr>
          <w:rFonts w:ascii="Times New Roman" w:hAnsi="Times New Roman" w:cs="Times New Roman"/>
          <w:sz w:val="24"/>
          <w:szCs w:val="24"/>
        </w:rPr>
        <w:t xml:space="preserve"> 50 greatest statistical producers in the NBA and the most recognizable members of the </w:t>
      </w:r>
      <w:r w:rsidR="00374488">
        <w:rPr>
          <w:rFonts w:ascii="Times New Roman" w:hAnsi="Times New Roman" w:cs="Times New Roman"/>
          <w:sz w:val="24"/>
          <w:szCs w:val="24"/>
        </w:rPr>
        <w:t>NBA 75</w:t>
      </w:r>
      <w:r w:rsidR="00374488" w:rsidRPr="00374488">
        <w:rPr>
          <w:rFonts w:ascii="Times New Roman" w:hAnsi="Times New Roman" w:cs="Times New Roman"/>
          <w:sz w:val="24"/>
          <w:szCs w:val="24"/>
          <w:vertAlign w:val="superscript"/>
        </w:rPr>
        <w:t>th</w:t>
      </w:r>
      <w:r w:rsidR="00374488">
        <w:rPr>
          <w:rFonts w:ascii="Times New Roman" w:hAnsi="Times New Roman" w:cs="Times New Roman"/>
          <w:sz w:val="24"/>
          <w:szCs w:val="24"/>
        </w:rPr>
        <w:t xml:space="preserve"> Anniversary team was roughly 50%. This means that it is a coin flip to whether there might be correlation between </w:t>
      </w:r>
      <w:r w:rsidR="008B0CF7">
        <w:rPr>
          <w:rFonts w:ascii="Times New Roman" w:hAnsi="Times New Roman" w:cs="Times New Roman"/>
          <w:sz w:val="24"/>
          <w:szCs w:val="24"/>
        </w:rPr>
        <w:t xml:space="preserve">familiarity and </w:t>
      </w:r>
      <w:r w:rsidR="009379EE">
        <w:rPr>
          <w:rFonts w:ascii="Times New Roman" w:hAnsi="Times New Roman" w:cs="Times New Roman"/>
          <w:sz w:val="24"/>
          <w:szCs w:val="24"/>
        </w:rPr>
        <w:t xml:space="preserve">statistical production of NBA players. This could be because I only sampled 30 students </w:t>
      </w:r>
      <w:r w:rsidR="008C7B70">
        <w:rPr>
          <w:rFonts w:ascii="Times New Roman" w:hAnsi="Times New Roman" w:cs="Times New Roman"/>
          <w:sz w:val="24"/>
          <w:szCs w:val="24"/>
        </w:rPr>
        <w:t>at</w:t>
      </w:r>
      <w:r w:rsidR="009379EE">
        <w:rPr>
          <w:rFonts w:ascii="Times New Roman" w:hAnsi="Times New Roman" w:cs="Times New Roman"/>
          <w:sz w:val="24"/>
          <w:szCs w:val="24"/>
        </w:rPr>
        <w:t xml:space="preserve"> a Liberal Arts college or because of the statistic I created. However, </w:t>
      </w:r>
      <w:r w:rsidR="008C7B70">
        <w:rPr>
          <w:rFonts w:ascii="Times New Roman" w:hAnsi="Times New Roman" w:cs="Times New Roman"/>
          <w:sz w:val="24"/>
          <w:szCs w:val="24"/>
        </w:rPr>
        <w:t>I hypothesized that there would be no correlation between stats and recognition, and that is not the case here</w:t>
      </w:r>
      <w:ins w:id="583" w:author="Jake Caldwell" w:date="2022-12-10T17:02:00Z">
        <w:r w:rsidR="00C73079">
          <w:rPr>
            <w:rFonts w:ascii="Times New Roman" w:hAnsi="Times New Roman" w:cs="Times New Roman"/>
            <w:sz w:val="24"/>
            <w:szCs w:val="24"/>
          </w:rPr>
          <w:t xml:space="preserve">. However, when I looked </w:t>
        </w:r>
      </w:ins>
      <w:ins w:id="584" w:author="Jake Caldwell" w:date="2022-12-10T17:03:00Z">
        <w:r w:rsidR="00C73079">
          <w:rPr>
            <w:rFonts w:ascii="Times New Roman" w:hAnsi="Times New Roman" w:cs="Times New Roman"/>
            <w:sz w:val="24"/>
            <w:szCs w:val="24"/>
          </w:rPr>
          <w:t>at the similarity between the rankings of the NBA 75</w:t>
        </w:r>
        <w:r w:rsidR="00C73079" w:rsidRPr="00C73079">
          <w:rPr>
            <w:rFonts w:ascii="Times New Roman" w:hAnsi="Times New Roman" w:cs="Times New Roman"/>
            <w:sz w:val="24"/>
            <w:szCs w:val="24"/>
            <w:vertAlign w:val="superscript"/>
            <w:rPrChange w:id="585" w:author="Jake Caldwell" w:date="2022-12-10T17:03:00Z">
              <w:rPr>
                <w:rFonts w:ascii="Times New Roman" w:hAnsi="Times New Roman" w:cs="Times New Roman"/>
                <w:sz w:val="24"/>
                <w:szCs w:val="24"/>
              </w:rPr>
            </w:rPrChange>
          </w:rPr>
          <w:t>th</w:t>
        </w:r>
        <w:r w:rsidR="00C73079">
          <w:rPr>
            <w:rFonts w:ascii="Times New Roman" w:hAnsi="Times New Roman" w:cs="Times New Roman"/>
            <w:sz w:val="24"/>
            <w:szCs w:val="24"/>
          </w:rPr>
          <w:t xml:space="preserve"> Anniversary team based on my survey results and my new created statistic, I found that there was a high degree of similarity. </w:t>
        </w:r>
      </w:ins>
      <w:ins w:id="586" w:author="Jake Caldwell" w:date="2022-12-10T17:04:00Z">
        <w:r w:rsidR="00FD1F53">
          <w:rPr>
            <w:rFonts w:ascii="Times New Roman" w:hAnsi="Times New Roman" w:cs="Times New Roman"/>
            <w:sz w:val="24"/>
            <w:szCs w:val="24"/>
          </w:rPr>
          <w:t xml:space="preserve">This could be evidence that the players in the NBA are continually getting better and that the next generation of players will replace the old guard at the </w:t>
        </w:r>
        <w:proofErr w:type="gramStart"/>
        <w:r w:rsidR="00FD1F53">
          <w:rPr>
            <w:rFonts w:ascii="Times New Roman" w:hAnsi="Times New Roman" w:cs="Times New Roman"/>
            <w:sz w:val="24"/>
            <w:szCs w:val="24"/>
          </w:rPr>
          <w:t xml:space="preserve">top </w:t>
        </w:r>
      </w:ins>
      <w:r w:rsidR="008C7B70">
        <w:rPr>
          <w:rFonts w:ascii="Times New Roman" w:hAnsi="Times New Roman" w:cs="Times New Roman"/>
          <w:sz w:val="24"/>
          <w:szCs w:val="24"/>
        </w:rPr>
        <w:t>.</w:t>
      </w:r>
      <w:proofErr w:type="gramEnd"/>
      <w:r w:rsidR="008C7B70">
        <w:rPr>
          <w:rFonts w:ascii="Times New Roman" w:hAnsi="Times New Roman" w:cs="Times New Roman"/>
          <w:sz w:val="24"/>
          <w:szCs w:val="24"/>
        </w:rPr>
        <w:t xml:space="preserve"> </w:t>
      </w:r>
      <w:r w:rsidR="00B110BF">
        <w:rPr>
          <w:rFonts w:ascii="Times New Roman" w:hAnsi="Times New Roman" w:cs="Times New Roman"/>
          <w:sz w:val="24"/>
          <w:szCs w:val="24"/>
        </w:rPr>
        <w:t xml:space="preserve">The NBA is full of players who </w:t>
      </w:r>
      <w:r w:rsidR="00BE7859">
        <w:rPr>
          <w:rFonts w:ascii="Times New Roman" w:hAnsi="Times New Roman" w:cs="Times New Roman"/>
          <w:sz w:val="24"/>
          <w:szCs w:val="24"/>
        </w:rPr>
        <w:t xml:space="preserve">help their teams win with their contribution’s night in and night out. </w:t>
      </w:r>
      <w:r w:rsidR="00FA531B">
        <w:rPr>
          <w:rFonts w:ascii="Times New Roman" w:hAnsi="Times New Roman" w:cs="Times New Roman"/>
          <w:sz w:val="24"/>
          <w:szCs w:val="24"/>
        </w:rPr>
        <w:t xml:space="preserve">For example, on November </w:t>
      </w:r>
      <w:r w:rsidR="005901B4">
        <w:rPr>
          <w:rFonts w:ascii="Times New Roman" w:hAnsi="Times New Roman" w:cs="Times New Roman"/>
          <w:sz w:val="24"/>
          <w:szCs w:val="24"/>
        </w:rPr>
        <w:t>13</w:t>
      </w:r>
      <w:r w:rsidR="00FA531B" w:rsidRPr="00FA531B">
        <w:rPr>
          <w:rFonts w:ascii="Times New Roman" w:hAnsi="Times New Roman" w:cs="Times New Roman"/>
          <w:sz w:val="24"/>
          <w:szCs w:val="24"/>
          <w:vertAlign w:val="superscript"/>
        </w:rPr>
        <w:t>th</w:t>
      </w:r>
      <w:r w:rsidR="00FA531B">
        <w:rPr>
          <w:rFonts w:ascii="Times New Roman" w:hAnsi="Times New Roman" w:cs="Times New Roman"/>
          <w:sz w:val="24"/>
          <w:szCs w:val="24"/>
        </w:rPr>
        <w:t>, 2022, Joel Embiid had</w:t>
      </w:r>
      <w:r w:rsidR="00D7555F">
        <w:rPr>
          <w:rFonts w:ascii="Times New Roman" w:hAnsi="Times New Roman" w:cs="Times New Roman"/>
          <w:sz w:val="24"/>
          <w:szCs w:val="24"/>
        </w:rPr>
        <w:t xml:space="preserve"> 59 point</w:t>
      </w:r>
      <w:r w:rsidR="00D42362">
        <w:rPr>
          <w:rFonts w:ascii="Times New Roman" w:hAnsi="Times New Roman" w:cs="Times New Roman"/>
          <w:sz w:val="24"/>
          <w:szCs w:val="24"/>
        </w:rPr>
        <w:t>s</w:t>
      </w:r>
      <w:r w:rsidR="00D7555F">
        <w:rPr>
          <w:rFonts w:ascii="Times New Roman" w:hAnsi="Times New Roman" w:cs="Times New Roman"/>
          <w:sz w:val="24"/>
          <w:szCs w:val="24"/>
        </w:rPr>
        <w:t>,</w:t>
      </w:r>
      <w:r w:rsidR="00E41CCB">
        <w:rPr>
          <w:rFonts w:ascii="Times New Roman" w:hAnsi="Times New Roman" w:cs="Times New Roman"/>
          <w:sz w:val="24"/>
          <w:szCs w:val="24"/>
        </w:rPr>
        <w:t xml:space="preserve"> 11 rebound</w:t>
      </w:r>
      <w:r w:rsidR="00D42362">
        <w:rPr>
          <w:rFonts w:ascii="Times New Roman" w:hAnsi="Times New Roman" w:cs="Times New Roman"/>
          <w:sz w:val="24"/>
          <w:szCs w:val="24"/>
        </w:rPr>
        <w:t>s</w:t>
      </w:r>
      <w:r w:rsidR="00E41CCB">
        <w:rPr>
          <w:rFonts w:ascii="Times New Roman" w:hAnsi="Times New Roman" w:cs="Times New Roman"/>
          <w:sz w:val="24"/>
          <w:szCs w:val="24"/>
        </w:rPr>
        <w:t xml:space="preserve">, </w:t>
      </w:r>
      <w:r w:rsidR="00D42362">
        <w:rPr>
          <w:rFonts w:ascii="Times New Roman" w:hAnsi="Times New Roman" w:cs="Times New Roman"/>
          <w:sz w:val="24"/>
          <w:szCs w:val="24"/>
        </w:rPr>
        <w:t xml:space="preserve">8 assists, and 7 blocks in a win over the Utah Jazz (Sports Reference LLC, 2022). This resulted </w:t>
      </w:r>
      <w:r w:rsidR="004F7A13">
        <w:rPr>
          <w:rFonts w:ascii="Times New Roman" w:hAnsi="Times New Roman" w:cs="Times New Roman"/>
          <w:sz w:val="24"/>
          <w:szCs w:val="24"/>
        </w:rPr>
        <w:t xml:space="preserve">in a </w:t>
      </w:r>
      <w:proofErr w:type="spellStart"/>
      <w:r w:rsidR="004F7A13">
        <w:rPr>
          <w:rFonts w:ascii="Times New Roman" w:hAnsi="Times New Roman" w:cs="Times New Roman"/>
          <w:sz w:val="24"/>
          <w:szCs w:val="24"/>
        </w:rPr>
        <w:t>GameScore</w:t>
      </w:r>
      <w:proofErr w:type="spellEnd"/>
      <w:r w:rsidR="004F7A13">
        <w:rPr>
          <w:rFonts w:ascii="Times New Roman" w:hAnsi="Times New Roman" w:cs="Times New Roman"/>
          <w:sz w:val="24"/>
          <w:szCs w:val="24"/>
        </w:rPr>
        <w:t xml:space="preserve"> of 54.4, only </w:t>
      </w:r>
      <w:r w:rsidR="00320702">
        <w:rPr>
          <w:rFonts w:ascii="Times New Roman" w:hAnsi="Times New Roman" w:cs="Times New Roman"/>
          <w:sz w:val="24"/>
          <w:szCs w:val="24"/>
        </w:rPr>
        <w:t>fifteen</w:t>
      </w:r>
      <w:r w:rsidR="004F7A13">
        <w:rPr>
          <w:rFonts w:ascii="Times New Roman" w:hAnsi="Times New Roman" w:cs="Times New Roman"/>
          <w:sz w:val="24"/>
          <w:szCs w:val="24"/>
        </w:rPr>
        <w:t xml:space="preserve"> less than the highest </w:t>
      </w:r>
      <w:proofErr w:type="spellStart"/>
      <w:r w:rsidR="004F7A13">
        <w:rPr>
          <w:rFonts w:ascii="Times New Roman" w:hAnsi="Times New Roman" w:cs="Times New Roman"/>
          <w:sz w:val="24"/>
          <w:szCs w:val="24"/>
        </w:rPr>
        <w:t>GameScore</w:t>
      </w:r>
      <w:proofErr w:type="spellEnd"/>
      <w:r w:rsidR="004F7A13">
        <w:rPr>
          <w:rFonts w:ascii="Times New Roman" w:hAnsi="Times New Roman" w:cs="Times New Roman"/>
          <w:sz w:val="24"/>
          <w:szCs w:val="24"/>
        </w:rPr>
        <w:t xml:space="preserve"> ever recorded. </w:t>
      </w:r>
      <w:r w:rsidR="00F37C43">
        <w:rPr>
          <w:rFonts w:ascii="Times New Roman" w:hAnsi="Times New Roman" w:cs="Times New Roman"/>
          <w:sz w:val="24"/>
          <w:szCs w:val="24"/>
        </w:rPr>
        <w:t xml:space="preserve">Embiid did make my 50 best statistical producers </w:t>
      </w:r>
      <w:r w:rsidR="00320702">
        <w:rPr>
          <w:rFonts w:ascii="Times New Roman" w:hAnsi="Times New Roman" w:cs="Times New Roman"/>
          <w:sz w:val="24"/>
          <w:szCs w:val="24"/>
        </w:rPr>
        <w:t>list but</w:t>
      </w:r>
      <w:r w:rsidR="00F37C43">
        <w:rPr>
          <w:rFonts w:ascii="Times New Roman" w:hAnsi="Times New Roman" w:cs="Times New Roman"/>
          <w:sz w:val="24"/>
          <w:szCs w:val="24"/>
        </w:rPr>
        <w:t xml:space="preserve"> </w:t>
      </w:r>
      <w:r w:rsidR="00F37C43">
        <w:rPr>
          <w:rFonts w:ascii="Times New Roman" w:hAnsi="Times New Roman" w:cs="Times New Roman"/>
          <w:sz w:val="24"/>
          <w:szCs w:val="24"/>
        </w:rPr>
        <w:lastRenderedPageBreak/>
        <w:t>was not a member of the NBA 75</w:t>
      </w:r>
      <w:r w:rsidR="00F37C43" w:rsidRPr="00F37C43">
        <w:rPr>
          <w:rFonts w:ascii="Times New Roman" w:hAnsi="Times New Roman" w:cs="Times New Roman"/>
          <w:sz w:val="24"/>
          <w:szCs w:val="24"/>
          <w:vertAlign w:val="superscript"/>
        </w:rPr>
        <w:t>th</w:t>
      </w:r>
      <w:r w:rsidR="00F37C43">
        <w:rPr>
          <w:rFonts w:ascii="Times New Roman" w:hAnsi="Times New Roman" w:cs="Times New Roman"/>
          <w:sz w:val="24"/>
          <w:szCs w:val="24"/>
        </w:rPr>
        <w:t xml:space="preserve"> Anniversary team</w:t>
      </w:r>
      <w:r w:rsidR="003536D8">
        <w:rPr>
          <w:rFonts w:ascii="Times New Roman" w:hAnsi="Times New Roman" w:cs="Times New Roman"/>
          <w:sz w:val="24"/>
          <w:szCs w:val="24"/>
        </w:rPr>
        <w:t xml:space="preserve"> (Appendix A3)</w:t>
      </w:r>
      <w:r w:rsidR="00F37C43">
        <w:rPr>
          <w:rFonts w:ascii="Times New Roman" w:hAnsi="Times New Roman" w:cs="Times New Roman"/>
          <w:sz w:val="24"/>
          <w:szCs w:val="24"/>
        </w:rPr>
        <w:t xml:space="preserve">. </w:t>
      </w:r>
      <w:r w:rsidR="00320702">
        <w:rPr>
          <w:rFonts w:ascii="Times New Roman" w:hAnsi="Times New Roman" w:cs="Times New Roman"/>
          <w:sz w:val="24"/>
          <w:szCs w:val="24"/>
        </w:rPr>
        <w:t xml:space="preserve">In the past three years, 50-point scoring efforts are becoming more common (Quinn, 2020). </w:t>
      </w:r>
      <w:r w:rsidR="007C2829">
        <w:rPr>
          <w:rFonts w:ascii="Times New Roman" w:hAnsi="Times New Roman" w:cs="Times New Roman"/>
          <w:sz w:val="24"/>
          <w:szCs w:val="24"/>
        </w:rPr>
        <w:t xml:space="preserve">The </w:t>
      </w:r>
      <w:r w:rsidR="00E612D2">
        <w:rPr>
          <w:rFonts w:ascii="Times New Roman" w:hAnsi="Times New Roman" w:cs="Times New Roman"/>
          <w:sz w:val="24"/>
          <w:szCs w:val="24"/>
        </w:rPr>
        <w:t xml:space="preserve">landscape of the NBA is changing, from the </w:t>
      </w:r>
      <w:r w:rsidR="00852103">
        <w:rPr>
          <w:rFonts w:ascii="Times New Roman" w:hAnsi="Times New Roman" w:cs="Times New Roman"/>
          <w:sz w:val="24"/>
          <w:szCs w:val="24"/>
        </w:rPr>
        <w:t>ever-increasing</w:t>
      </w:r>
      <w:r w:rsidR="00E612D2">
        <w:rPr>
          <w:rFonts w:ascii="Times New Roman" w:hAnsi="Times New Roman" w:cs="Times New Roman"/>
          <w:sz w:val="24"/>
          <w:szCs w:val="24"/>
        </w:rPr>
        <w:t xml:space="preserve"> role of the three-point shot to the </w:t>
      </w:r>
      <w:r w:rsidR="00852103">
        <w:rPr>
          <w:rFonts w:ascii="Times New Roman" w:hAnsi="Times New Roman" w:cs="Times New Roman"/>
          <w:sz w:val="24"/>
          <w:szCs w:val="24"/>
        </w:rPr>
        <w:t>regular occurrence of big games, some of the great players of the past may becoming statistically forgotten.</w:t>
      </w:r>
      <w:del w:id="587" w:author="Jake Caldwell" w:date="2022-12-10T17:02:00Z">
        <w:r w:rsidR="00852103" w:rsidDel="00C73079">
          <w:rPr>
            <w:rFonts w:ascii="Times New Roman" w:hAnsi="Times New Roman" w:cs="Times New Roman"/>
            <w:sz w:val="24"/>
            <w:szCs w:val="24"/>
          </w:rPr>
          <w:delText xml:space="preserve"> </w:delText>
        </w:r>
      </w:del>
    </w:p>
    <w:p w14:paraId="4F73E847" w14:textId="2D8815B7" w:rsidR="00852103" w:rsidRDefault="00852103" w:rsidP="00953A9E">
      <w:pPr>
        <w:spacing w:line="480" w:lineRule="auto"/>
        <w:rPr>
          <w:rFonts w:ascii="Times New Roman" w:hAnsi="Times New Roman" w:cs="Times New Roman"/>
          <w:sz w:val="24"/>
          <w:szCs w:val="24"/>
        </w:rPr>
      </w:pPr>
      <w:r>
        <w:rPr>
          <w:rFonts w:ascii="Times New Roman" w:hAnsi="Times New Roman" w:cs="Times New Roman"/>
          <w:sz w:val="24"/>
          <w:szCs w:val="24"/>
        </w:rPr>
        <w:tab/>
      </w:r>
      <w:r w:rsidR="008445DA">
        <w:rPr>
          <w:rFonts w:ascii="Times New Roman" w:hAnsi="Times New Roman" w:cs="Times New Roman"/>
          <w:sz w:val="24"/>
          <w:szCs w:val="24"/>
        </w:rPr>
        <w:t xml:space="preserve">One insight I found particularly interesting was that </w:t>
      </w:r>
      <w:r w:rsidR="005446FA">
        <w:rPr>
          <w:rFonts w:ascii="Times New Roman" w:hAnsi="Times New Roman" w:cs="Times New Roman"/>
          <w:sz w:val="24"/>
          <w:szCs w:val="24"/>
        </w:rPr>
        <w:t xml:space="preserve">all participants in the survey said that </w:t>
      </w:r>
      <w:r w:rsidR="003536D8">
        <w:rPr>
          <w:rFonts w:ascii="Times New Roman" w:hAnsi="Times New Roman" w:cs="Times New Roman"/>
          <w:sz w:val="24"/>
          <w:szCs w:val="24"/>
        </w:rPr>
        <w:t xml:space="preserve">they recognized </w:t>
      </w:r>
      <w:r w:rsidR="002B0B0E">
        <w:rPr>
          <w:rFonts w:ascii="Times New Roman" w:hAnsi="Times New Roman" w:cs="Times New Roman"/>
          <w:sz w:val="24"/>
          <w:szCs w:val="24"/>
        </w:rPr>
        <w:t xml:space="preserve">the players because of media presence rather than watching basketball. Even the respondents who scored a five on the partial order knowledge structure </w:t>
      </w:r>
      <w:r w:rsidR="00D55B4D">
        <w:rPr>
          <w:rFonts w:ascii="Times New Roman" w:hAnsi="Times New Roman" w:cs="Times New Roman"/>
          <w:sz w:val="24"/>
          <w:szCs w:val="24"/>
        </w:rPr>
        <w:t xml:space="preserve">agreed. </w:t>
      </w:r>
      <w:r w:rsidR="005029B9">
        <w:rPr>
          <w:rFonts w:ascii="Times New Roman" w:hAnsi="Times New Roman" w:cs="Times New Roman"/>
          <w:sz w:val="24"/>
          <w:szCs w:val="24"/>
        </w:rPr>
        <w:t xml:space="preserve">If I made the question more general and asked if </w:t>
      </w:r>
      <w:r w:rsidR="008B3DBB">
        <w:rPr>
          <w:rFonts w:ascii="Times New Roman" w:hAnsi="Times New Roman" w:cs="Times New Roman"/>
          <w:sz w:val="24"/>
          <w:szCs w:val="24"/>
        </w:rPr>
        <w:t>“</w:t>
      </w:r>
      <w:r w:rsidR="005029B9">
        <w:rPr>
          <w:rFonts w:ascii="Times New Roman" w:hAnsi="Times New Roman" w:cs="Times New Roman"/>
          <w:sz w:val="24"/>
          <w:szCs w:val="24"/>
        </w:rPr>
        <w:t>they recognized the player because of media coverage or following basketball regularly</w:t>
      </w:r>
      <w:r w:rsidR="008B3DBB">
        <w:rPr>
          <w:rFonts w:ascii="Times New Roman" w:hAnsi="Times New Roman" w:cs="Times New Roman"/>
          <w:sz w:val="24"/>
          <w:szCs w:val="24"/>
        </w:rPr>
        <w:t xml:space="preserve">”, those that scored a four or five might’ve said because they follow the NBA. However, the vagueness of following could mean that they </w:t>
      </w:r>
      <w:r w:rsidR="00187F74">
        <w:rPr>
          <w:rFonts w:ascii="Times New Roman" w:hAnsi="Times New Roman" w:cs="Times New Roman"/>
          <w:sz w:val="24"/>
          <w:szCs w:val="24"/>
        </w:rPr>
        <w:t xml:space="preserve">watch game highlights or follow their favorite teams on social media. </w:t>
      </w:r>
      <w:r w:rsidR="00EC195B">
        <w:rPr>
          <w:rFonts w:ascii="Times New Roman" w:hAnsi="Times New Roman" w:cs="Times New Roman"/>
          <w:sz w:val="24"/>
          <w:szCs w:val="24"/>
        </w:rPr>
        <w:t xml:space="preserve">But both of those mediums might be considered media coverage by some people. </w:t>
      </w:r>
      <w:r w:rsidR="00E4738C">
        <w:rPr>
          <w:rFonts w:ascii="Times New Roman" w:hAnsi="Times New Roman" w:cs="Times New Roman"/>
          <w:sz w:val="24"/>
          <w:szCs w:val="24"/>
        </w:rPr>
        <w:t xml:space="preserve">There is </w:t>
      </w:r>
      <w:r w:rsidR="0091554A">
        <w:rPr>
          <w:rFonts w:ascii="Times New Roman" w:hAnsi="Times New Roman" w:cs="Times New Roman"/>
          <w:sz w:val="24"/>
          <w:szCs w:val="24"/>
        </w:rPr>
        <w:t>a</w:t>
      </w:r>
      <w:r w:rsidR="00E4738C">
        <w:rPr>
          <w:rFonts w:ascii="Times New Roman" w:hAnsi="Times New Roman" w:cs="Times New Roman"/>
          <w:sz w:val="24"/>
          <w:szCs w:val="24"/>
        </w:rPr>
        <w:t xml:space="preserve"> strong correlation between basketball knowledge and social media </w:t>
      </w:r>
      <w:r w:rsidR="007C404C">
        <w:rPr>
          <w:rFonts w:ascii="Times New Roman" w:hAnsi="Times New Roman" w:cs="Times New Roman"/>
          <w:sz w:val="24"/>
          <w:szCs w:val="24"/>
        </w:rPr>
        <w:t xml:space="preserve">engagement. This would also result in those more knowledgeable seeing the more dramatic storylines about other NBA players as well. </w:t>
      </w:r>
      <w:r w:rsidR="004B404D">
        <w:rPr>
          <w:rFonts w:ascii="Times New Roman" w:hAnsi="Times New Roman" w:cs="Times New Roman"/>
          <w:sz w:val="24"/>
          <w:szCs w:val="24"/>
        </w:rPr>
        <w:t>This begs another sub question to my research</w:t>
      </w:r>
      <w:r w:rsidR="005510B2">
        <w:rPr>
          <w:rFonts w:ascii="Times New Roman" w:hAnsi="Times New Roman" w:cs="Times New Roman"/>
          <w:sz w:val="24"/>
          <w:szCs w:val="24"/>
        </w:rPr>
        <w:t xml:space="preserve">: Does non-basketball related media coverage </w:t>
      </w:r>
      <w:r w:rsidR="00136AC4">
        <w:rPr>
          <w:rFonts w:ascii="Times New Roman" w:hAnsi="Times New Roman" w:cs="Times New Roman"/>
          <w:sz w:val="24"/>
          <w:szCs w:val="24"/>
        </w:rPr>
        <w:t xml:space="preserve">make an NBA player more recognizable than basketball related coverage? In our current media climate, this question may produce an interesting answer. </w:t>
      </w:r>
    </w:p>
    <w:p w14:paraId="358DA0BA" w14:textId="321D62B4" w:rsidR="00C4784A" w:rsidRDefault="00136AC4" w:rsidP="00953A9E">
      <w:pPr>
        <w:spacing w:line="480" w:lineRule="auto"/>
        <w:rPr>
          <w:rFonts w:ascii="Times New Roman" w:hAnsi="Times New Roman" w:cs="Times New Roman"/>
          <w:sz w:val="24"/>
          <w:szCs w:val="24"/>
        </w:rPr>
      </w:pPr>
      <w:r>
        <w:rPr>
          <w:rFonts w:ascii="Times New Roman" w:hAnsi="Times New Roman" w:cs="Times New Roman"/>
          <w:sz w:val="24"/>
          <w:szCs w:val="24"/>
        </w:rPr>
        <w:tab/>
      </w:r>
      <w:r w:rsidR="00CF22E3">
        <w:rPr>
          <w:rFonts w:ascii="Times New Roman" w:hAnsi="Times New Roman" w:cs="Times New Roman"/>
          <w:sz w:val="24"/>
          <w:szCs w:val="24"/>
        </w:rPr>
        <w:t xml:space="preserve">I tried to create a stat that </w:t>
      </w:r>
      <w:r w:rsidR="004722EB">
        <w:rPr>
          <w:rFonts w:ascii="Times New Roman" w:hAnsi="Times New Roman" w:cs="Times New Roman"/>
          <w:sz w:val="24"/>
          <w:szCs w:val="24"/>
        </w:rPr>
        <w:t xml:space="preserve">made </w:t>
      </w:r>
      <w:r w:rsidR="00BB7B23">
        <w:rPr>
          <w:rFonts w:ascii="Times New Roman" w:hAnsi="Times New Roman" w:cs="Times New Roman"/>
          <w:sz w:val="24"/>
          <w:szCs w:val="24"/>
        </w:rPr>
        <w:t xml:space="preserve">some of the less important variables from PER and </w:t>
      </w:r>
      <w:proofErr w:type="spellStart"/>
      <w:r w:rsidR="00BB7B23">
        <w:rPr>
          <w:rFonts w:ascii="Times New Roman" w:hAnsi="Times New Roman" w:cs="Times New Roman"/>
          <w:sz w:val="24"/>
          <w:szCs w:val="24"/>
        </w:rPr>
        <w:t>GameScore</w:t>
      </w:r>
      <w:proofErr w:type="spellEnd"/>
      <w:r w:rsidR="00BB7B23">
        <w:rPr>
          <w:rFonts w:ascii="Times New Roman" w:hAnsi="Times New Roman" w:cs="Times New Roman"/>
          <w:sz w:val="24"/>
          <w:szCs w:val="24"/>
        </w:rPr>
        <w:t xml:space="preserve"> </w:t>
      </w:r>
      <w:r w:rsidR="0097531A">
        <w:rPr>
          <w:rFonts w:ascii="Times New Roman" w:hAnsi="Times New Roman" w:cs="Times New Roman"/>
          <w:sz w:val="24"/>
          <w:szCs w:val="24"/>
        </w:rPr>
        <w:t xml:space="preserve">more significant. This stat produced a list that placed Magic Johnson and LeBron James as the two greatest statistical producers of all time (Appendix A3). While this might check out for some basketball fans, others might point out that neither Magic </w:t>
      </w:r>
      <w:r w:rsidR="00914FAC">
        <w:rPr>
          <w:rFonts w:ascii="Times New Roman" w:hAnsi="Times New Roman" w:cs="Times New Roman"/>
          <w:sz w:val="24"/>
          <w:szCs w:val="24"/>
        </w:rPr>
        <w:t>nor</w:t>
      </w:r>
      <w:r w:rsidR="0097531A">
        <w:rPr>
          <w:rFonts w:ascii="Times New Roman" w:hAnsi="Times New Roman" w:cs="Times New Roman"/>
          <w:sz w:val="24"/>
          <w:szCs w:val="24"/>
        </w:rPr>
        <w:t xml:space="preserve"> LeBron were </w:t>
      </w:r>
      <w:r w:rsidR="00914FAC">
        <w:rPr>
          <w:rFonts w:ascii="Times New Roman" w:hAnsi="Times New Roman" w:cs="Times New Roman"/>
          <w:sz w:val="24"/>
          <w:szCs w:val="24"/>
        </w:rPr>
        <w:t>prominent scorers. Between them, they have only led the league in scoring once (LeBron in 200</w:t>
      </w:r>
      <w:r w:rsidR="00667903">
        <w:rPr>
          <w:rFonts w:ascii="Times New Roman" w:hAnsi="Times New Roman" w:cs="Times New Roman"/>
          <w:sz w:val="24"/>
          <w:szCs w:val="24"/>
        </w:rPr>
        <w:t>8</w:t>
      </w:r>
      <w:r w:rsidR="00914FAC">
        <w:rPr>
          <w:rFonts w:ascii="Times New Roman" w:hAnsi="Times New Roman" w:cs="Times New Roman"/>
          <w:sz w:val="24"/>
          <w:szCs w:val="24"/>
        </w:rPr>
        <w:t>)</w:t>
      </w:r>
      <w:r w:rsidR="00667903">
        <w:rPr>
          <w:rFonts w:ascii="Times New Roman" w:hAnsi="Times New Roman" w:cs="Times New Roman"/>
          <w:sz w:val="24"/>
          <w:szCs w:val="24"/>
        </w:rPr>
        <w:t xml:space="preserve"> (Sports Reference LLC, 2022)</w:t>
      </w:r>
      <w:r w:rsidR="00914FAC">
        <w:rPr>
          <w:rFonts w:ascii="Times New Roman" w:hAnsi="Times New Roman" w:cs="Times New Roman"/>
          <w:sz w:val="24"/>
          <w:szCs w:val="24"/>
        </w:rPr>
        <w:t xml:space="preserve">. </w:t>
      </w:r>
      <w:r w:rsidR="00983418">
        <w:rPr>
          <w:rFonts w:ascii="Times New Roman" w:hAnsi="Times New Roman" w:cs="Times New Roman"/>
          <w:sz w:val="24"/>
          <w:szCs w:val="24"/>
        </w:rPr>
        <w:t xml:space="preserve">Looking at the variable importance for PER and </w:t>
      </w:r>
      <w:proofErr w:type="spellStart"/>
      <w:r w:rsidR="00983418">
        <w:rPr>
          <w:rFonts w:ascii="Times New Roman" w:hAnsi="Times New Roman" w:cs="Times New Roman"/>
          <w:sz w:val="24"/>
          <w:szCs w:val="24"/>
        </w:rPr>
        <w:lastRenderedPageBreak/>
        <w:t>GameScore</w:t>
      </w:r>
      <w:proofErr w:type="spellEnd"/>
      <w:r w:rsidR="00983418">
        <w:rPr>
          <w:rFonts w:ascii="Times New Roman" w:hAnsi="Times New Roman" w:cs="Times New Roman"/>
          <w:sz w:val="24"/>
          <w:szCs w:val="24"/>
        </w:rPr>
        <w:t xml:space="preserve">, </w:t>
      </w:r>
      <w:r w:rsidR="00FF13D4">
        <w:rPr>
          <w:rFonts w:ascii="Times New Roman" w:hAnsi="Times New Roman" w:cs="Times New Roman"/>
          <w:sz w:val="24"/>
          <w:szCs w:val="24"/>
        </w:rPr>
        <w:t>points scored per game</w:t>
      </w:r>
      <w:r w:rsidR="00983418">
        <w:rPr>
          <w:rFonts w:ascii="Times New Roman" w:hAnsi="Times New Roman" w:cs="Times New Roman"/>
          <w:sz w:val="24"/>
          <w:szCs w:val="24"/>
        </w:rPr>
        <w:t xml:space="preserve"> was </w:t>
      </w:r>
      <w:r w:rsidR="00FF13D4">
        <w:rPr>
          <w:rFonts w:ascii="Times New Roman" w:hAnsi="Times New Roman" w:cs="Times New Roman"/>
          <w:sz w:val="24"/>
          <w:szCs w:val="24"/>
        </w:rPr>
        <w:t xml:space="preserve">one of the most important variables for calculating both. </w:t>
      </w:r>
      <w:r w:rsidR="007549B2">
        <w:rPr>
          <w:rFonts w:ascii="Times New Roman" w:hAnsi="Times New Roman" w:cs="Times New Roman"/>
          <w:sz w:val="24"/>
          <w:szCs w:val="24"/>
        </w:rPr>
        <w:t xml:space="preserve">One could argue that points scored could be an end-all-be-all in </w:t>
      </w:r>
      <w:r w:rsidR="00E86F21">
        <w:rPr>
          <w:rFonts w:ascii="Times New Roman" w:hAnsi="Times New Roman" w:cs="Times New Roman"/>
          <w:sz w:val="24"/>
          <w:szCs w:val="24"/>
        </w:rPr>
        <w:t xml:space="preserve">discussing who is the best basketball player ever, as points are what determines what team wins a game. </w:t>
      </w:r>
      <w:r w:rsidR="00006EFF">
        <w:rPr>
          <w:rFonts w:ascii="Times New Roman" w:hAnsi="Times New Roman" w:cs="Times New Roman"/>
          <w:sz w:val="24"/>
          <w:szCs w:val="24"/>
        </w:rPr>
        <w:t xml:space="preserve">But as Figure 4 shows, </w:t>
      </w:r>
      <w:r w:rsidR="00663C38">
        <w:rPr>
          <w:rFonts w:ascii="Times New Roman" w:hAnsi="Times New Roman" w:cs="Times New Roman"/>
          <w:sz w:val="24"/>
          <w:szCs w:val="24"/>
        </w:rPr>
        <w:t xml:space="preserve">high </w:t>
      </w:r>
      <w:r w:rsidR="00E671DB">
        <w:rPr>
          <w:rFonts w:ascii="Times New Roman" w:hAnsi="Times New Roman" w:cs="Times New Roman"/>
          <w:sz w:val="24"/>
          <w:szCs w:val="24"/>
        </w:rPr>
        <w:t>PER</w:t>
      </w:r>
      <w:r w:rsidR="00663C38">
        <w:rPr>
          <w:rFonts w:ascii="Times New Roman" w:hAnsi="Times New Roman" w:cs="Times New Roman"/>
          <w:sz w:val="24"/>
          <w:szCs w:val="24"/>
        </w:rPr>
        <w:t>s</w:t>
      </w:r>
      <w:r w:rsidR="00E671DB">
        <w:rPr>
          <w:rFonts w:ascii="Times New Roman" w:hAnsi="Times New Roman" w:cs="Times New Roman"/>
          <w:sz w:val="24"/>
          <w:szCs w:val="24"/>
        </w:rPr>
        <w:t xml:space="preserve"> and </w:t>
      </w:r>
      <w:proofErr w:type="spellStart"/>
      <w:r w:rsidR="00E671DB">
        <w:rPr>
          <w:rFonts w:ascii="Times New Roman" w:hAnsi="Times New Roman" w:cs="Times New Roman"/>
          <w:sz w:val="24"/>
          <w:szCs w:val="24"/>
        </w:rPr>
        <w:t>GameScore</w:t>
      </w:r>
      <w:r w:rsidR="00663C38">
        <w:rPr>
          <w:rFonts w:ascii="Times New Roman" w:hAnsi="Times New Roman" w:cs="Times New Roman"/>
          <w:sz w:val="24"/>
          <w:szCs w:val="24"/>
        </w:rPr>
        <w:t>s</w:t>
      </w:r>
      <w:proofErr w:type="spellEnd"/>
      <w:r w:rsidR="00E671DB">
        <w:rPr>
          <w:rFonts w:ascii="Times New Roman" w:hAnsi="Times New Roman" w:cs="Times New Roman"/>
          <w:sz w:val="24"/>
          <w:szCs w:val="24"/>
        </w:rPr>
        <w:t>, which also use other basic stats</w:t>
      </w:r>
      <w:r w:rsidR="00663C38">
        <w:rPr>
          <w:rFonts w:ascii="Times New Roman" w:hAnsi="Times New Roman" w:cs="Times New Roman"/>
          <w:sz w:val="24"/>
          <w:szCs w:val="24"/>
        </w:rPr>
        <w:t xml:space="preserve">, are for a select group of players. </w:t>
      </w:r>
      <w:r w:rsidR="00C4784A">
        <w:rPr>
          <w:rFonts w:ascii="Times New Roman" w:hAnsi="Times New Roman" w:cs="Times New Roman"/>
          <w:sz w:val="24"/>
          <w:szCs w:val="24"/>
        </w:rPr>
        <w:t xml:space="preserve">Thus, statistics </w:t>
      </w:r>
      <w:r w:rsidR="0091554A">
        <w:rPr>
          <w:rFonts w:ascii="Times New Roman" w:hAnsi="Times New Roman" w:cs="Times New Roman"/>
          <w:sz w:val="24"/>
          <w:szCs w:val="24"/>
        </w:rPr>
        <w:t>isn’t</w:t>
      </w:r>
      <w:r w:rsidR="00C4784A">
        <w:rPr>
          <w:rFonts w:ascii="Times New Roman" w:hAnsi="Times New Roman" w:cs="Times New Roman"/>
          <w:sz w:val="24"/>
          <w:szCs w:val="24"/>
        </w:rPr>
        <w:t xml:space="preserve"> the only thing that determines greatness. </w:t>
      </w:r>
    </w:p>
    <w:p w14:paraId="2E8498B8" w14:textId="4B10786F" w:rsidR="00136AC4" w:rsidRDefault="00C4784A" w:rsidP="00953A9E">
      <w:pPr>
        <w:spacing w:line="480" w:lineRule="auto"/>
        <w:rPr>
          <w:rFonts w:ascii="Times New Roman" w:hAnsi="Times New Roman" w:cs="Times New Roman"/>
          <w:sz w:val="24"/>
          <w:szCs w:val="24"/>
        </w:rPr>
      </w:pPr>
      <w:r>
        <w:rPr>
          <w:rFonts w:ascii="Times New Roman" w:hAnsi="Times New Roman" w:cs="Times New Roman"/>
          <w:sz w:val="24"/>
          <w:szCs w:val="24"/>
        </w:rPr>
        <w:tab/>
      </w:r>
      <w:r w:rsidR="00F8403F">
        <w:rPr>
          <w:rFonts w:ascii="Times New Roman" w:hAnsi="Times New Roman" w:cs="Times New Roman"/>
          <w:sz w:val="24"/>
          <w:szCs w:val="24"/>
        </w:rPr>
        <w:t xml:space="preserve">Furthermore, players, like Kyrie Irving, have a preceding reputation. </w:t>
      </w:r>
      <w:r w:rsidR="009734DE">
        <w:rPr>
          <w:rFonts w:ascii="Times New Roman" w:hAnsi="Times New Roman" w:cs="Times New Roman"/>
          <w:sz w:val="24"/>
          <w:szCs w:val="24"/>
        </w:rPr>
        <w:t>One could argue that players have a basketball reputation and status that determines their salary and trade value (</w:t>
      </w:r>
      <w:proofErr w:type="spellStart"/>
      <w:r w:rsidR="009734DE">
        <w:rPr>
          <w:rFonts w:ascii="Times New Roman" w:hAnsi="Times New Roman" w:cs="Times New Roman"/>
          <w:sz w:val="24"/>
          <w:szCs w:val="24"/>
        </w:rPr>
        <w:t>Ertug</w:t>
      </w:r>
      <w:proofErr w:type="spellEnd"/>
      <w:r w:rsidR="009734DE">
        <w:rPr>
          <w:rFonts w:ascii="Times New Roman" w:hAnsi="Times New Roman" w:cs="Times New Roman"/>
          <w:sz w:val="24"/>
          <w:szCs w:val="24"/>
        </w:rPr>
        <w:t xml:space="preserve"> et al., 2013)</w:t>
      </w:r>
      <w:r w:rsidR="000A428B">
        <w:rPr>
          <w:rFonts w:ascii="Times New Roman" w:hAnsi="Times New Roman" w:cs="Times New Roman"/>
          <w:sz w:val="24"/>
          <w:szCs w:val="24"/>
        </w:rPr>
        <w:t xml:space="preserve">, but they may also have a non-basketball reputation that is more recognizable. </w:t>
      </w:r>
      <w:r w:rsidR="00A01B40">
        <w:rPr>
          <w:rFonts w:ascii="Times New Roman" w:hAnsi="Times New Roman" w:cs="Times New Roman"/>
          <w:sz w:val="24"/>
          <w:szCs w:val="24"/>
        </w:rPr>
        <w:t xml:space="preserve">Obviously, NBA players are still humans and have lives outside of basketball, but </w:t>
      </w:r>
      <w:r w:rsidR="00A57BED">
        <w:rPr>
          <w:rFonts w:ascii="Times New Roman" w:hAnsi="Times New Roman" w:cs="Times New Roman"/>
          <w:sz w:val="24"/>
          <w:szCs w:val="24"/>
        </w:rPr>
        <w:t>it is their job to go out and put their best effort out on the court</w:t>
      </w:r>
      <w:r w:rsidR="00A26498">
        <w:rPr>
          <w:rFonts w:ascii="Times New Roman" w:hAnsi="Times New Roman" w:cs="Times New Roman"/>
          <w:sz w:val="24"/>
          <w:szCs w:val="24"/>
        </w:rPr>
        <w:t xml:space="preserve">, but should they be held to the </w:t>
      </w:r>
      <w:r w:rsidR="0091554A">
        <w:rPr>
          <w:rFonts w:ascii="Times New Roman" w:hAnsi="Times New Roman" w:cs="Times New Roman"/>
          <w:sz w:val="24"/>
          <w:szCs w:val="24"/>
        </w:rPr>
        <w:t>lofty standards</w:t>
      </w:r>
      <w:r w:rsidR="00A26498">
        <w:rPr>
          <w:rFonts w:ascii="Times New Roman" w:hAnsi="Times New Roman" w:cs="Times New Roman"/>
          <w:sz w:val="24"/>
          <w:szCs w:val="24"/>
        </w:rPr>
        <w:t xml:space="preserve"> that the media holds them to? </w:t>
      </w:r>
      <w:r w:rsidR="005E5CA2">
        <w:rPr>
          <w:rFonts w:ascii="Times New Roman" w:hAnsi="Times New Roman" w:cs="Times New Roman"/>
          <w:sz w:val="24"/>
          <w:szCs w:val="24"/>
        </w:rPr>
        <w:t xml:space="preserve">I cannot answer that question with my findings, but it is an interesting question to ask. </w:t>
      </w:r>
    </w:p>
    <w:p w14:paraId="5BAA0D94" w14:textId="52F02E47" w:rsidR="005E5CA2" w:rsidRDefault="005E5CA2" w:rsidP="00953A9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reached </w:t>
      </w:r>
      <w:r w:rsidR="00B137A4">
        <w:rPr>
          <w:rFonts w:ascii="Times New Roman" w:hAnsi="Times New Roman" w:cs="Times New Roman"/>
          <w:sz w:val="24"/>
          <w:szCs w:val="24"/>
        </w:rPr>
        <w:t xml:space="preserve">an inconclusive result for the relationship between stats and familiarity, which could be due to the limitations of the study. For one, </w:t>
      </w:r>
      <w:r w:rsidR="00F77C53">
        <w:rPr>
          <w:rFonts w:ascii="Times New Roman" w:hAnsi="Times New Roman" w:cs="Times New Roman"/>
          <w:sz w:val="24"/>
          <w:szCs w:val="24"/>
        </w:rPr>
        <w:t xml:space="preserve">there are similar concepts to familiarity that I could’ve used. </w:t>
      </w:r>
      <w:r w:rsidR="006501BD">
        <w:rPr>
          <w:rFonts w:ascii="Times New Roman" w:hAnsi="Times New Roman" w:cs="Times New Roman"/>
          <w:sz w:val="24"/>
          <w:szCs w:val="24"/>
        </w:rPr>
        <w:t xml:space="preserve">Jersey sales and TV ratings </w:t>
      </w:r>
      <w:r w:rsidR="0019140A">
        <w:rPr>
          <w:rFonts w:ascii="Times New Roman" w:hAnsi="Times New Roman" w:cs="Times New Roman"/>
          <w:sz w:val="24"/>
          <w:szCs w:val="24"/>
        </w:rPr>
        <w:t xml:space="preserve">are a few measures of popularity of an NBA player that I could’ve examined more quantitatively than recognizability (Hausman et al., 1997). </w:t>
      </w:r>
      <w:r w:rsidR="002B51C5">
        <w:rPr>
          <w:rFonts w:ascii="Times New Roman" w:hAnsi="Times New Roman" w:cs="Times New Roman"/>
          <w:sz w:val="24"/>
          <w:szCs w:val="24"/>
        </w:rPr>
        <w:t>Similarly, my sample size and sample location</w:t>
      </w:r>
      <w:r w:rsidR="00D131BC">
        <w:rPr>
          <w:rFonts w:ascii="Times New Roman" w:hAnsi="Times New Roman" w:cs="Times New Roman"/>
          <w:sz w:val="24"/>
          <w:szCs w:val="24"/>
        </w:rPr>
        <w:t xml:space="preserve"> </w:t>
      </w:r>
      <w:r w:rsidR="007B6823">
        <w:rPr>
          <w:rFonts w:ascii="Times New Roman" w:hAnsi="Times New Roman" w:cs="Times New Roman"/>
          <w:sz w:val="24"/>
          <w:szCs w:val="24"/>
        </w:rPr>
        <w:t xml:space="preserve">present hidden biases that don’t allow the results of the survey to be generalized to a broader population. </w:t>
      </w:r>
      <w:r w:rsidR="004678B6">
        <w:rPr>
          <w:rFonts w:ascii="Times New Roman" w:hAnsi="Times New Roman" w:cs="Times New Roman"/>
          <w:sz w:val="24"/>
          <w:szCs w:val="24"/>
        </w:rPr>
        <w:t xml:space="preserve">Furthermore, the statistic </w:t>
      </w:r>
      <w:r w:rsidR="00517A9A">
        <w:rPr>
          <w:rFonts w:ascii="Times New Roman" w:hAnsi="Times New Roman" w:cs="Times New Roman"/>
          <w:sz w:val="24"/>
          <w:szCs w:val="24"/>
        </w:rPr>
        <w:t xml:space="preserve">I created was through my interpretation of the random forest models I used, as well as the </w:t>
      </w:r>
      <w:r w:rsidR="008F2B15">
        <w:rPr>
          <w:rFonts w:ascii="Times New Roman" w:hAnsi="Times New Roman" w:cs="Times New Roman"/>
          <w:sz w:val="24"/>
          <w:szCs w:val="24"/>
        </w:rPr>
        <w:t xml:space="preserve">prior research in determining value that I read. </w:t>
      </w:r>
      <w:r w:rsidR="00CF2AED">
        <w:rPr>
          <w:rFonts w:ascii="Times New Roman" w:hAnsi="Times New Roman" w:cs="Times New Roman"/>
          <w:sz w:val="24"/>
          <w:szCs w:val="24"/>
        </w:rPr>
        <w:t>My statistic has biases present because I created it</w:t>
      </w:r>
      <w:r w:rsidR="00F103C7">
        <w:rPr>
          <w:rFonts w:ascii="Times New Roman" w:hAnsi="Times New Roman" w:cs="Times New Roman"/>
          <w:sz w:val="24"/>
          <w:szCs w:val="24"/>
        </w:rPr>
        <w:t xml:space="preserve">. This is where value determination becomes murky. The stats I used come from observable moments in an NBA game, and I weighted them based on their importance values from the random forest models I ran, but at the end of the day, I am the one who split up offense, defense, and mistakes. </w:t>
      </w:r>
      <w:r w:rsidR="00F103C7">
        <w:rPr>
          <w:rFonts w:ascii="Times New Roman" w:hAnsi="Times New Roman" w:cs="Times New Roman"/>
          <w:sz w:val="24"/>
          <w:szCs w:val="24"/>
        </w:rPr>
        <w:lastRenderedPageBreak/>
        <w:t xml:space="preserve">I am also the one who chose to </w:t>
      </w:r>
      <w:r w:rsidR="00640C51">
        <w:rPr>
          <w:rFonts w:ascii="Times New Roman" w:hAnsi="Times New Roman" w:cs="Times New Roman"/>
          <w:sz w:val="24"/>
          <w:szCs w:val="24"/>
        </w:rPr>
        <w:t xml:space="preserve">examine these splits on a per minute basis. I did base these findings in analysis and research, but that doesn’t mean I was completely bias free when creating the stat. It would be interesting to see many NBA analysts create </w:t>
      </w:r>
      <w:r w:rsidR="00264417">
        <w:rPr>
          <w:rFonts w:ascii="Times New Roman" w:hAnsi="Times New Roman" w:cs="Times New Roman"/>
          <w:sz w:val="24"/>
          <w:szCs w:val="24"/>
        </w:rPr>
        <w:t xml:space="preserve">a myriad of stats to test my research question on. </w:t>
      </w:r>
    </w:p>
    <w:p w14:paraId="795A15D6" w14:textId="0930695C" w:rsidR="00110621" w:rsidRDefault="00110621" w:rsidP="00953A9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data I used was only from the regular season, which is another limitation because of the exclusion of the playoffs. </w:t>
      </w:r>
      <w:r w:rsidR="00B93CDE">
        <w:rPr>
          <w:rFonts w:ascii="Times New Roman" w:hAnsi="Times New Roman" w:cs="Times New Roman"/>
          <w:sz w:val="24"/>
          <w:szCs w:val="24"/>
        </w:rPr>
        <w:t xml:space="preserve">However, the playoffs have a very different competitive environment than the regular season. There are higher stakes, less games to play, and </w:t>
      </w:r>
      <w:r w:rsidR="00920E9F">
        <w:rPr>
          <w:rFonts w:ascii="Times New Roman" w:hAnsi="Times New Roman" w:cs="Times New Roman"/>
          <w:sz w:val="24"/>
          <w:szCs w:val="24"/>
        </w:rPr>
        <w:t xml:space="preserve">a higher degree of intensity (Horowitz, 2018). </w:t>
      </w:r>
      <w:r w:rsidR="00480CD2">
        <w:rPr>
          <w:rFonts w:ascii="Times New Roman" w:hAnsi="Times New Roman" w:cs="Times New Roman"/>
          <w:sz w:val="24"/>
          <w:szCs w:val="24"/>
        </w:rPr>
        <w:t xml:space="preserve">Some players elevate their games to will their teams to wins, while others shy away from the proverbial spotlight. Running the same study but strictly for the playoffs would produce different results than my study, but there would be fewer observations (players) and games played. </w:t>
      </w:r>
      <w:r w:rsidR="00CB48DB">
        <w:rPr>
          <w:rFonts w:ascii="Times New Roman" w:hAnsi="Times New Roman" w:cs="Times New Roman"/>
          <w:sz w:val="24"/>
          <w:szCs w:val="24"/>
        </w:rPr>
        <w:t xml:space="preserve">It would still be another interesting perspective on my topic. </w:t>
      </w:r>
    </w:p>
    <w:p w14:paraId="244FB360" w14:textId="2D08D05F" w:rsidR="00544EBD" w:rsidRDefault="00264417" w:rsidP="00FA2B7B">
      <w:pPr>
        <w:spacing w:line="480" w:lineRule="auto"/>
        <w:rPr>
          <w:rFonts w:ascii="Times New Roman" w:hAnsi="Times New Roman" w:cs="Times New Roman"/>
          <w:sz w:val="24"/>
          <w:szCs w:val="24"/>
        </w:rPr>
      </w:pPr>
      <w:r>
        <w:rPr>
          <w:rFonts w:ascii="Times New Roman" w:hAnsi="Times New Roman" w:cs="Times New Roman"/>
          <w:sz w:val="24"/>
          <w:szCs w:val="24"/>
        </w:rPr>
        <w:tab/>
      </w:r>
      <w:r w:rsidR="005547C3">
        <w:rPr>
          <w:rFonts w:ascii="Times New Roman" w:hAnsi="Times New Roman" w:cs="Times New Roman"/>
          <w:sz w:val="24"/>
          <w:szCs w:val="24"/>
        </w:rPr>
        <w:t xml:space="preserve">In the future, this research produces </w:t>
      </w:r>
      <w:r w:rsidR="00D87D7A">
        <w:rPr>
          <w:rFonts w:ascii="Times New Roman" w:hAnsi="Times New Roman" w:cs="Times New Roman"/>
          <w:sz w:val="24"/>
          <w:szCs w:val="24"/>
        </w:rPr>
        <w:t>sub questions that should be answered. I previously mentioned that the creation of more stats by more statisticians could result in different dissimi</w:t>
      </w:r>
      <w:r w:rsidR="00D84DD4">
        <w:rPr>
          <w:rFonts w:ascii="Times New Roman" w:hAnsi="Times New Roman" w:cs="Times New Roman"/>
          <w:sz w:val="24"/>
          <w:szCs w:val="24"/>
        </w:rPr>
        <w:t xml:space="preserve">larity scores. Similarly, examining different samples of people with a sample size of greater than 30 could also alter the results I found. </w:t>
      </w:r>
      <w:r w:rsidR="005F5641">
        <w:rPr>
          <w:rFonts w:ascii="Times New Roman" w:hAnsi="Times New Roman" w:cs="Times New Roman"/>
          <w:sz w:val="24"/>
          <w:szCs w:val="24"/>
        </w:rPr>
        <w:t xml:space="preserve">On top of this, I would like to examine two </w:t>
      </w:r>
      <w:r w:rsidR="00054A38">
        <w:rPr>
          <w:rFonts w:ascii="Times New Roman" w:hAnsi="Times New Roman" w:cs="Times New Roman"/>
          <w:sz w:val="24"/>
          <w:szCs w:val="24"/>
        </w:rPr>
        <w:t>sub questions: “</w:t>
      </w:r>
      <w:r w:rsidR="00544EBD">
        <w:rPr>
          <w:rFonts w:ascii="Times New Roman" w:hAnsi="Times New Roman" w:cs="Times New Roman"/>
          <w:sz w:val="24"/>
          <w:szCs w:val="24"/>
        </w:rPr>
        <w:t>Does the age of a survey respondent affect which players are more recognizable?” and “</w:t>
      </w:r>
      <w:r w:rsidR="00762F64">
        <w:rPr>
          <w:rFonts w:ascii="Times New Roman" w:hAnsi="Times New Roman" w:cs="Times New Roman"/>
          <w:sz w:val="24"/>
          <w:szCs w:val="24"/>
        </w:rPr>
        <w:t xml:space="preserve">What </w:t>
      </w:r>
      <w:r w:rsidR="001D07E2">
        <w:rPr>
          <w:rFonts w:ascii="Times New Roman" w:hAnsi="Times New Roman" w:cs="Times New Roman"/>
          <w:sz w:val="24"/>
          <w:szCs w:val="24"/>
        </w:rPr>
        <w:t>advanced statistic most closely relate</w:t>
      </w:r>
      <w:r w:rsidR="00027767">
        <w:rPr>
          <w:rFonts w:ascii="Times New Roman" w:hAnsi="Times New Roman" w:cs="Times New Roman"/>
          <w:sz w:val="24"/>
          <w:szCs w:val="24"/>
        </w:rPr>
        <w:t>s to the players selected to the NBA 75</w:t>
      </w:r>
      <w:r w:rsidR="00027767" w:rsidRPr="00027767">
        <w:rPr>
          <w:rFonts w:ascii="Times New Roman" w:hAnsi="Times New Roman" w:cs="Times New Roman"/>
          <w:sz w:val="24"/>
          <w:szCs w:val="24"/>
          <w:vertAlign w:val="superscript"/>
        </w:rPr>
        <w:t>th</w:t>
      </w:r>
      <w:r w:rsidR="00027767">
        <w:rPr>
          <w:rFonts w:ascii="Times New Roman" w:hAnsi="Times New Roman" w:cs="Times New Roman"/>
          <w:sz w:val="24"/>
          <w:szCs w:val="24"/>
        </w:rPr>
        <w:t xml:space="preserve"> Anniversary team?” Both questions call out my statistical selection process and my sample that I surveyed. I believe these to be my biggest limitations of my research. Examining the new </w:t>
      </w:r>
      <w:r w:rsidR="00D8473C">
        <w:rPr>
          <w:rFonts w:ascii="Times New Roman" w:hAnsi="Times New Roman" w:cs="Times New Roman"/>
          <w:sz w:val="24"/>
          <w:szCs w:val="24"/>
        </w:rPr>
        <w:t>questions that</w:t>
      </w:r>
      <w:r w:rsidR="00027767">
        <w:rPr>
          <w:rFonts w:ascii="Times New Roman" w:hAnsi="Times New Roman" w:cs="Times New Roman"/>
          <w:sz w:val="24"/>
          <w:szCs w:val="24"/>
        </w:rPr>
        <w:t xml:space="preserve"> I suggested may give me better insight into why I got the results that I did. </w:t>
      </w:r>
    </w:p>
    <w:p w14:paraId="5C834DB3" w14:textId="38AEF76D" w:rsidR="002E5827" w:rsidRPr="00FA2B7B" w:rsidRDefault="002E5827" w:rsidP="00FA2B7B">
      <w:pPr>
        <w:spacing w:line="480" w:lineRule="auto"/>
        <w:rPr>
          <w:rFonts w:ascii="Times New Roman" w:hAnsi="Times New Roman" w:cs="Times New Roman"/>
          <w:sz w:val="24"/>
          <w:szCs w:val="24"/>
        </w:rPr>
      </w:pPr>
      <w:r>
        <w:rPr>
          <w:rFonts w:ascii="Times New Roman" w:hAnsi="Times New Roman" w:cs="Times New Roman"/>
          <w:b/>
          <w:bCs/>
          <w:sz w:val="28"/>
          <w:szCs w:val="28"/>
        </w:rPr>
        <w:t>Appendix:</w:t>
      </w:r>
    </w:p>
    <w:p w14:paraId="3B200D92" w14:textId="43E06EA5" w:rsidR="003E6404" w:rsidRDefault="00DD2A47" w:rsidP="002E5827">
      <w:pPr>
        <w:spacing w:line="480" w:lineRule="auto"/>
        <w:ind w:left="360"/>
        <w:rPr>
          <w:rFonts w:ascii="Times New Roman" w:hAnsi="Times New Roman" w:cs="Times New Roman"/>
          <w:sz w:val="24"/>
          <w:szCs w:val="24"/>
        </w:rPr>
      </w:pPr>
      <w:r>
        <w:rPr>
          <w:rFonts w:ascii="Times New Roman" w:hAnsi="Times New Roman" w:cs="Times New Roman"/>
          <w:b/>
          <w:bCs/>
          <w:sz w:val="24"/>
          <w:szCs w:val="24"/>
        </w:rPr>
        <w:lastRenderedPageBreak/>
        <w:t xml:space="preserve">A1: </w:t>
      </w:r>
      <w:r>
        <w:rPr>
          <w:rFonts w:ascii="Times New Roman" w:hAnsi="Times New Roman" w:cs="Times New Roman"/>
          <w:sz w:val="24"/>
          <w:szCs w:val="24"/>
        </w:rPr>
        <w:t>Survey Questionnaire Structure:</w:t>
      </w:r>
    </w:p>
    <w:p w14:paraId="6F4F95F3" w14:textId="4A7F16BC" w:rsidR="00462F76" w:rsidRPr="00462F76" w:rsidRDefault="00462F76" w:rsidP="00462F76">
      <w:pPr>
        <w:pStyle w:val="NormalWeb"/>
        <w:numPr>
          <w:ilvl w:val="0"/>
          <w:numId w:val="16"/>
        </w:numPr>
        <w:spacing w:before="0" w:beforeAutospacing="0" w:after="0" w:afterAutospacing="0" w:line="480" w:lineRule="auto"/>
        <w:textAlignment w:val="baseline"/>
        <w:rPr>
          <w:b/>
          <w:bCs/>
          <w:color w:val="000000"/>
        </w:rPr>
      </w:pPr>
      <w:r w:rsidRPr="00462F76">
        <w:rPr>
          <w:b/>
          <w:bCs/>
          <w:color w:val="000000"/>
        </w:rPr>
        <w:t xml:space="preserve">Level of </w:t>
      </w:r>
      <w:r>
        <w:rPr>
          <w:b/>
          <w:bCs/>
          <w:color w:val="000000"/>
        </w:rPr>
        <w:t>Expertise</w:t>
      </w:r>
      <w:r w:rsidRPr="00462F76">
        <w:rPr>
          <w:b/>
          <w:bCs/>
          <w:color w:val="000000"/>
        </w:rPr>
        <w:t>:</w:t>
      </w:r>
    </w:p>
    <w:p w14:paraId="5B387DB1" w14:textId="77777777" w:rsidR="00462F76" w:rsidRPr="00462F76" w:rsidRDefault="00462F76" w:rsidP="00462F76">
      <w:pPr>
        <w:pStyle w:val="NormalWeb"/>
        <w:numPr>
          <w:ilvl w:val="1"/>
          <w:numId w:val="16"/>
        </w:numPr>
        <w:spacing w:before="0" w:beforeAutospacing="0" w:after="0" w:afterAutospacing="0" w:line="480" w:lineRule="auto"/>
        <w:textAlignment w:val="baseline"/>
        <w:rPr>
          <w:color w:val="000000"/>
        </w:rPr>
      </w:pPr>
      <w:r w:rsidRPr="00462F76">
        <w:rPr>
          <w:color w:val="000000"/>
        </w:rPr>
        <w:t>What does the NBA stand for?</w:t>
      </w:r>
    </w:p>
    <w:p w14:paraId="213AD73B" w14:textId="77777777" w:rsidR="00462F76" w:rsidRPr="00462F76" w:rsidRDefault="00462F76" w:rsidP="00462F76">
      <w:pPr>
        <w:pStyle w:val="NormalWeb"/>
        <w:numPr>
          <w:ilvl w:val="1"/>
          <w:numId w:val="16"/>
        </w:numPr>
        <w:spacing w:before="0" w:beforeAutospacing="0" w:after="0" w:afterAutospacing="0" w:line="480" w:lineRule="auto"/>
        <w:textAlignment w:val="baseline"/>
        <w:rPr>
          <w:color w:val="000000"/>
        </w:rPr>
      </w:pPr>
      <w:r w:rsidRPr="00462F76">
        <w:rPr>
          <w:color w:val="000000"/>
        </w:rPr>
        <w:t>What does PPG stand for?</w:t>
      </w:r>
    </w:p>
    <w:p w14:paraId="695FA36F" w14:textId="124BDC8A" w:rsidR="00462F76" w:rsidRPr="00462F76" w:rsidRDefault="00462F76" w:rsidP="00462F76">
      <w:pPr>
        <w:pStyle w:val="NormalWeb"/>
        <w:numPr>
          <w:ilvl w:val="1"/>
          <w:numId w:val="16"/>
        </w:numPr>
        <w:spacing w:before="0" w:beforeAutospacing="0" w:after="0" w:afterAutospacing="0" w:line="480" w:lineRule="auto"/>
        <w:textAlignment w:val="baseline"/>
        <w:rPr>
          <w:color w:val="000000"/>
        </w:rPr>
      </w:pPr>
      <w:r w:rsidRPr="00462F76">
        <w:rPr>
          <w:color w:val="000000"/>
        </w:rPr>
        <w:t>Who is the all-time leading scorer in the NBA (Regular Season)?</w:t>
      </w:r>
    </w:p>
    <w:p w14:paraId="150DD196" w14:textId="77777777" w:rsidR="00462F76" w:rsidRPr="00462F76" w:rsidRDefault="00462F76" w:rsidP="00462F76">
      <w:pPr>
        <w:pStyle w:val="NormalWeb"/>
        <w:numPr>
          <w:ilvl w:val="1"/>
          <w:numId w:val="16"/>
        </w:numPr>
        <w:spacing w:before="0" w:beforeAutospacing="0" w:after="0" w:afterAutospacing="0" w:line="480" w:lineRule="auto"/>
        <w:textAlignment w:val="baseline"/>
        <w:rPr>
          <w:color w:val="000000"/>
        </w:rPr>
      </w:pPr>
      <w:r w:rsidRPr="00462F76">
        <w:rPr>
          <w:color w:val="000000"/>
        </w:rPr>
        <w:t>What does PER stand for?</w:t>
      </w:r>
    </w:p>
    <w:p w14:paraId="4E2E2F6C" w14:textId="77777777" w:rsidR="00462F76" w:rsidRPr="00462F76" w:rsidRDefault="00462F76" w:rsidP="00462F76">
      <w:pPr>
        <w:pStyle w:val="NormalWeb"/>
        <w:numPr>
          <w:ilvl w:val="1"/>
          <w:numId w:val="16"/>
        </w:numPr>
        <w:spacing w:before="0" w:beforeAutospacing="0" w:after="0" w:afterAutospacing="0" w:line="480" w:lineRule="auto"/>
        <w:textAlignment w:val="baseline"/>
        <w:rPr>
          <w:color w:val="000000"/>
        </w:rPr>
      </w:pPr>
      <w:r w:rsidRPr="00462F76">
        <w:rPr>
          <w:color w:val="000000"/>
        </w:rPr>
        <w:t>Who is the last player to win 6th man of the year?</w:t>
      </w:r>
    </w:p>
    <w:p w14:paraId="5CDE2A75" w14:textId="77777777" w:rsidR="00462F76" w:rsidRPr="00462F76" w:rsidRDefault="00462F76" w:rsidP="00462F76">
      <w:pPr>
        <w:pStyle w:val="NormalWeb"/>
        <w:numPr>
          <w:ilvl w:val="0"/>
          <w:numId w:val="16"/>
        </w:numPr>
        <w:spacing w:before="0" w:beforeAutospacing="0" w:after="0" w:afterAutospacing="0" w:line="480" w:lineRule="auto"/>
        <w:textAlignment w:val="baseline"/>
        <w:rPr>
          <w:b/>
          <w:bCs/>
          <w:color w:val="000000"/>
        </w:rPr>
      </w:pPr>
      <w:r w:rsidRPr="00462F76">
        <w:rPr>
          <w:b/>
          <w:bCs/>
          <w:color w:val="000000"/>
        </w:rPr>
        <w:t>Player photos</w:t>
      </w:r>
    </w:p>
    <w:p w14:paraId="520FBDBE" w14:textId="77777777" w:rsidR="00462F76" w:rsidRPr="00462F76" w:rsidRDefault="00462F76" w:rsidP="00462F76">
      <w:pPr>
        <w:pStyle w:val="NormalWeb"/>
        <w:numPr>
          <w:ilvl w:val="1"/>
          <w:numId w:val="16"/>
        </w:numPr>
        <w:spacing w:before="0" w:beforeAutospacing="0" w:after="0" w:afterAutospacing="0" w:line="480" w:lineRule="auto"/>
        <w:textAlignment w:val="baseline"/>
        <w:rPr>
          <w:color w:val="000000"/>
        </w:rPr>
      </w:pPr>
      <w:r w:rsidRPr="00462F76">
        <w:rPr>
          <w:color w:val="000000"/>
        </w:rPr>
        <w:t>If they recognize the player shown, participant will be asked the following:</w:t>
      </w:r>
    </w:p>
    <w:p w14:paraId="40EF09CD" w14:textId="052A99FE" w:rsidR="00462F76" w:rsidRPr="00462F76" w:rsidRDefault="00462F76" w:rsidP="00462F76">
      <w:pPr>
        <w:pStyle w:val="NormalWeb"/>
        <w:numPr>
          <w:ilvl w:val="2"/>
          <w:numId w:val="16"/>
        </w:numPr>
        <w:spacing w:before="0" w:beforeAutospacing="0" w:after="0" w:afterAutospacing="0" w:line="480" w:lineRule="auto"/>
        <w:textAlignment w:val="baseline"/>
        <w:rPr>
          <w:color w:val="000000"/>
        </w:rPr>
      </w:pPr>
      <w:r w:rsidRPr="00462F76">
        <w:rPr>
          <w:color w:val="000000"/>
        </w:rPr>
        <w:t>What is the player's career stat line (Points per game, Assists per game, Rebounds per game)?</w:t>
      </w:r>
    </w:p>
    <w:p w14:paraId="2D57C6E7" w14:textId="77777777" w:rsidR="00462F76" w:rsidRPr="00462F76" w:rsidRDefault="00462F76" w:rsidP="00462F76">
      <w:pPr>
        <w:pStyle w:val="NormalWeb"/>
        <w:numPr>
          <w:ilvl w:val="2"/>
          <w:numId w:val="16"/>
        </w:numPr>
        <w:spacing w:before="0" w:beforeAutospacing="0" w:after="0" w:afterAutospacing="0" w:line="480" w:lineRule="auto"/>
        <w:textAlignment w:val="baseline"/>
        <w:rPr>
          <w:color w:val="000000"/>
        </w:rPr>
      </w:pPr>
      <w:r w:rsidRPr="00462F76">
        <w:rPr>
          <w:color w:val="000000"/>
        </w:rPr>
        <w:t>What team has the player most recently played for?</w:t>
      </w:r>
    </w:p>
    <w:p w14:paraId="1B76660F" w14:textId="77777777" w:rsidR="00462F76" w:rsidRPr="00462F76" w:rsidRDefault="00462F76" w:rsidP="00462F76">
      <w:pPr>
        <w:pStyle w:val="NormalWeb"/>
        <w:numPr>
          <w:ilvl w:val="2"/>
          <w:numId w:val="16"/>
        </w:numPr>
        <w:spacing w:before="0" w:beforeAutospacing="0" w:after="0" w:afterAutospacing="0" w:line="480" w:lineRule="auto"/>
        <w:textAlignment w:val="baseline"/>
        <w:rPr>
          <w:color w:val="000000"/>
        </w:rPr>
      </w:pPr>
      <w:r w:rsidRPr="00462F76">
        <w:rPr>
          <w:color w:val="000000"/>
        </w:rPr>
        <w:t>Are you a fan of this player?</w:t>
      </w:r>
    </w:p>
    <w:p w14:paraId="283614A2" w14:textId="77777777" w:rsidR="00462F76" w:rsidRPr="00462F76" w:rsidRDefault="00462F76" w:rsidP="00462F76">
      <w:pPr>
        <w:pStyle w:val="NormalWeb"/>
        <w:numPr>
          <w:ilvl w:val="0"/>
          <w:numId w:val="16"/>
        </w:numPr>
        <w:spacing w:before="0" w:beforeAutospacing="0" w:after="0" w:afterAutospacing="0" w:line="480" w:lineRule="auto"/>
        <w:textAlignment w:val="baseline"/>
        <w:rPr>
          <w:b/>
          <w:bCs/>
          <w:color w:val="000000"/>
        </w:rPr>
      </w:pPr>
      <w:r w:rsidRPr="00462F76">
        <w:rPr>
          <w:b/>
          <w:bCs/>
          <w:color w:val="000000"/>
        </w:rPr>
        <w:t>Debriefing Question</w:t>
      </w:r>
    </w:p>
    <w:p w14:paraId="3DC253C2" w14:textId="4B09BF84" w:rsidR="00462F76" w:rsidRDefault="00462F76" w:rsidP="00462F76">
      <w:pPr>
        <w:pStyle w:val="NormalWeb"/>
        <w:numPr>
          <w:ilvl w:val="1"/>
          <w:numId w:val="16"/>
        </w:numPr>
        <w:spacing w:before="0" w:beforeAutospacing="0" w:after="0" w:afterAutospacing="0" w:line="480" w:lineRule="auto"/>
        <w:textAlignment w:val="baseline"/>
        <w:rPr>
          <w:color w:val="000000"/>
        </w:rPr>
      </w:pPr>
      <w:r w:rsidRPr="00462F76">
        <w:rPr>
          <w:color w:val="000000"/>
        </w:rPr>
        <w:t>Do you think that you recognized the players that you did because of media coverage</w:t>
      </w:r>
      <w:r w:rsidR="005029B9">
        <w:rPr>
          <w:color w:val="000000"/>
        </w:rPr>
        <w:t xml:space="preserve"> or watching basketball regularly?</w:t>
      </w:r>
    </w:p>
    <w:p w14:paraId="1F2D92C0" w14:textId="0C2DCC76" w:rsidR="005D3E93" w:rsidRDefault="005D3E93" w:rsidP="005D3E93">
      <w:pPr>
        <w:pStyle w:val="NormalWeb"/>
        <w:spacing w:before="0" w:beforeAutospacing="0" w:after="0" w:afterAutospacing="0" w:line="480" w:lineRule="auto"/>
        <w:textAlignment w:val="baseline"/>
        <w:rPr>
          <w:color w:val="000000"/>
        </w:rPr>
      </w:pPr>
      <w:r>
        <w:rPr>
          <w:b/>
          <w:bCs/>
          <w:color w:val="000000"/>
        </w:rPr>
        <w:t xml:space="preserve">A2: </w:t>
      </w:r>
      <w:r w:rsidR="005A266B">
        <w:rPr>
          <w:color w:val="000000"/>
        </w:rPr>
        <w:t xml:space="preserve">Oral Informed Consent Language: </w:t>
      </w:r>
    </w:p>
    <w:p w14:paraId="496C7EA4" w14:textId="64DB2613" w:rsidR="00944FFC" w:rsidRPr="00944FFC" w:rsidRDefault="00944FFC" w:rsidP="00944FFC">
      <w:pPr>
        <w:pStyle w:val="NormalWeb"/>
        <w:numPr>
          <w:ilvl w:val="0"/>
          <w:numId w:val="17"/>
        </w:numPr>
        <w:spacing w:before="0" w:beforeAutospacing="0" w:after="0" w:afterAutospacing="0" w:line="480" w:lineRule="auto"/>
        <w:textAlignment w:val="baseline"/>
        <w:rPr>
          <w:color w:val="000000"/>
        </w:rPr>
      </w:pPr>
      <w:r w:rsidRPr="00944FFC">
        <w:rPr>
          <w:color w:val="000000"/>
        </w:rPr>
        <w:t xml:space="preserve">Participants are being asked to answer questions about their knowledge of NBA statistics and general interest. Then, they are asked to look at ten pictures of NBA players from the NBA 75 team (Who played in the 1980 season and after) to see if they can identify them. If they recognize a player, participants will be asked a few questions about the player's stats, player’s most recent team, and </w:t>
      </w:r>
      <w:r w:rsidR="00A26498" w:rsidRPr="00944FFC">
        <w:rPr>
          <w:color w:val="000000"/>
        </w:rPr>
        <w:t>whether</w:t>
      </w:r>
      <w:r w:rsidRPr="00944FFC">
        <w:rPr>
          <w:color w:val="000000"/>
        </w:rPr>
        <w:t xml:space="preserve"> the participant is a fan of said player. </w:t>
      </w:r>
      <w:r w:rsidRPr="00944FFC">
        <w:rPr>
          <w:color w:val="000000"/>
        </w:rPr>
        <w:lastRenderedPageBreak/>
        <w:t>Finally, a quick debrief at the end of the conversation about whether the participant has seen any of the players they recognized in the media (</w:t>
      </w:r>
      <w:r w:rsidR="00027767" w:rsidRPr="00944FFC">
        <w:rPr>
          <w:color w:val="000000"/>
        </w:rPr>
        <w:t>social media</w:t>
      </w:r>
      <w:r w:rsidRPr="00944FFC">
        <w:rPr>
          <w:color w:val="000000"/>
        </w:rPr>
        <w:t>, on TV, etc.). </w:t>
      </w:r>
    </w:p>
    <w:p w14:paraId="62432F5F" w14:textId="77777777" w:rsidR="00944FFC" w:rsidRPr="00944FFC" w:rsidRDefault="00944FFC" w:rsidP="00944FFC">
      <w:pPr>
        <w:pStyle w:val="NormalWeb"/>
        <w:numPr>
          <w:ilvl w:val="0"/>
          <w:numId w:val="17"/>
        </w:numPr>
        <w:spacing w:before="0" w:beforeAutospacing="0" w:after="0" w:afterAutospacing="0" w:line="480" w:lineRule="auto"/>
        <w:textAlignment w:val="baseline"/>
        <w:rPr>
          <w:color w:val="000000"/>
        </w:rPr>
      </w:pPr>
      <w:r w:rsidRPr="00944FFC">
        <w:rPr>
          <w:color w:val="000000"/>
        </w:rPr>
        <w:t>The purpose of these tasks is to generate a list of the most recognized players that can be compared to a ranked list generated by statistical testing on the researcher's end. The comparison will result in a correlation measure to determine if familiarity is correlated with statistical production. </w:t>
      </w:r>
    </w:p>
    <w:p w14:paraId="467D2887" w14:textId="77777777" w:rsidR="00944FFC" w:rsidRPr="00944FFC" w:rsidRDefault="00944FFC" w:rsidP="00944FFC">
      <w:pPr>
        <w:pStyle w:val="NormalWeb"/>
        <w:numPr>
          <w:ilvl w:val="0"/>
          <w:numId w:val="17"/>
        </w:numPr>
        <w:spacing w:before="0" w:beforeAutospacing="0" w:after="0" w:afterAutospacing="0" w:line="480" w:lineRule="auto"/>
        <w:textAlignment w:val="baseline"/>
        <w:rPr>
          <w:color w:val="000000"/>
        </w:rPr>
      </w:pPr>
      <w:r w:rsidRPr="00944FFC">
        <w:rPr>
          <w:color w:val="000000"/>
        </w:rPr>
        <w:t>The potential benefits of this project are as follows: Possible increased interest in the NBA, a fun break from work (questionnaire is like a game), giving someone who might not be super interested in the NBA something to talk about if they are in a conversation about it. </w:t>
      </w:r>
    </w:p>
    <w:p w14:paraId="4A8894CA" w14:textId="77777777" w:rsidR="00944FFC" w:rsidRPr="00944FFC" w:rsidRDefault="00944FFC" w:rsidP="00944FFC">
      <w:pPr>
        <w:pStyle w:val="NormalWeb"/>
        <w:numPr>
          <w:ilvl w:val="0"/>
          <w:numId w:val="17"/>
        </w:numPr>
        <w:spacing w:before="0" w:beforeAutospacing="0" w:after="0" w:afterAutospacing="0" w:line="480" w:lineRule="auto"/>
        <w:textAlignment w:val="baseline"/>
        <w:rPr>
          <w:color w:val="000000"/>
        </w:rPr>
      </w:pPr>
      <w:r w:rsidRPr="00944FFC">
        <w:rPr>
          <w:color w:val="000000"/>
        </w:rPr>
        <w:t>The one potential risk is embarrassment for not recognizing any of the players. However, this is not judged based on correctness. Think of it more as a game. </w:t>
      </w:r>
    </w:p>
    <w:p w14:paraId="0C40C028" w14:textId="67C794F5" w:rsidR="00100B82" w:rsidRPr="00100B82" w:rsidRDefault="00944FFC" w:rsidP="00100B82">
      <w:pPr>
        <w:pStyle w:val="NormalWeb"/>
        <w:numPr>
          <w:ilvl w:val="0"/>
          <w:numId w:val="17"/>
        </w:numPr>
        <w:spacing w:before="0" w:beforeAutospacing="0" w:after="0" w:afterAutospacing="0" w:line="480" w:lineRule="auto"/>
        <w:textAlignment w:val="baseline"/>
        <w:rPr>
          <w:color w:val="000000"/>
        </w:rPr>
      </w:pPr>
      <w:r w:rsidRPr="00944FFC">
        <w:rPr>
          <w:color w:val="000000"/>
        </w:rPr>
        <w:t>Some possible alternatives to participating in this research is to compare the players that you see on social media or on TV with the players that win MVP or have a great stat line night in and out. </w:t>
      </w:r>
    </w:p>
    <w:p w14:paraId="27D3E821" w14:textId="17018C50" w:rsidR="00944FFC" w:rsidRPr="00944FFC" w:rsidRDefault="00944FFC" w:rsidP="00944FFC">
      <w:pPr>
        <w:pStyle w:val="NormalWeb"/>
        <w:numPr>
          <w:ilvl w:val="0"/>
          <w:numId w:val="17"/>
        </w:numPr>
        <w:spacing w:before="0" w:beforeAutospacing="0" w:after="0" w:afterAutospacing="0" w:line="480" w:lineRule="auto"/>
        <w:textAlignment w:val="baseline"/>
        <w:rPr>
          <w:color w:val="000000"/>
        </w:rPr>
      </w:pPr>
      <w:r w:rsidRPr="00944FFC">
        <w:rPr>
          <w:color w:val="000000"/>
        </w:rPr>
        <w:t>Participation is completely voluntary, and you can stop participating at any time with no consequences. </w:t>
      </w:r>
    </w:p>
    <w:p w14:paraId="18A80715" w14:textId="74A340DE" w:rsidR="00100B82" w:rsidRDefault="00944FFC" w:rsidP="00665013">
      <w:pPr>
        <w:pStyle w:val="NormalWeb"/>
        <w:numPr>
          <w:ilvl w:val="0"/>
          <w:numId w:val="17"/>
        </w:numPr>
        <w:spacing w:before="0" w:beforeAutospacing="0" w:after="0" w:afterAutospacing="0" w:line="480" w:lineRule="auto"/>
        <w:textAlignment w:val="baseline"/>
        <w:rPr>
          <w:color w:val="000000"/>
        </w:rPr>
      </w:pPr>
      <w:r w:rsidRPr="00944FFC">
        <w:rPr>
          <w:color w:val="000000"/>
        </w:rPr>
        <w:t xml:space="preserve">Please acknowledge that you are 18 years of age or older. </w:t>
      </w:r>
    </w:p>
    <w:p w14:paraId="0B4323CB" w14:textId="3EFD1124" w:rsidR="00140472" w:rsidRDefault="00140472" w:rsidP="00140472">
      <w:pPr>
        <w:pStyle w:val="NormalWeb"/>
        <w:spacing w:before="0" w:beforeAutospacing="0" w:after="0" w:afterAutospacing="0" w:line="480" w:lineRule="auto"/>
        <w:ind w:left="360"/>
        <w:textAlignment w:val="baseline"/>
        <w:rPr>
          <w:color w:val="000000"/>
        </w:rPr>
      </w:pPr>
      <w:r>
        <w:rPr>
          <w:b/>
          <w:bCs/>
          <w:color w:val="000000"/>
        </w:rPr>
        <w:t xml:space="preserve">A3: </w:t>
      </w:r>
      <w:r w:rsidRPr="00B61F6B">
        <w:rPr>
          <w:color w:val="000000"/>
        </w:rPr>
        <w:t>Statistical Production Ranked List:</w:t>
      </w:r>
    </w:p>
    <w:tbl>
      <w:tblPr>
        <w:tblStyle w:val="GridTable2"/>
        <w:tblpPr w:leftFromText="180" w:rightFromText="180" w:vertAnchor="text" w:tblpY="1"/>
        <w:tblW w:w="3173" w:type="dxa"/>
        <w:tblLook w:val="04A0" w:firstRow="1" w:lastRow="0" w:firstColumn="1" w:lastColumn="0" w:noHBand="0" w:noVBand="1"/>
      </w:tblPr>
      <w:tblGrid>
        <w:gridCol w:w="2213"/>
        <w:gridCol w:w="1116"/>
      </w:tblGrid>
      <w:tr w:rsidR="00386F5F" w:rsidRPr="00386F5F" w14:paraId="2AE19C7F" w14:textId="77777777" w:rsidTr="000A2B2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545568B0"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Player</w:t>
            </w:r>
          </w:p>
        </w:tc>
        <w:tc>
          <w:tcPr>
            <w:tcW w:w="960" w:type="dxa"/>
            <w:noWrap/>
            <w:hideMark/>
          </w:tcPr>
          <w:p w14:paraId="6B9E16E7" w14:textId="77777777" w:rsidR="00386F5F" w:rsidRPr="00386F5F" w:rsidRDefault="00386F5F" w:rsidP="00386F5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386F5F">
              <w:rPr>
                <w:rFonts w:ascii="Times New Roman" w:eastAsia="Times New Roman" w:hAnsi="Times New Roman" w:cs="Times New Roman"/>
                <w:sz w:val="24"/>
                <w:szCs w:val="24"/>
              </w:rPr>
              <w:t>SProd</w:t>
            </w:r>
            <w:proofErr w:type="spellEnd"/>
          </w:p>
        </w:tc>
      </w:tr>
      <w:tr w:rsidR="00386F5F" w:rsidRPr="00386F5F" w14:paraId="20981139"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2C3D824A"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Magic Johnson</w:t>
            </w:r>
          </w:p>
        </w:tc>
        <w:tc>
          <w:tcPr>
            <w:tcW w:w="960" w:type="dxa"/>
            <w:noWrap/>
            <w:hideMark/>
          </w:tcPr>
          <w:p w14:paraId="4EBC15AB" w14:textId="77777777" w:rsidR="00386F5F" w:rsidRPr="00386F5F" w:rsidRDefault="00386F5F" w:rsidP="00386F5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30.64442</w:t>
            </w:r>
          </w:p>
        </w:tc>
      </w:tr>
      <w:tr w:rsidR="00386F5F" w:rsidRPr="00386F5F" w14:paraId="6237380B"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04D971DB"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LeBron James</w:t>
            </w:r>
          </w:p>
        </w:tc>
        <w:tc>
          <w:tcPr>
            <w:tcW w:w="960" w:type="dxa"/>
            <w:noWrap/>
            <w:hideMark/>
          </w:tcPr>
          <w:p w14:paraId="24F1903D" w14:textId="77777777" w:rsidR="00386F5F" w:rsidRPr="00386F5F" w:rsidRDefault="00386F5F" w:rsidP="00386F5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29.42305</w:t>
            </w:r>
          </w:p>
        </w:tc>
      </w:tr>
      <w:tr w:rsidR="00386F5F" w:rsidRPr="00386F5F" w14:paraId="79D9F630"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7B6DED90"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Trae Young</w:t>
            </w:r>
          </w:p>
        </w:tc>
        <w:tc>
          <w:tcPr>
            <w:tcW w:w="960" w:type="dxa"/>
            <w:noWrap/>
            <w:hideMark/>
          </w:tcPr>
          <w:p w14:paraId="433F98E9" w14:textId="77777777" w:rsidR="00386F5F" w:rsidRPr="00386F5F" w:rsidRDefault="00386F5F" w:rsidP="00386F5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28.62075</w:t>
            </w:r>
          </w:p>
        </w:tc>
      </w:tr>
      <w:tr w:rsidR="00386F5F" w:rsidRPr="00386F5F" w14:paraId="59DF78BB"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39C67D95"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Michael Jordan</w:t>
            </w:r>
          </w:p>
        </w:tc>
        <w:tc>
          <w:tcPr>
            <w:tcW w:w="960" w:type="dxa"/>
            <w:noWrap/>
            <w:hideMark/>
          </w:tcPr>
          <w:p w14:paraId="0ECC9792" w14:textId="77777777" w:rsidR="00386F5F" w:rsidRPr="00386F5F" w:rsidRDefault="00386F5F" w:rsidP="00386F5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28.40423</w:t>
            </w:r>
          </w:p>
        </w:tc>
      </w:tr>
      <w:tr w:rsidR="00386F5F" w:rsidRPr="00386F5F" w14:paraId="5620121E"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6D277CB7" w14:textId="7AD6224E"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Luka Do</w:t>
            </w:r>
            <w:r>
              <w:rPr>
                <w:rFonts w:ascii="Times New Roman" w:eastAsia="Times New Roman" w:hAnsi="Times New Roman" w:cs="Times New Roman"/>
                <w:sz w:val="24"/>
                <w:szCs w:val="24"/>
              </w:rPr>
              <w:t>ncic</w:t>
            </w:r>
          </w:p>
        </w:tc>
        <w:tc>
          <w:tcPr>
            <w:tcW w:w="960" w:type="dxa"/>
            <w:noWrap/>
            <w:hideMark/>
          </w:tcPr>
          <w:p w14:paraId="1EE87012" w14:textId="77777777" w:rsidR="00386F5F" w:rsidRPr="00386F5F" w:rsidRDefault="00386F5F" w:rsidP="00386F5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28.297</w:t>
            </w:r>
          </w:p>
        </w:tc>
      </w:tr>
      <w:tr w:rsidR="00386F5F" w:rsidRPr="00386F5F" w14:paraId="3FCC7F22"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2763EFDA"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Chris Paul</w:t>
            </w:r>
          </w:p>
        </w:tc>
        <w:tc>
          <w:tcPr>
            <w:tcW w:w="960" w:type="dxa"/>
            <w:noWrap/>
            <w:hideMark/>
          </w:tcPr>
          <w:p w14:paraId="3FF547B3" w14:textId="77777777" w:rsidR="00386F5F" w:rsidRPr="00386F5F" w:rsidRDefault="00386F5F" w:rsidP="00386F5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27.11406</w:t>
            </w:r>
          </w:p>
        </w:tc>
      </w:tr>
      <w:tr w:rsidR="00386F5F" w:rsidRPr="00386F5F" w14:paraId="46B5669B"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233624C7"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Larry Bird</w:t>
            </w:r>
          </w:p>
        </w:tc>
        <w:tc>
          <w:tcPr>
            <w:tcW w:w="960" w:type="dxa"/>
            <w:noWrap/>
            <w:hideMark/>
          </w:tcPr>
          <w:p w14:paraId="6F2DAF92" w14:textId="77777777" w:rsidR="00386F5F" w:rsidRPr="00386F5F" w:rsidRDefault="00386F5F" w:rsidP="00386F5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26.93427</w:t>
            </w:r>
          </w:p>
        </w:tc>
      </w:tr>
      <w:tr w:rsidR="00386F5F" w:rsidRPr="00386F5F" w14:paraId="47A855CC"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382E17CF"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lastRenderedPageBreak/>
              <w:t>James Harden</w:t>
            </w:r>
          </w:p>
        </w:tc>
        <w:tc>
          <w:tcPr>
            <w:tcW w:w="960" w:type="dxa"/>
            <w:noWrap/>
            <w:hideMark/>
          </w:tcPr>
          <w:p w14:paraId="5B542F52" w14:textId="77777777" w:rsidR="00386F5F" w:rsidRPr="00386F5F" w:rsidRDefault="00386F5F" w:rsidP="00386F5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26.27836</w:t>
            </w:r>
          </w:p>
        </w:tc>
      </w:tr>
      <w:tr w:rsidR="00386F5F" w:rsidRPr="00386F5F" w14:paraId="15D96919"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1FF05A5D"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Damian Lillard</w:t>
            </w:r>
          </w:p>
        </w:tc>
        <w:tc>
          <w:tcPr>
            <w:tcW w:w="960" w:type="dxa"/>
            <w:noWrap/>
            <w:hideMark/>
          </w:tcPr>
          <w:p w14:paraId="62C760CC" w14:textId="77777777" w:rsidR="00386F5F" w:rsidRPr="00386F5F" w:rsidRDefault="00386F5F" w:rsidP="00386F5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25.9602</w:t>
            </w:r>
          </w:p>
        </w:tc>
      </w:tr>
      <w:tr w:rsidR="00386F5F" w:rsidRPr="00386F5F" w14:paraId="07006E3A"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50A1A8A4"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Stephen Curry</w:t>
            </w:r>
          </w:p>
        </w:tc>
        <w:tc>
          <w:tcPr>
            <w:tcW w:w="960" w:type="dxa"/>
            <w:noWrap/>
            <w:hideMark/>
          </w:tcPr>
          <w:p w14:paraId="64CF7D22" w14:textId="77777777" w:rsidR="00386F5F" w:rsidRPr="00386F5F" w:rsidRDefault="00386F5F" w:rsidP="00386F5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25.54558</w:t>
            </w:r>
          </w:p>
        </w:tc>
      </w:tr>
      <w:tr w:rsidR="00386F5F" w:rsidRPr="00386F5F" w14:paraId="7B87DF0E"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369157A0"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Russell Westbrook</w:t>
            </w:r>
          </w:p>
        </w:tc>
        <w:tc>
          <w:tcPr>
            <w:tcW w:w="960" w:type="dxa"/>
            <w:noWrap/>
            <w:hideMark/>
          </w:tcPr>
          <w:p w14:paraId="00DB6394" w14:textId="77777777" w:rsidR="00386F5F" w:rsidRPr="00386F5F" w:rsidRDefault="00386F5F" w:rsidP="00386F5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25.35943</w:t>
            </w:r>
          </w:p>
        </w:tc>
      </w:tr>
      <w:tr w:rsidR="00386F5F" w:rsidRPr="00386F5F" w14:paraId="31BCF338"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2685286E"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Kevin Durant</w:t>
            </w:r>
          </w:p>
        </w:tc>
        <w:tc>
          <w:tcPr>
            <w:tcW w:w="960" w:type="dxa"/>
            <w:noWrap/>
            <w:hideMark/>
          </w:tcPr>
          <w:p w14:paraId="5D6CCB37" w14:textId="77777777" w:rsidR="00386F5F" w:rsidRPr="00386F5F" w:rsidRDefault="00386F5F" w:rsidP="00386F5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25.02743</w:t>
            </w:r>
          </w:p>
        </w:tc>
      </w:tr>
      <w:tr w:rsidR="00386F5F" w:rsidRPr="00386F5F" w14:paraId="1FC23A8D"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38CB76F2" w14:textId="0B33866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Nikola Jok</w:t>
            </w:r>
            <w:r>
              <w:rPr>
                <w:rFonts w:ascii="Times New Roman" w:eastAsia="Times New Roman" w:hAnsi="Times New Roman" w:cs="Times New Roman"/>
                <w:sz w:val="24"/>
                <w:szCs w:val="24"/>
              </w:rPr>
              <w:t>ic</w:t>
            </w:r>
          </w:p>
        </w:tc>
        <w:tc>
          <w:tcPr>
            <w:tcW w:w="960" w:type="dxa"/>
            <w:noWrap/>
            <w:hideMark/>
          </w:tcPr>
          <w:p w14:paraId="709F0651" w14:textId="77777777" w:rsidR="00386F5F" w:rsidRPr="00386F5F" w:rsidRDefault="00386F5F" w:rsidP="00386F5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24.243</w:t>
            </w:r>
          </w:p>
        </w:tc>
      </w:tr>
      <w:tr w:rsidR="00386F5F" w:rsidRPr="00386F5F" w14:paraId="0EE78756"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794D0710"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John Stockton</w:t>
            </w:r>
          </w:p>
        </w:tc>
        <w:tc>
          <w:tcPr>
            <w:tcW w:w="960" w:type="dxa"/>
            <w:noWrap/>
            <w:hideMark/>
          </w:tcPr>
          <w:p w14:paraId="1B14FAD5" w14:textId="77777777" w:rsidR="00386F5F" w:rsidRPr="00386F5F" w:rsidRDefault="00386F5F" w:rsidP="00386F5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24.20105</w:t>
            </w:r>
          </w:p>
        </w:tc>
      </w:tr>
      <w:tr w:rsidR="00386F5F" w:rsidRPr="00386F5F" w14:paraId="16CC84B6"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633FAC6E"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Kevin Johnson</w:t>
            </w:r>
          </w:p>
        </w:tc>
        <w:tc>
          <w:tcPr>
            <w:tcW w:w="960" w:type="dxa"/>
            <w:noWrap/>
            <w:hideMark/>
          </w:tcPr>
          <w:p w14:paraId="1CC6EF06" w14:textId="77777777" w:rsidR="00386F5F" w:rsidRPr="00386F5F" w:rsidRDefault="00386F5F" w:rsidP="00386F5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23.561</w:t>
            </w:r>
          </w:p>
        </w:tc>
      </w:tr>
      <w:tr w:rsidR="00386F5F" w:rsidRPr="00386F5F" w14:paraId="0E372BF9"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3F0BF131"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Ja Morant</w:t>
            </w:r>
          </w:p>
        </w:tc>
        <w:tc>
          <w:tcPr>
            <w:tcW w:w="960" w:type="dxa"/>
            <w:noWrap/>
            <w:hideMark/>
          </w:tcPr>
          <w:p w14:paraId="4830ABAF" w14:textId="77777777" w:rsidR="00386F5F" w:rsidRPr="00386F5F" w:rsidRDefault="00386F5F" w:rsidP="00386F5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23.40933</w:t>
            </w:r>
          </w:p>
        </w:tc>
      </w:tr>
      <w:tr w:rsidR="00386F5F" w:rsidRPr="00386F5F" w14:paraId="265F164F"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759EA94C"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Allen Iverson</w:t>
            </w:r>
          </w:p>
        </w:tc>
        <w:tc>
          <w:tcPr>
            <w:tcW w:w="960" w:type="dxa"/>
            <w:noWrap/>
            <w:hideMark/>
          </w:tcPr>
          <w:p w14:paraId="62D1D180" w14:textId="77777777" w:rsidR="00386F5F" w:rsidRPr="00386F5F" w:rsidRDefault="00386F5F" w:rsidP="00386F5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23.2915</w:t>
            </w:r>
          </w:p>
        </w:tc>
      </w:tr>
      <w:tr w:rsidR="00386F5F" w:rsidRPr="00386F5F" w14:paraId="3B92D784"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28E7A360"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John Wall</w:t>
            </w:r>
          </w:p>
        </w:tc>
        <w:tc>
          <w:tcPr>
            <w:tcW w:w="960" w:type="dxa"/>
            <w:noWrap/>
            <w:hideMark/>
          </w:tcPr>
          <w:p w14:paraId="59736913" w14:textId="77777777" w:rsidR="00386F5F" w:rsidRPr="00386F5F" w:rsidRDefault="00386F5F" w:rsidP="00386F5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23.2855</w:t>
            </w:r>
          </w:p>
        </w:tc>
      </w:tr>
      <w:tr w:rsidR="00386F5F" w:rsidRPr="00386F5F" w14:paraId="684CF1B3"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0B62C616"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Kyrie Irving</w:t>
            </w:r>
          </w:p>
        </w:tc>
        <w:tc>
          <w:tcPr>
            <w:tcW w:w="960" w:type="dxa"/>
            <w:noWrap/>
            <w:hideMark/>
          </w:tcPr>
          <w:p w14:paraId="6755F961" w14:textId="77777777" w:rsidR="00386F5F" w:rsidRPr="00386F5F" w:rsidRDefault="00386F5F" w:rsidP="00386F5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22.9196</w:t>
            </w:r>
          </w:p>
        </w:tc>
      </w:tr>
      <w:tr w:rsidR="00386F5F" w:rsidRPr="00386F5F" w14:paraId="58EC3969"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6AE15CB5"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Isiah Thomas</w:t>
            </w:r>
          </w:p>
        </w:tc>
        <w:tc>
          <w:tcPr>
            <w:tcW w:w="960" w:type="dxa"/>
            <w:noWrap/>
            <w:hideMark/>
          </w:tcPr>
          <w:p w14:paraId="62AE6F2F" w14:textId="77777777" w:rsidR="00386F5F" w:rsidRPr="00386F5F" w:rsidRDefault="00386F5F" w:rsidP="00386F5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22.72685</w:t>
            </w:r>
          </w:p>
        </w:tc>
      </w:tr>
      <w:tr w:rsidR="00386F5F" w:rsidRPr="00386F5F" w14:paraId="6E4D674C"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79635B17"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Giannis Antetokounmpo</w:t>
            </w:r>
          </w:p>
        </w:tc>
        <w:tc>
          <w:tcPr>
            <w:tcW w:w="960" w:type="dxa"/>
            <w:noWrap/>
            <w:hideMark/>
          </w:tcPr>
          <w:p w14:paraId="73AA7B69" w14:textId="77777777" w:rsidR="00386F5F" w:rsidRPr="00386F5F" w:rsidRDefault="00386F5F" w:rsidP="00386F5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22.15278</w:t>
            </w:r>
          </w:p>
        </w:tc>
      </w:tr>
      <w:tr w:rsidR="00386F5F" w:rsidRPr="00386F5F" w14:paraId="5C193B26"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2A80CE10"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Charles Barkley</w:t>
            </w:r>
          </w:p>
        </w:tc>
        <w:tc>
          <w:tcPr>
            <w:tcW w:w="960" w:type="dxa"/>
            <w:noWrap/>
            <w:hideMark/>
          </w:tcPr>
          <w:p w14:paraId="2A6E149B" w14:textId="77777777" w:rsidR="00386F5F" w:rsidRPr="00386F5F" w:rsidRDefault="00386F5F" w:rsidP="00386F5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22.13027</w:t>
            </w:r>
          </w:p>
        </w:tc>
      </w:tr>
      <w:tr w:rsidR="00386F5F" w:rsidRPr="00386F5F" w14:paraId="627E65DF"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4EFF0D86"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Tim Hardaway</w:t>
            </w:r>
          </w:p>
        </w:tc>
        <w:tc>
          <w:tcPr>
            <w:tcW w:w="960" w:type="dxa"/>
            <w:noWrap/>
            <w:hideMark/>
          </w:tcPr>
          <w:p w14:paraId="29B6BD06" w14:textId="77777777" w:rsidR="00386F5F" w:rsidRPr="00386F5F" w:rsidRDefault="00386F5F" w:rsidP="00386F5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22.05369</w:t>
            </w:r>
          </w:p>
        </w:tc>
      </w:tr>
      <w:tr w:rsidR="00386F5F" w:rsidRPr="00386F5F" w14:paraId="454B082E"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2616FBEC"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Tyrese Haliburton</w:t>
            </w:r>
          </w:p>
        </w:tc>
        <w:tc>
          <w:tcPr>
            <w:tcW w:w="960" w:type="dxa"/>
            <w:noWrap/>
            <w:hideMark/>
          </w:tcPr>
          <w:p w14:paraId="5ACB5364" w14:textId="77777777" w:rsidR="00386F5F" w:rsidRPr="00386F5F" w:rsidRDefault="00386F5F" w:rsidP="00386F5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21.99133</w:t>
            </w:r>
          </w:p>
        </w:tc>
      </w:tr>
      <w:tr w:rsidR="00386F5F" w:rsidRPr="00386F5F" w14:paraId="59B0D33F"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6A85B948"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Anthony Davis</w:t>
            </w:r>
          </w:p>
        </w:tc>
        <w:tc>
          <w:tcPr>
            <w:tcW w:w="960" w:type="dxa"/>
            <w:noWrap/>
            <w:hideMark/>
          </w:tcPr>
          <w:p w14:paraId="2721E091" w14:textId="77777777" w:rsidR="00386F5F" w:rsidRPr="00386F5F" w:rsidRDefault="00386F5F" w:rsidP="00386F5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21.9367</w:t>
            </w:r>
          </w:p>
        </w:tc>
      </w:tr>
      <w:tr w:rsidR="00386F5F" w:rsidRPr="00386F5F" w14:paraId="561A0839"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6FA4F70B"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Karl-Anthony Towns</w:t>
            </w:r>
          </w:p>
        </w:tc>
        <w:tc>
          <w:tcPr>
            <w:tcW w:w="960" w:type="dxa"/>
            <w:noWrap/>
            <w:hideMark/>
          </w:tcPr>
          <w:p w14:paraId="26A65510" w14:textId="77777777" w:rsidR="00386F5F" w:rsidRPr="00386F5F" w:rsidRDefault="00386F5F" w:rsidP="00386F5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21.64543</w:t>
            </w:r>
          </w:p>
        </w:tc>
      </w:tr>
      <w:tr w:rsidR="00386F5F" w:rsidRPr="00386F5F" w14:paraId="78A934C2"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3FBA6280"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Joel Embiid</w:t>
            </w:r>
          </w:p>
        </w:tc>
        <w:tc>
          <w:tcPr>
            <w:tcW w:w="960" w:type="dxa"/>
            <w:noWrap/>
            <w:hideMark/>
          </w:tcPr>
          <w:p w14:paraId="6C61A2A3" w14:textId="77777777" w:rsidR="00386F5F" w:rsidRPr="00386F5F" w:rsidRDefault="00386F5F" w:rsidP="00386F5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21.57667</w:t>
            </w:r>
          </w:p>
        </w:tc>
      </w:tr>
      <w:tr w:rsidR="00386F5F" w:rsidRPr="00386F5F" w14:paraId="79CDE9DA"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0E59E5E6"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Ben Simmons</w:t>
            </w:r>
          </w:p>
        </w:tc>
        <w:tc>
          <w:tcPr>
            <w:tcW w:w="960" w:type="dxa"/>
            <w:noWrap/>
            <w:hideMark/>
          </w:tcPr>
          <w:p w14:paraId="29D55FEE" w14:textId="77777777" w:rsidR="00386F5F" w:rsidRPr="00386F5F" w:rsidRDefault="00386F5F" w:rsidP="00386F5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21.56325</w:t>
            </w:r>
          </w:p>
        </w:tc>
      </w:tr>
      <w:tr w:rsidR="00386F5F" w:rsidRPr="00386F5F" w14:paraId="3D3A485D"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6B913978"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Clyde Drexler</w:t>
            </w:r>
          </w:p>
        </w:tc>
        <w:tc>
          <w:tcPr>
            <w:tcW w:w="960" w:type="dxa"/>
            <w:noWrap/>
            <w:hideMark/>
          </w:tcPr>
          <w:p w14:paraId="3D569260" w14:textId="77777777" w:rsidR="00386F5F" w:rsidRPr="00386F5F" w:rsidRDefault="00386F5F" w:rsidP="00386F5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21.46444</w:t>
            </w:r>
          </w:p>
        </w:tc>
      </w:tr>
      <w:tr w:rsidR="00386F5F" w:rsidRPr="00386F5F" w14:paraId="34F379B6"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7FF6E94E"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Kobe Bryant</w:t>
            </w:r>
          </w:p>
        </w:tc>
        <w:tc>
          <w:tcPr>
            <w:tcW w:w="960" w:type="dxa"/>
            <w:noWrap/>
            <w:hideMark/>
          </w:tcPr>
          <w:p w14:paraId="3E614727" w14:textId="77777777" w:rsidR="00386F5F" w:rsidRPr="00386F5F" w:rsidRDefault="00386F5F" w:rsidP="00386F5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21.39053</w:t>
            </w:r>
          </w:p>
        </w:tc>
      </w:tr>
      <w:tr w:rsidR="00386F5F" w:rsidRPr="00386F5F" w14:paraId="282073CB"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7B910D16"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Jason Kidd</w:t>
            </w:r>
          </w:p>
        </w:tc>
        <w:tc>
          <w:tcPr>
            <w:tcW w:w="960" w:type="dxa"/>
            <w:noWrap/>
            <w:hideMark/>
          </w:tcPr>
          <w:p w14:paraId="06AFFA42" w14:textId="77777777" w:rsidR="00386F5F" w:rsidRPr="00386F5F" w:rsidRDefault="00386F5F" w:rsidP="00386F5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21.35495</w:t>
            </w:r>
          </w:p>
        </w:tc>
      </w:tr>
      <w:tr w:rsidR="00386F5F" w:rsidRPr="00386F5F" w14:paraId="12F126DA"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000706F8"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Zion Williamson</w:t>
            </w:r>
          </w:p>
        </w:tc>
        <w:tc>
          <w:tcPr>
            <w:tcW w:w="960" w:type="dxa"/>
            <w:noWrap/>
            <w:hideMark/>
          </w:tcPr>
          <w:p w14:paraId="28A311DD" w14:textId="77777777" w:rsidR="00386F5F" w:rsidRPr="00386F5F" w:rsidRDefault="00386F5F" w:rsidP="00386F5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21.3425</w:t>
            </w:r>
          </w:p>
        </w:tc>
      </w:tr>
      <w:tr w:rsidR="00386F5F" w:rsidRPr="00386F5F" w14:paraId="652E71FD"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486C38F6"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Karl Malone</w:t>
            </w:r>
          </w:p>
        </w:tc>
        <w:tc>
          <w:tcPr>
            <w:tcW w:w="960" w:type="dxa"/>
            <w:noWrap/>
            <w:hideMark/>
          </w:tcPr>
          <w:p w14:paraId="7AD1FEF2" w14:textId="77777777" w:rsidR="00386F5F" w:rsidRPr="00386F5F" w:rsidRDefault="00386F5F" w:rsidP="00386F5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21.26363</w:t>
            </w:r>
          </w:p>
        </w:tc>
      </w:tr>
      <w:tr w:rsidR="00386F5F" w:rsidRPr="00386F5F" w14:paraId="3300E6C9"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41D7DC4A"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Alex English</w:t>
            </w:r>
          </w:p>
        </w:tc>
        <w:tc>
          <w:tcPr>
            <w:tcW w:w="960" w:type="dxa"/>
            <w:noWrap/>
            <w:hideMark/>
          </w:tcPr>
          <w:p w14:paraId="112AD382" w14:textId="77777777" w:rsidR="00386F5F" w:rsidRPr="00386F5F" w:rsidRDefault="00386F5F" w:rsidP="00386F5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20.80955</w:t>
            </w:r>
          </w:p>
        </w:tc>
      </w:tr>
      <w:tr w:rsidR="00386F5F" w:rsidRPr="00386F5F" w14:paraId="7F797658"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44A28E94"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LaMelo Ball</w:t>
            </w:r>
          </w:p>
        </w:tc>
        <w:tc>
          <w:tcPr>
            <w:tcW w:w="960" w:type="dxa"/>
            <w:noWrap/>
            <w:hideMark/>
          </w:tcPr>
          <w:p w14:paraId="2B448A46" w14:textId="77777777" w:rsidR="00386F5F" w:rsidRPr="00386F5F" w:rsidRDefault="00386F5F" w:rsidP="00386F5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20.723</w:t>
            </w:r>
          </w:p>
        </w:tc>
      </w:tr>
      <w:tr w:rsidR="00386F5F" w:rsidRPr="00386F5F" w14:paraId="698C29FC"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71BE02C7"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Donovan Mitchell</w:t>
            </w:r>
          </w:p>
        </w:tc>
        <w:tc>
          <w:tcPr>
            <w:tcW w:w="960" w:type="dxa"/>
            <w:noWrap/>
            <w:hideMark/>
          </w:tcPr>
          <w:p w14:paraId="217D9364" w14:textId="77777777" w:rsidR="00386F5F" w:rsidRPr="00386F5F" w:rsidRDefault="00386F5F" w:rsidP="00386F5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20.6882</w:t>
            </w:r>
          </w:p>
        </w:tc>
      </w:tr>
      <w:tr w:rsidR="00386F5F" w:rsidRPr="00386F5F" w14:paraId="17D4D189"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41338D67"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Steve Nash</w:t>
            </w:r>
          </w:p>
        </w:tc>
        <w:tc>
          <w:tcPr>
            <w:tcW w:w="960" w:type="dxa"/>
            <w:noWrap/>
            <w:hideMark/>
          </w:tcPr>
          <w:p w14:paraId="71C46EA0" w14:textId="77777777" w:rsidR="00386F5F" w:rsidRPr="00386F5F" w:rsidRDefault="00386F5F" w:rsidP="00386F5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20.60171</w:t>
            </w:r>
          </w:p>
        </w:tc>
      </w:tr>
      <w:tr w:rsidR="00386F5F" w:rsidRPr="00386F5F" w14:paraId="62CEC9E7"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5A772D57"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Stephon Marbury</w:t>
            </w:r>
          </w:p>
        </w:tc>
        <w:tc>
          <w:tcPr>
            <w:tcW w:w="960" w:type="dxa"/>
            <w:noWrap/>
            <w:hideMark/>
          </w:tcPr>
          <w:p w14:paraId="291341C4" w14:textId="77777777" w:rsidR="00386F5F" w:rsidRPr="00386F5F" w:rsidRDefault="00386F5F" w:rsidP="00386F5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20.45464</w:t>
            </w:r>
          </w:p>
        </w:tc>
      </w:tr>
      <w:tr w:rsidR="00386F5F" w:rsidRPr="00386F5F" w14:paraId="343640F8"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32248A9F"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Dwyane Wade</w:t>
            </w:r>
          </w:p>
        </w:tc>
        <w:tc>
          <w:tcPr>
            <w:tcW w:w="960" w:type="dxa"/>
            <w:noWrap/>
            <w:hideMark/>
          </w:tcPr>
          <w:p w14:paraId="3EE6B839" w14:textId="77777777" w:rsidR="00386F5F" w:rsidRPr="00386F5F" w:rsidRDefault="00386F5F" w:rsidP="00386F5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20.20676</w:t>
            </w:r>
          </w:p>
        </w:tc>
      </w:tr>
      <w:tr w:rsidR="00386F5F" w:rsidRPr="00386F5F" w14:paraId="7484464B"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206730E7"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Gary Payton</w:t>
            </w:r>
          </w:p>
        </w:tc>
        <w:tc>
          <w:tcPr>
            <w:tcW w:w="960" w:type="dxa"/>
            <w:noWrap/>
            <w:hideMark/>
          </w:tcPr>
          <w:p w14:paraId="31CBDA59" w14:textId="77777777" w:rsidR="00386F5F" w:rsidRPr="00386F5F" w:rsidRDefault="00386F5F" w:rsidP="00386F5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20.1675</w:t>
            </w:r>
          </w:p>
        </w:tc>
      </w:tr>
      <w:tr w:rsidR="00386F5F" w:rsidRPr="00386F5F" w14:paraId="38DABAC6"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1189B3C5"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Adrian Dantley</w:t>
            </w:r>
          </w:p>
        </w:tc>
        <w:tc>
          <w:tcPr>
            <w:tcW w:w="960" w:type="dxa"/>
            <w:noWrap/>
            <w:hideMark/>
          </w:tcPr>
          <w:p w14:paraId="6AC23E3E" w14:textId="77777777" w:rsidR="00386F5F" w:rsidRPr="00386F5F" w:rsidRDefault="00386F5F" w:rsidP="00386F5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19.98364</w:t>
            </w:r>
          </w:p>
        </w:tc>
      </w:tr>
      <w:tr w:rsidR="00386F5F" w:rsidRPr="00386F5F" w14:paraId="607AD3D2"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3A3C0723"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De'Aaron Fox</w:t>
            </w:r>
          </w:p>
        </w:tc>
        <w:tc>
          <w:tcPr>
            <w:tcW w:w="960" w:type="dxa"/>
            <w:noWrap/>
            <w:hideMark/>
          </w:tcPr>
          <w:p w14:paraId="2BEA8EF3" w14:textId="77777777" w:rsidR="00386F5F" w:rsidRPr="00386F5F" w:rsidRDefault="00386F5F" w:rsidP="00386F5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19.9164</w:t>
            </w:r>
          </w:p>
        </w:tc>
      </w:tr>
      <w:tr w:rsidR="00386F5F" w:rsidRPr="00386F5F" w14:paraId="4CAA9D27"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631D0D6F"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Deron Williams</w:t>
            </w:r>
          </w:p>
        </w:tc>
        <w:tc>
          <w:tcPr>
            <w:tcW w:w="960" w:type="dxa"/>
            <w:noWrap/>
            <w:hideMark/>
          </w:tcPr>
          <w:p w14:paraId="6C99359C" w14:textId="77777777" w:rsidR="00386F5F" w:rsidRPr="00386F5F" w:rsidRDefault="00386F5F" w:rsidP="00386F5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19.84123</w:t>
            </w:r>
          </w:p>
        </w:tc>
      </w:tr>
      <w:tr w:rsidR="00386F5F" w:rsidRPr="00386F5F" w14:paraId="3FD1A834"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485BC832"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Kemba Walker</w:t>
            </w:r>
          </w:p>
        </w:tc>
        <w:tc>
          <w:tcPr>
            <w:tcW w:w="960" w:type="dxa"/>
            <w:noWrap/>
            <w:hideMark/>
          </w:tcPr>
          <w:p w14:paraId="041BF6A4" w14:textId="77777777" w:rsidR="00386F5F" w:rsidRPr="00386F5F" w:rsidRDefault="00386F5F" w:rsidP="00386F5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19.81055</w:t>
            </w:r>
          </w:p>
        </w:tc>
      </w:tr>
      <w:tr w:rsidR="00386F5F" w:rsidRPr="00386F5F" w14:paraId="1B478D64"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692E9653"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Jimmy Butler</w:t>
            </w:r>
          </w:p>
        </w:tc>
        <w:tc>
          <w:tcPr>
            <w:tcW w:w="960" w:type="dxa"/>
            <w:noWrap/>
            <w:hideMark/>
          </w:tcPr>
          <w:p w14:paraId="3B49DA46" w14:textId="77777777" w:rsidR="00386F5F" w:rsidRPr="00386F5F" w:rsidRDefault="00386F5F" w:rsidP="00386F5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19.62018</w:t>
            </w:r>
          </w:p>
        </w:tc>
      </w:tr>
      <w:tr w:rsidR="00386F5F" w:rsidRPr="00386F5F" w14:paraId="57150D19"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230806A1"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Gus Williams</w:t>
            </w:r>
          </w:p>
        </w:tc>
        <w:tc>
          <w:tcPr>
            <w:tcW w:w="960" w:type="dxa"/>
            <w:noWrap/>
            <w:hideMark/>
          </w:tcPr>
          <w:p w14:paraId="05F3050A" w14:textId="77777777" w:rsidR="00386F5F" w:rsidRPr="00386F5F" w:rsidRDefault="00386F5F" w:rsidP="00386F5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19.5895</w:t>
            </w:r>
          </w:p>
        </w:tc>
      </w:tr>
      <w:tr w:rsidR="00386F5F" w:rsidRPr="00386F5F" w14:paraId="33A5C87B"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5DA46853"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Devin Booker</w:t>
            </w:r>
          </w:p>
        </w:tc>
        <w:tc>
          <w:tcPr>
            <w:tcW w:w="960" w:type="dxa"/>
            <w:noWrap/>
            <w:hideMark/>
          </w:tcPr>
          <w:p w14:paraId="074315BE" w14:textId="77777777" w:rsidR="00386F5F" w:rsidRPr="00386F5F" w:rsidRDefault="00386F5F" w:rsidP="00386F5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19.53757</w:t>
            </w:r>
          </w:p>
        </w:tc>
      </w:tr>
      <w:tr w:rsidR="00386F5F" w:rsidRPr="00386F5F" w14:paraId="647D41AA"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7A08E1D5"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lastRenderedPageBreak/>
              <w:t>Kawhi Leonard</w:t>
            </w:r>
          </w:p>
        </w:tc>
        <w:tc>
          <w:tcPr>
            <w:tcW w:w="960" w:type="dxa"/>
            <w:noWrap/>
            <w:hideMark/>
          </w:tcPr>
          <w:p w14:paraId="41CCAFB3" w14:textId="77777777" w:rsidR="00386F5F" w:rsidRPr="00386F5F" w:rsidRDefault="00386F5F" w:rsidP="00386F5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19.43333</w:t>
            </w:r>
          </w:p>
        </w:tc>
      </w:tr>
      <w:tr w:rsidR="00386F5F" w:rsidRPr="00386F5F" w14:paraId="01A66FCE"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344CF638"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Mark Price</w:t>
            </w:r>
          </w:p>
        </w:tc>
        <w:tc>
          <w:tcPr>
            <w:tcW w:w="960" w:type="dxa"/>
            <w:noWrap/>
            <w:hideMark/>
          </w:tcPr>
          <w:p w14:paraId="078E858F" w14:textId="77777777" w:rsidR="00386F5F" w:rsidRPr="00386F5F" w:rsidRDefault="00386F5F" w:rsidP="00386F5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19.4113</w:t>
            </w:r>
          </w:p>
        </w:tc>
      </w:tr>
      <w:tr w:rsidR="00386F5F" w:rsidRPr="00386F5F" w14:paraId="603AB418"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691BF5CB" w14:textId="77777777" w:rsidR="00386F5F" w:rsidRPr="00386F5F" w:rsidRDefault="00386F5F" w:rsidP="00386F5F">
            <w:pPr>
              <w:rPr>
                <w:rFonts w:ascii="Times New Roman" w:eastAsia="Times New Roman" w:hAnsi="Times New Roman" w:cs="Times New Roman"/>
                <w:sz w:val="24"/>
                <w:szCs w:val="24"/>
              </w:rPr>
            </w:pPr>
            <w:r w:rsidRPr="00386F5F">
              <w:rPr>
                <w:rFonts w:ascii="Times New Roman" w:eastAsia="Times New Roman" w:hAnsi="Times New Roman" w:cs="Times New Roman"/>
                <w:sz w:val="24"/>
                <w:szCs w:val="24"/>
              </w:rPr>
              <w:t>Norm Nixon</w:t>
            </w:r>
          </w:p>
        </w:tc>
        <w:tc>
          <w:tcPr>
            <w:tcW w:w="960" w:type="dxa"/>
            <w:noWrap/>
            <w:hideMark/>
          </w:tcPr>
          <w:p w14:paraId="70B16348" w14:textId="77777777" w:rsidR="00386F5F" w:rsidRPr="00386F5F" w:rsidRDefault="00386F5F" w:rsidP="00386F5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86F5F">
              <w:rPr>
                <w:rFonts w:ascii="Times New Roman" w:eastAsia="Times New Roman" w:hAnsi="Times New Roman" w:cs="Times New Roman"/>
                <w:color w:val="000000"/>
                <w:sz w:val="24"/>
                <w:szCs w:val="24"/>
              </w:rPr>
              <w:t>19.41057</w:t>
            </w:r>
          </w:p>
        </w:tc>
      </w:tr>
    </w:tbl>
    <w:p w14:paraId="1CC55284" w14:textId="1600AE86" w:rsidR="00027767" w:rsidRPr="00B61F6B" w:rsidRDefault="00386F5F" w:rsidP="003C1F05">
      <w:pPr>
        <w:pStyle w:val="NormalWeb"/>
        <w:spacing w:before="0" w:beforeAutospacing="0" w:after="0" w:afterAutospacing="0" w:line="480" w:lineRule="auto"/>
        <w:textAlignment w:val="baseline"/>
        <w:rPr>
          <w:color w:val="000000"/>
        </w:rPr>
      </w:pPr>
      <w:r>
        <w:rPr>
          <w:color w:val="000000"/>
        </w:rPr>
        <w:br w:type="textWrapping" w:clear="all"/>
      </w:r>
    </w:p>
    <w:p w14:paraId="1FBF827C" w14:textId="6371B099" w:rsidR="00140472" w:rsidRDefault="00140472" w:rsidP="00140472">
      <w:pPr>
        <w:pStyle w:val="NormalWeb"/>
        <w:spacing w:before="0" w:beforeAutospacing="0" w:after="0" w:afterAutospacing="0" w:line="480" w:lineRule="auto"/>
        <w:ind w:left="360"/>
        <w:textAlignment w:val="baseline"/>
        <w:rPr>
          <w:b/>
          <w:bCs/>
          <w:color w:val="000000"/>
        </w:rPr>
      </w:pPr>
      <w:r>
        <w:rPr>
          <w:b/>
          <w:bCs/>
          <w:color w:val="000000"/>
        </w:rPr>
        <w:t xml:space="preserve">A4: </w:t>
      </w:r>
      <w:r w:rsidRPr="00B61F6B">
        <w:rPr>
          <w:color w:val="000000"/>
        </w:rPr>
        <w:t>Familiarity Ranked List:</w:t>
      </w:r>
      <w:r>
        <w:rPr>
          <w:b/>
          <w:bCs/>
          <w:color w:val="000000"/>
        </w:rPr>
        <w:t xml:space="preserve"> </w:t>
      </w:r>
    </w:p>
    <w:p w14:paraId="71C727FF" w14:textId="77777777" w:rsidR="00386F5F" w:rsidRDefault="00386F5F" w:rsidP="00140472">
      <w:pPr>
        <w:pStyle w:val="NormalWeb"/>
        <w:spacing w:before="0" w:beforeAutospacing="0" w:after="0" w:afterAutospacing="0" w:line="480" w:lineRule="auto"/>
        <w:ind w:left="360"/>
        <w:textAlignment w:val="baseline"/>
        <w:rPr>
          <w:b/>
          <w:bCs/>
          <w:color w:val="000000"/>
        </w:rPr>
      </w:pPr>
    </w:p>
    <w:tbl>
      <w:tblPr>
        <w:tblStyle w:val="GridTable2"/>
        <w:tblW w:w="3173" w:type="dxa"/>
        <w:tblLook w:val="04A0" w:firstRow="1" w:lastRow="0" w:firstColumn="1" w:lastColumn="0" w:noHBand="0" w:noVBand="1"/>
      </w:tblPr>
      <w:tblGrid>
        <w:gridCol w:w="2213"/>
        <w:gridCol w:w="960"/>
      </w:tblGrid>
      <w:tr w:rsidR="00FE5932" w:rsidRPr="00FE5932" w14:paraId="48C8CF42" w14:textId="77777777" w:rsidTr="000A2B2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63D21487"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Player</w:t>
            </w:r>
          </w:p>
        </w:tc>
        <w:tc>
          <w:tcPr>
            <w:tcW w:w="960" w:type="dxa"/>
            <w:noWrap/>
            <w:hideMark/>
          </w:tcPr>
          <w:p w14:paraId="0D6A79A1" w14:textId="77777777" w:rsidR="00FE5932" w:rsidRPr="00FE5932" w:rsidRDefault="00FE5932" w:rsidP="00FE593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Rank</w:t>
            </w:r>
          </w:p>
        </w:tc>
      </w:tr>
      <w:tr w:rsidR="00FE5932" w:rsidRPr="00FE5932" w14:paraId="6BB97174"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5AC3F28A"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Stephen Curry</w:t>
            </w:r>
          </w:p>
        </w:tc>
        <w:tc>
          <w:tcPr>
            <w:tcW w:w="960" w:type="dxa"/>
            <w:noWrap/>
            <w:hideMark/>
          </w:tcPr>
          <w:p w14:paraId="2A3C70A0" w14:textId="77777777" w:rsidR="00FE5932" w:rsidRPr="00FE5932" w:rsidRDefault="00FE5932" w:rsidP="00FE59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50</w:t>
            </w:r>
          </w:p>
        </w:tc>
      </w:tr>
      <w:tr w:rsidR="00FE5932" w:rsidRPr="00FE5932" w14:paraId="09DC4537"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44426C59"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LeBron James</w:t>
            </w:r>
          </w:p>
        </w:tc>
        <w:tc>
          <w:tcPr>
            <w:tcW w:w="960" w:type="dxa"/>
            <w:noWrap/>
            <w:hideMark/>
          </w:tcPr>
          <w:p w14:paraId="434359E4" w14:textId="77777777" w:rsidR="00FE5932" w:rsidRPr="00FE5932" w:rsidRDefault="00FE5932" w:rsidP="00FE593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49</w:t>
            </w:r>
          </w:p>
        </w:tc>
      </w:tr>
      <w:tr w:rsidR="00FE5932" w:rsidRPr="00FE5932" w14:paraId="15180C96"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62580A19"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Kobe Bryant</w:t>
            </w:r>
          </w:p>
        </w:tc>
        <w:tc>
          <w:tcPr>
            <w:tcW w:w="960" w:type="dxa"/>
            <w:noWrap/>
            <w:hideMark/>
          </w:tcPr>
          <w:p w14:paraId="668846FC" w14:textId="77777777" w:rsidR="00FE5932" w:rsidRPr="00FE5932" w:rsidRDefault="00FE5932" w:rsidP="00FE59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48</w:t>
            </w:r>
          </w:p>
        </w:tc>
      </w:tr>
      <w:tr w:rsidR="00FE5932" w:rsidRPr="00FE5932" w14:paraId="43E8CFC7"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56A7A491"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James Harden</w:t>
            </w:r>
          </w:p>
        </w:tc>
        <w:tc>
          <w:tcPr>
            <w:tcW w:w="960" w:type="dxa"/>
            <w:noWrap/>
            <w:hideMark/>
          </w:tcPr>
          <w:p w14:paraId="786132DA" w14:textId="77777777" w:rsidR="00FE5932" w:rsidRPr="00FE5932" w:rsidRDefault="00FE5932" w:rsidP="00FE593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47</w:t>
            </w:r>
          </w:p>
        </w:tc>
      </w:tr>
      <w:tr w:rsidR="00FE5932" w:rsidRPr="00FE5932" w14:paraId="44279763"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5577E56D"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Michael Jordan</w:t>
            </w:r>
          </w:p>
        </w:tc>
        <w:tc>
          <w:tcPr>
            <w:tcW w:w="960" w:type="dxa"/>
            <w:noWrap/>
            <w:hideMark/>
          </w:tcPr>
          <w:p w14:paraId="73A96228" w14:textId="77777777" w:rsidR="00FE5932" w:rsidRPr="00FE5932" w:rsidRDefault="00FE5932" w:rsidP="00FE59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46</w:t>
            </w:r>
          </w:p>
        </w:tc>
      </w:tr>
      <w:tr w:rsidR="00FE5932" w:rsidRPr="00FE5932" w14:paraId="0022DD84"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3DE7785F"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Kevin Durant</w:t>
            </w:r>
          </w:p>
        </w:tc>
        <w:tc>
          <w:tcPr>
            <w:tcW w:w="960" w:type="dxa"/>
            <w:noWrap/>
            <w:hideMark/>
          </w:tcPr>
          <w:p w14:paraId="7401B252" w14:textId="77777777" w:rsidR="00FE5932" w:rsidRPr="00FE5932" w:rsidRDefault="00FE5932" w:rsidP="00FE593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45</w:t>
            </w:r>
          </w:p>
        </w:tc>
      </w:tr>
      <w:tr w:rsidR="00FE5932" w:rsidRPr="00FE5932" w14:paraId="38ACEB02"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5498CFD1"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Magic Johnson</w:t>
            </w:r>
          </w:p>
        </w:tc>
        <w:tc>
          <w:tcPr>
            <w:tcW w:w="960" w:type="dxa"/>
            <w:noWrap/>
            <w:hideMark/>
          </w:tcPr>
          <w:p w14:paraId="05696DFB" w14:textId="77777777" w:rsidR="00FE5932" w:rsidRPr="00FE5932" w:rsidRDefault="00FE5932" w:rsidP="00FE59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44</w:t>
            </w:r>
          </w:p>
        </w:tc>
      </w:tr>
      <w:tr w:rsidR="00FE5932" w:rsidRPr="00FE5932" w14:paraId="45C2778D"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5CC087BD"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Larry Bird</w:t>
            </w:r>
          </w:p>
        </w:tc>
        <w:tc>
          <w:tcPr>
            <w:tcW w:w="960" w:type="dxa"/>
            <w:noWrap/>
            <w:hideMark/>
          </w:tcPr>
          <w:p w14:paraId="61243998" w14:textId="77777777" w:rsidR="00FE5932" w:rsidRPr="00FE5932" w:rsidRDefault="00FE5932" w:rsidP="00FE593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43</w:t>
            </w:r>
          </w:p>
        </w:tc>
      </w:tr>
      <w:tr w:rsidR="00FE5932" w:rsidRPr="00FE5932" w14:paraId="6AD1AC87"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50713550"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Kawhi Leonard</w:t>
            </w:r>
          </w:p>
        </w:tc>
        <w:tc>
          <w:tcPr>
            <w:tcW w:w="960" w:type="dxa"/>
            <w:noWrap/>
            <w:hideMark/>
          </w:tcPr>
          <w:p w14:paraId="221716C8" w14:textId="77777777" w:rsidR="00FE5932" w:rsidRPr="00FE5932" w:rsidRDefault="00FE5932" w:rsidP="00FE59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42</w:t>
            </w:r>
          </w:p>
        </w:tc>
      </w:tr>
      <w:tr w:rsidR="00FE5932" w:rsidRPr="00FE5932" w14:paraId="74C5E47E"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08D4A7E4"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Jason Kidd</w:t>
            </w:r>
          </w:p>
        </w:tc>
        <w:tc>
          <w:tcPr>
            <w:tcW w:w="960" w:type="dxa"/>
            <w:noWrap/>
            <w:hideMark/>
          </w:tcPr>
          <w:p w14:paraId="61397838" w14:textId="77777777" w:rsidR="00FE5932" w:rsidRPr="00FE5932" w:rsidRDefault="00FE5932" w:rsidP="00FE593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41</w:t>
            </w:r>
          </w:p>
        </w:tc>
      </w:tr>
      <w:tr w:rsidR="00FE5932" w:rsidRPr="00FE5932" w14:paraId="600ED91E"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66DBA20B"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Allen Iverson</w:t>
            </w:r>
          </w:p>
        </w:tc>
        <w:tc>
          <w:tcPr>
            <w:tcW w:w="960" w:type="dxa"/>
            <w:noWrap/>
            <w:hideMark/>
          </w:tcPr>
          <w:p w14:paraId="12E46BF9" w14:textId="77777777" w:rsidR="00FE5932" w:rsidRPr="00FE5932" w:rsidRDefault="00FE5932" w:rsidP="00FE59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40</w:t>
            </w:r>
          </w:p>
        </w:tc>
      </w:tr>
      <w:tr w:rsidR="00FE5932" w:rsidRPr="00FE5932" w14:paraId="66B257B4"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34AC2D70"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Dirk Nowitzki</w:t>
            </w:r>
          </w:p>
        </w:tc>
        <w:tc>
          <w:tcPr>
            <w:tcW w:w="960" w:type="dxa"/>
            <w:noWrap/>
            <w:hideMark/>
          </w:tcPr>
          <w:p w14:paraId="4C57FDD9" w14:textId="77777777" w:rsidR="00FE5932" w:rsidRPr="00FE5932" w:rsidRDefault="00FE5932" w:rsidP="00FE593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39</w:t>
            </w:r>
          </w:p>
        </w:tc>
      </w:tr>
      <w:tr w:rsidR="00FE5932" w:rsidRPr="00FE5932" w14:paraId="04360D5B"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62DB877B"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Chris Paul</w:t>
            </w:r>
          </w:p>
        </w:tc>
        <w:tc>
          <w:tcPr>
            <w:tcW w:w="960" w:type="dxa"/>
            <w:noWrap/>
            <w:hideMark/>
          </w:tcPr>
          <w:p w14:paraId="1AE95386" w14:textId="77777777" w:rsidR="00FE5932" w:rsidRPr="00FE5932" w:rsidRDefault="00FE5932" w:rsidP="00FE59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38</w:t>
            </w:r>
          </w:p>
        </w:tc>
      </w:tr>
      <w:tr w:rsidR="00FE5932" w:rsidRPr="00FE5932" w14:paraId="3D2C6919"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28AB0F16"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Shaquille O'Neal</w:t>
            </w:r>
          </w:p>
        </w:tc>
        <w:tc>
          <w:tcPr>
            <w:tcW w:w="960" w:type="dxa"/>
            <w:noWrap/>
            <w:hideMark/>
          </w:tcPr>
          <w:p w14:paraId="456E8D38" w14:textId="77777777" w:rsidR="00FE5932" w:rsidRPr="00FE5932" w:rsidRDefault="00FE5932" w:rsidP="00FE593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37</w:t>
            </w:r>
          </w:p>
        </w:tc>
      </w:tr>
      <w:tr w:rsidR="00FE5932" w:rsidRPr="00FE5932" w14:paraId="48DA6179"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6BC8B00F"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Tim Duncan</w:t>
            </w:r>
          </w:p>
        </w:tc>
        <w:tc>
          <w:tcPr>
            <w:tcW w:w="960" w:type="dxa"/>
            <w:noWrap/>
            <w:hideMark/>
          </w:tcPr>
          <w:p w14:paraId="0D171056" w14:textId="77777777" w:rsidR="00FE5932" w:rsidRPr="00FE5932" w:rsidRDefault="00FE5932" w:rsidP="00FE59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36</w:t>
            </w:r>
          </w:p>
        </w:tc>
      </w:tr>
      <w:tr w:rsidR="00FE5932" w:rsidRPr="00FE5932" w14:paraId="457B0F13"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7CDA3B91"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Scottie Pippen</w:t>
            </w:r>
          </w:p>
        </w:tc>
        <w:tc>
          <w:tcPr>
            <w:tcW w:w="960" w:type="dxa"/>
            <w:noWrap/>
            <w:hideMark/>
          </w:tcPr>
          <w:p w14:paraId="5B2C16FF" w14:textId="77777777" w:rsidR="00FE5932" w:rsidRPr="00FE5932" w:rsidRDefault="00FE5932" w:rsidP="00FE593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35</w:t>
            </w:r>
          </w:p>
        </w:tc>
      </w:tr>
      <w:tr w:rsidR="00FE5932" w:rsidRPr="00FE5932" w14:paraId="15D4559C"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1CFE2EF6"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Russell Westbrook</w:t>
            </w:r>
          </w:p>
        </w:tc>
        <w:tc>
          <w:tcPr>
            <w:tcW w:w="960" w:type="dxa"/>
            <w:noWrap/>
            <w:hideMark/>
          </w:tcPr>
          <w:p w14:paraId="5E5C4BC9" w14:textId="77777777" w:rsidR="00FE5932" w:rsidRPr="00FE5932" w:rsidRDefault="00FE5932" w:rsidP="00FE59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34</w:t>
            </w:r>
          </w:p>
        </w:tc>
      </w:tr>
      <w:tr w:rsidR="00FE5932" w:rsidRPr="00FE5932" w14:paraId="06A29366"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0DE4F141"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Kevin Garnett</w:t>
            </w:r>
          </w:p>
        </w:tc>
        <w:tc>
          <w:tcPr>
            <w:tcW w:w="960" w:type="dxa"/>
            <w:noWrap/>
            <w:hideMark/>
          </w:tcPr>
          <w:p w14:paraId="23080B34" w14:textId="77777777" w:rsidR="00FE5932" w:rsidRPr="00FE5932" w:rsidRDefault="00FE5932" w:rsidP="00FE593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33</w:t>
            </w:r>
          </w:p>
        </w:tc>
      </w:tr>
      <w:tr w:rsidR="00FE5932" w:rsidRPr="00FE5932" w14:paraId="6F693A0C"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25FD6ACD"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Carmelo Anthony</w:t>
            </w:r>
          </w:p>
        </w:tc>
        <w:tc>
          <w:tcPr>
            <w:tcW w:w="960" w:type="dxa"/>
            <w:noWrap/>
            <w:hideMark/>
          </w:tcPr>
          <w:p w14:paraId="05F6FD8A" w14:textId="77777777" w:rsidR="00FE5932" w:rsidRPr="00FE5932" w:rsidRDefault="00FE5932" w:rsidP="00FE59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32</w:t>
            </w:r>
          </w:p>
        </w:tc>
      </w:tr>
      <w:tr w:rsidR="00FE5932" w:rsidRPr="00FE5932" w14:paraId="3B3B33B5"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32E4D0ED"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Steve Nash</w:t>
            </w:r>
          </w:p>
        </w:tc>
        <w:tc>
          <w:tcPr>
            <w:tcW w:w="960" w:type="dxa"/>
            <w:noWrap/>
            <w:hideMark/>
          </w:tcPr>
          <w:p w14:paraId="0F2FE39A" w14:textId="77777777" w:rsidR="00FE5932" w:rsidRPr="00FE5932" w:rsidRDefault="00FE5932" w:rsidP="00FE593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31</w:t>
            </w:r>
          </w:p>
        </w:tc>
      </w:tr>
      <w:tr w:rsidR="00FE5932" w:rsidRPr="00FE5932" w14:paraId="727D06B6"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693B7966"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Charles Barkley</w:t>
            </w:r>
          </w:p>
        </w:tc>
        <w:tc>
          <w:tcPr>
            <w:tcW w:w="960" w:type="dxa"/>
            <w:noWrap/>
            <w:hideMark/>
          </w:tcPr>
          <w:p w14:paraId="29AD254F" w14:textId="77777777" w:rsidR="00FE5932" w:rsidRPr="00FE5932" w:rsidRDefault="00FE5932" w:rsidP="00FE59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30</w:t>
            </w:r>
          </w:p>
        </w:tc>
      </w:tr>
      <w:tr w:rsidR="00FE5932" w:rsidRPr="00FE5932" w14:paraId="54D88AB4"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41776B1B"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Clyde Drexler</w:t>
            </w:r>
          </w:p>
        </w:tc>
        <w:tc>
          <w:tcPr>
            <w:tcW w:w="960" w:type="dxa"/>
            <w:noWrap/>
            <w:hideMark/>
          </w:tcPr>
          <w:p w14:paraId="1D54AF5F" w14:textId="77777777" w:rsidR="00FE5932" w:rsidRPr="00FE5932" w:rsidRDefault="00FE5932" w:rsidP="00FE593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29</w:t>
            </w:r>
          </w:p>
        </w:tc>
      </w:tr>
      <w:tr w:rsidR="00FE5932" w:rsidRPr="00FE5932" w14:paraId="4AF8B76D"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124E0844"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Anthony Davis</w:t>
            </w:r>
          </w:p>
        </w:tc>
        <w:tc>
          <w:tcPr>
            <w:tcW w:w="960" w:type="dxa"/>
            <w:noWrap/>
            <w:hideMark/>
          </w:tcPr>
          <w:p w14:paraId="569FC941" w14:textId="77777777" w:rsidR="00FE5932" w:rsidRPr="00FE5932" w:rsidRDefault="00FE5932" w:rsidP="00FE59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28</w:t>
            </w:r>
          </w:p>
        </w:tc>
      </w:tr>
      <w:tr w:rsidR="00FE5932" w:rsidRPr="00FE5932" w14:paraId="0E2FB2DD"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42A1B141"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David Robinson</w:t>
            </w:r>
          </w:p>
        </w:tc>
        <w:tc>
          <w:tcPr>
            <w:tcW w:w="960" w:type="dxa"/>
            <w:noWrap/>
            <w:hideMark/>
          </w:tcPr>
          <w:p w14:paraId="5019F097" w14:textId="77777777" w:rsidR="00FE5932" w:rsidRPr="00FE5932" w:rsidRDefault="00FE5932" w:rsidP="00FE593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27</w:t>
            </w:r>
          </w:p>
        </w:tc>
      </w:tr>
      <w:tr w:rsidR="00FE5932" w:rsidRPr="00FE5932" w14:paraId="4AAAC72E"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56ED923D"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Damian Lillard</w:t>
            </w:r>
          </w:p>
        </w:tc>
        <w:tc>
          <w:tcPr>
            <w:tcW w:w="960" w:type="dxa"/>
            <w:noWrap/>
            <w:hideMark/>
          </w:tcPr>
          <w:p w14:paraId="731012B6" w14:textId="77777777" w:rsidR="00FE5932" w:rsidRPr="00FE5932" w:rsidRDefault="00FE5932" w:rsidP="00FE59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26</w:t>
            </w:r>
          </w:p>
        </w:tc>
      </w:tr>
      <w:tr w:rsidR="00FE5932" w:rsidRPr="00FE5932" w14:paraId="25C18E5B"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14A7FB51"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James Worthy</w:t>
            </w:r>
          </w:p>
        </w:tc>
        <w:tc>
          <w:tcPr>
            <w:tcW w:w="960" w:type="dxa"/>
            <w:noWrap/>
            <w:hideMark/>
          </w:tcPr>
          <w:p w14:paraId="0B611078" w14:textId="77777777" w:rsidR="00FE5932" w:rsidRPr="00FE5932" w:rsidRDefault="00FE5932" w:rsidP="00FE593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25</w:t>
            </w:r>
          </w:p>
        </w:tc>
      </w:tr>
      <w:tr w:rsidR="00FE5932" w:rsidRPr="00FE5932" w14:paraId="72E0B050"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0D7F0CD5"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Reggie Miller</w:t>
            </w:r>
          </w:p>
        </w:tc>
        <w:tc>
          <w:tcPr>
            <w:tcW w:w="960" w:type="dxa"/>
            <w:noWrap/>
            <w:hideMark/>
          </w:tcPr>
          <w:p w14:paraId="5E1BFDB3" w14:textId="77777777" w:rsidR="00FE5932" w:rsidRPr="00FE5932" w:rsidRDefault="00FE5932" w:rsidP="00FE59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24</w:t>
            </w:r>
          </w:p>
        </w:tc>
      </w:tr>
      <w:tr w:rsidR="00FE5932" w:rsidRPr="00FE5932" w14:paraId="03DD1063"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30D8E9AB"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Hakeem Olajuwon</w:t>
            </w:r>
          </w:p>
        </w:tc>
        <w:tc>
          <w:tcPr>
            <w:tcW w:w="960" w:type="dxa"/>
            <w:noWrap/>
            <w:hideMark/>
          </w:tcPr>
          <w:p w14:paraId="0C8921A9" w14:textId="77777777" w:rsidR="00FE5932" w:rsidRPr="00FE5932" w:rsidRDefault="00FE5932" w:rsidP="00FE593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23</w:t>
            </w:r>
          </w:p>
        </w:tc>
      </w:tr>
      <w:tr w:rsidR="00FE5932" w:rsidRPr="00FE5932" w14:paraId="6019D8D1"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52CA5E16"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Giannis Antetokounmpo</w:t>
            </w:r>
          </w:p>
        </w:tc>
        <w:tc>
          <w:tcPr>
            <w:tcW w:w="960" w:type="dxa"/>
            <w:noWrap/>
            <w:hideMark/>
          </w:tcPr>
          <w:p w14:paraId="38884DB5" w14:textId="77777777" w:rsidR="00FE5932" w:rsidRPr="00FE5932" w:rsidRDefault="00FE5932" w:rsidP="00FE59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22</w:t>
            </w:r>
          </w:p>
        </w:tc>
      </w:tr>
      <w:tr w:rsidR="00FE5932" w:rsidRPr="00FE5932" w14:paraId="20F1F2D2"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5A9FAF61"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Dwyane Wade</w:t>
            </w:r>
          </w:p>
        </w:tc>
        <w:tc>
          <w:tcPr>
            <w:tcW w:w="960" w:type="dxa"/>
            <w:noWrap/>
            <w:hideMark/>
          </w:tcPr>
          <w:p w14:paraId="3B17F3D5" w14:textId="77777777" w:rsidR="00FE5932" w:rsidRPr="00FE5932" w:rsidRDefault="00FE5932" w:rsidP="00FE593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21</w:t>
            </w:r>
          </w:p>
        </w:tc>
      </w:tr>
      <w:tr w:rsidR="00FE5932" w:rsidRPr="00FE5932" w14:paraId="688D041B"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7CFD1DDB"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Ray Allen</w:t>
            </w:r>
          </w:p>
        </w:tc>
        <w:tc>
          <w:tcPr>
            <w:tcW w:w="960" w:type="dxa"/>
            <w:noWrap/>
            <w:hideMark/>
          </w:tcPr>
          <w:p w14:paraId="156F43E9" w14:textId="77777777" w:rsidR="00FE5932" w:rsidRPr="00FE5932" w:rsidRDefault="00FE5932" w:rsidP="00FE59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19</w:t>
            </w:r>
          </w:p>
        </w:tc>
      </w:tr>
      <w:tr w:rsidR="00FE5932" w:rsidRPr="00FE5932" w14:paraId="1099E5C3"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04E35E13"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Julius Erving</w:t>
            </w:r>
          </w:p>
        </w:tc>
        <w:tc>
          <w:tcPr>
            <w:tcW w:w="960" w:type="dxa"/>
            <w:noWrap/>
            <w:hideMark/>
          </w:tcPr>
          <w:p w14:paraId="219C9F59" w14:textId="77777777" w:rsidR="00FE5932" w:rsidRPr="00FE5932" w:rsidRDefault="00FE5932" w:rsidP="00FE593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20</w:t>
            </w:r>
          </w:p>
        </w:tc>
      </w:tr>
      <w:tr w:rsidR="00FE5932" w:rsidRPr="00FE5932" w14:paraId="1E114751"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7B1027CD"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lastRenderedPageBreak/>
              <w:t>Dennis Rodman</w:t>
            </w:r>
          </w:p>
        </w:tc>
        <w:tc>
          <w:tcPr>
            <w:tcW w:w="960" w:type="dxa"/>
            <w:noWrap/>
            <w:hideMark/>
          </w:tcPr>
          <w:p w14:paraId="35D3EBFE" w14:textId="77777777" w:rsidR="00FE5932" w:rsidRPr="00FE5932" w:rsidRDefault="00FE5932" w:rsidP="00FE59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18</w:t>
            </w:r>
          </w:p>
        </w:tc>
      </w:tr>
      <w:tr w:rsidR="00FE5932" w:rsidRPr="00FE5932" w14:paraId="3D61CC4D"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17E9B250"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Patrick Ewing</w:t>
            </w:r>
          </w:p>
        </w:tc>
        <w:tc>
          <w:tcPr>
            <w:tcW w:w="960" w:type="dxa"/>
            <w:noWrap/>
            <w:hideMark/>
          </w:tcPr>
          <w:p w14:paraId="7B6A7044" w14:textId="77777777" w:rsidR="00FE5932" w:rsidRPr="00FE5932" w:rsidRDefault="00FE5932" w:rsidP="00FE593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17</w:t>
            </w:r>
          </w:p>
        </w:tc>
      </w:tr>
      <w:tr w:rsidR="00FE5932" w:rsidRPr="00FE5932" w14:paraId="3509B885"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6BE77984"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Gary Payton</w:t>
            </w:r>
          </w:p>
        </w:tc>
        <w:tc>
          <w:tcPr>
            <w:tcW w:w="960" w:type="dxa"/>
            <w:noWrap/>
            <w:hideMark/>
          </w:tcPr>
          <w:p w14:paraId="2A2DAB19" w14:textId="77777777" w:rsidR="00FE5932" w:rsidRPr="00FE5932" w:rsidRDefault="00FE5932" w:rsidP="00FE59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16</w:t>
            </w:r>
          </w:p>
        </w:tc>
      </w:tr>
      <w:tr w:rsidR="00FE5932" w:rsidRPr="00FE5932" w14:paraId="38F4B4D5"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50F8A95F"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Bill Walton</w:t>
            </w:r>
          </w:p>
        </w:tc>
        <w:tc>
          <w:tcPr>
            <w:tcW w:w="960" w:type="dxa"/>
            <w:noWrap/>
            <w:hideMark/>
          </w:tcPr>
          <w:p w14:paraId="6E86804B" w14:textId="77777777" w:rsidR="00FE5932" w:rsidRPr="00FE5932" w:rsidRDefault="00FE5932" w:rsidP="00FE593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15</w:t>
            </w:r>
          </w:p>
        </w:tc>
      </w:tr>
      <w:tr w:rsidR="00FE5932" w:rsidRPr="00FE5932" w14:paraId="3577BF87"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1ECA2553"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Robert Parish</w:t>
            </w:r>
          </w:p>
        </w:tc>
        <w:tc>
          <w:tcPr>
            <w:tcW w:w="960" w:type="dxa"/>
            <w:noWrap/>
            <w:hideMark/>
          </w:tcPr>
          <w:p w14:paraId="4C06A1BD" w14:textId="77777777" w:rsidR="00FE5932" w:rsidRPr="00FE5932" w:rsidRDefault="00FE5932" w:rsidP="00FE59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14</w:t>
            </w:r>
          </w:p>
        </w:tc>
      </w:tr>
      <w:tr w:rsidR="00FE5932" w:rsidRPr="00FE5932" w14:paraId="5C13A6B6"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4DFB7F26"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Kareem Abdul-Jabbar</w:t>
            </w:r>
          </w:p>
        </w:tc>
        <w:tc>
          <w:tcPr>
            <w:tcW w:w="960" w:type="dxa"/>
            <w:noWrap/>
            <w:hideMark/>
          </w:tcPr>
          <w:p w14:paraId="4449BE3B" w14:textId="77777777" w:rsidR="00FE5932" w:rsidRPr="00FE5932" w:rsidRDefault="00FE5932" w:rsidP="00FE593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13</w:t>
            </w:r>
          </w:p>
        </w:tc>
      </w:tr>
      <w:tr w:rsidR="00FE5932" w:rsidRPr="00FE5932" w14:paraId="078F4329"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78EF86AE"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Moses Malone</w:t>
            </w:r>
          </w:p>
        </w:tc>
        <w:tc>
          <w:tcPr>
            <w:tcW w:w="960" w:type="dxa"/>
            <w:noWrap/>
            <w:hideMark/>
          </w:tcPr>
          <w:p w14:paraId="180EB700" w14:textId="77777777" w:rsidR="00FE5932" w:rsidRPr="00FE5932" w:rsidRDefault="00FE5932" w:rsidP="00FE59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12</w:t>
            </w:r>
          </w:p>
        </w:tc>
      </w:tr>
      <w:tr w:rsidR="00FE5932" w:rsidRPr="00FE5932" w14:paraId="6D1CEBF2"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1E102C4D"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Isiah Thomas</w:t>
            </w:r>
          </w:p>
        </w:tc>
        <w:tc>
          <w:tcPr>
            <w:tcW w:w="960" w:type="dxa"/>
            <w:noWrap/>
            <w:hideMark/>
          </w:tcPr>
          <w:p w14:paraId="6D80467C" w14:textId="77777777" w:rsidR="00FE5932" w:rsidRPr="00FE5932" w:rsidRDefault="00FE5932" w:rsidP="00FE593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11</w:t>
            </w:r>
          </w:p>
        </w:tc>
      </w:tr>
      <w:tr w:rsidR="00FE5932" w:rsidRPr="00FE5932" w14:paraId="4E55BCA9"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09948825"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John Stockton</w:t>
            </w:r>
          </w:p>
        </w:tc>
        <w:tc>
          <w:tcPr>
            <w:tcW w:w="960" w:type="dxa"/>
            <w:noWrap/>
            <w:hideMark/>
          </w:tcPr>
          <w:p w14:paraId="2237B634" w14:textId="77777777" w:rsidR="00FE5932" w:rsidRPr="00FE5932" w:rsidRDefault="00FE5932" w:rsidP="00FE59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10</w:t>
            </w:r>
          </w:p>
        </w:tc>
      </w:tr>
      <w:tr w:rsidR="00FE5932" w:rsidRPr="00FE5932" w14:paraId="16F7C0D5"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4A337C15"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George Gervin</w:t>
            </w:r>
          </w:p>
        </w:tc>
        <w:tc>
          <w:tcPr>
            <w:tcW w:w="960" w:type="dxa"/>
            <w:noWrap/>
            <w:hideMark/>
          </w:tcPr>
          <w:p w14:paraId="342BFF8E" w14:textId="77777777" w:rsidR="00FE5932" w:rsidRPr="00FE5932" w:rsidRDefault="00FE5932" w:rsidP="00FE593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9</w:t>
            </w:r>
          </w:p>
        </w:tc>
      </w:tr>
      <w:tr w:rsidR="00FE5932" w:rsidRPr="00FE5932" w14:paraId="3E012FFF"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39AD617A"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Karl Malone</w:t>
            </w:r>
          </w:p>
        </w:tc>
        <w:tc>
          <w:tcPr>
            <w:tcW w:w="960" w:type="dxa"/>
            <w:noWrap/>
            <w:hideMark/>
          </w:tcPr>
          <w:p w14:paraId="4B8164B4" w14:textId="77777777" w:rsidR="00FE5932" w:rsidRPr="00FE5932" w:rsidRDefault="00FE5932" w:rsidP="00FE59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8</w:t>
            </w:r>
          </w:p>
        </w:tc>
      </w:tr>
      <w:tr w:rsidR="00FE5932" w:rsidRPr="00FE5932" w14:paraId="0E5ABF7B"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4E9B24F9"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Paul Pierce</w:t>
            </w:r>
          </w:p>
        </w:tc>
        <w:tc>
          <w:tcPr>
            <w:tcW w:w="960" w:type="dxa"/>
            <w:noWrap/>
            <w:hideMark/>
          </w:tcPr>
          <w:p w14:paraId="30E64E68" w14:textId="77777777" w:rsidR="00FE5932" w:rsidRPr="00FE5932" w:rsidRDefault="00FE5932" w:rsidP="00FE593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7</w:t>
            </w:r>
          </w:p>
        </w:tc>
      </w:tr>
      <w:tr w:rsidR="00FE5932" w:rsidRPr="00FE5932" w14:paraId="4FF29F14"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4A70810A"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Dominique Wilkins</w:t>
            </w:r>
          </w:p>
        </w:tc>
        <w:tc>
          <w:tcPr>
            <w:tcW w:w="960" w:type="dxa"/>
            <w:noWrap/>
            <w:hideMark/>
          </w:tcPr>
          <w:p w14:paraId="59132EAE" w14:textId="77777777" w:rsidR="00FE5932" w:rsidRPr="00FE5932" w:rsidRDefault="00FE5932" w:rsidP="00FE59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6</w:t>
            </w:r>
          </w:p>
        </w:tc>
      </w:tr>
      <w:tr w:rsidR="00FE5932" w:rsidRPr="00FE5932" w14:paraId="4636F81B"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29CDA240"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Kevin McHale</w:t>
            </w:r>
          </w:p>
        </w:tc>
        <w:tc>
          <w:tcPr>
            <w:tcW w:w="960" w:type="dxa"/>
            <w:noWrap/>
            <w:hideMark/>
          </w:tcPr>
          <w:p w14:paraId="50D63EE0" w14:textId="77777777" w:rsidR="00FE5932" w:rsidRPr="00FE5932" w:rsidRDefault="00FE5932" w:rsidP="00FE593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5</w:t>
            </w:r>
          </w:p>
        </w:tc>
      </w:tr>
      <w:tr w:rsidR="00FE5932" w:rsidRPr="00FE5932" w14:paraId="3574BC54"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45D910C1"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Bob McAdoo</w:t>
            </w:r>
          </w:p>
        </w:tc>
        <w:tc>
          <w:tcPr>
            <w:tcW w:w="960" w:type="dxa"/>
            <w:noWrap/>
            <w:hideMark/>
          </w:tcPr>
          <w:p w14:paraId="33649A00" w14:textId="77777777" w:rsidR="00FE5932" w:rsidRPr="00FE5932" w:rsidRDefault="00FE5932" w:rsidP="00FE59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4</w:t>
            </w:r>
          </w:p>
        </w:tc>
      </w:tr>
      <w:tr w:rsidR="00FE5932" w:rsidRPr="00FE5932" w14:paraId="0C3554D5"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5A69C38C"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Elvin Hayes</w:t>
            </w:r>
          </w:p>
        </w:tc>
        <w:tc>
          <w:tcPr>
            <w:tcW w:w="960" w:type="dxa"/>
            <w:noWrap/>
            <w:hideMark/>
          </w:tcPr>
          <w:p w14:paraId="267FB451" w14:textId="77777777" w:rsidR="00FE5932" w:rsidRPr="00FE5932" w:rsidRDefault="00FE5932" w:rsidP="00FE593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3</w:t>
            </w:r>
          </w:p>
        </w:tc>
      </w:tr>
      <w:tr w:rsidR="00FE5932" w:rsidRPr="00FE5932" w14:paraId="7EC54057" w14:textId="77777777" w:rsidTr="000A2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750414D7"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Tiny Archibald</w:t>
            </w:r>
          </w:p>
        </w:tc>
        <w:tc>
          <w:tcPr>
            <w:tcW w:w="960" w:type="dxa"/>
            <w:noWrap/>
            <w:hideMark/>
          </w:tcPr>
          <w:p w14:paraId="38A0756A" w14:textId="77777777" w:rsidR="00FE5932" w:rsidRPr="00FE5932" w:rsidRDefault="00FE5932" w:rsidP="00FE59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2</w:t>
            </w:r>
          </w:p>
        </w:tc>
      </w:tr>
      <w:tr w:rsidR="00FE5932" w:rsidRPr="00FE5932" w14:paraId="28423E44" w14:textId="77777777" w:rsidTr="000A2B29">
        <w:trPr>
          <w:trHeight w:val="300"/>
        </w:trPr>
        <w:tc>
          <w:tcPr>
            <w:cnfStyle w:val="001000000000" w:firstRow="0" w:lastRow="0" w:firstColumn="1" w:lastColumn="0" w:oddVBand="0" w:evenVBand="0" w:oddHBand="0" w:evenHBand="0" w:firstRowFirstColumn="0" w:firstRowLastColumn="0" w:lastRowFirstColumn="0" w:lastRowLastColumn="0"/>
            <w:tcW w:w="2213" w:type="dxa"/>
            <w:noWrap/>
            <w:hideMark/>
          </w:tcPr>
          <w:p w14:paraId="70424BD4" w14:textId="77777777" w:rsidR="00FE5932" w:rsidRPr="00FE5932" w:rsidRDefault="00FE5932" w:rsidP="00FE5932">
            <w:pPr>
              <w:rPr>
                <w:rFonts w:ascii="Times New Roman" w:eastAsia="Times New Roman" w:hAnsi="Times New Roman" w:cs="Times New Roman"/>
                <w:sz w:val="24"/>
                <w:szCs w:val="24"/>
              </w:rPr>
            </w:pPr>
            <w:r w:rsidRPr="00FE5932">
              <w:rPr>
                <w:rFonts w:ascii="Times New Roman" w:eastAsia="Times New Roman" w:hAnsi="Times New Roman" w:cs="Times New Roman"/>
                <w:sz w:val="24"/>
                <w:szCs w:val="24"/>
              </w:rPr>
              <w:t xml:space="preserve">Dave </w:t>
            </w:r>
            <w:proofErr w:type="spellStart"/>
            <w:r w:rsidRPr="00FE5932">
              <w:rPr>
                <w:rFonts w:ascii="Times New Roman" w:eastAsia="Times New Roman" w:hAnsi="Times New Roman" w:cs="Times New Roman"/>
                <w:sz w:val="24"/>
                <w:szCs w:val="24"/>
              </w:rPr>
              <w:t>Cowens</w:t>
            </w:r>
            <w:proofErr w:type="spellEnd"/>
          </w:p>
        </w:tc>
        <w:tc>
          <w:tcPr>
            <w:tcW w:w="960" w:type="dxa"/>
            <w:noWrap/>
            <w:hideMark/>
          </w:tcPr>
          <w:p w14:paraId="3A63F888" w14:textId="77777777" w:rsidR="00FE5932" w:rsidRPr="00FE5932" w:rsidRDefault="00FE5932" w:rsidP="00FE593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E5932">
              <w:rPr>
                <w:rFonts w:ascii="Times New Roman" w:eastAsia="Times New Roman" w:hAnsi="Times New Roman" w:cs="Times New Roman"/>
                <w:color w:val="000000"/>
                <w:sz w:val="24"/>
                <w:szCs w:val="24"/>
              </w:rPr>
              <w:t>1</w:t>
            </w:r>
          </w:p>
        </w:tc>
      </w:tr>
    </w:tbl>
    <w:p w14:paraId="72DA6BA4" w14:textId="77777777" w:rsidR="00FE5932" w:rsidRPr="00140472" w:rsidRDefault="00FE5932" w:rsidP="00140472">
      <w:pPr>
        <w:pStyle w:val="NormalWeb"/>
        <w:spacing w:before="0" w:beforeAutospacing="0" w:after="0" w:afterAutospacing="0" w:line="480" w:lineRule="auto"/>
        <w:ind w:left="360"/>
        <w:textAlignment w:val="baseline"/>
        <w:rPr>
          <w:b/>
          <w:bCs/>
          <w:color w:val="000000"/>
        </w:rPr>
      </w:pPr>
    </w:p>
    <w:p w14:paraId="0C51DB5C" w14:textId="77777777" w:rsidR="005A266B" w:rsidRPr="005A266B" w:rsidRDefault="005A266B" w:rsidP="005D3E93">
      <w:pPr>
        <w:pStyle w:val="NormalWeb"/>
        <w:spacing w:before="0" w:beforeAutospacing="0" w:after="0" w:afterAutospacing="0" w:line="480" w:lineRule="auto"/>
        <w:textAlignment w:val="baseline"/>
        <w:rPr>
          <w:color w:val="000000"/>
        </w:rPr>
      </w:pPr>
    </w:p>
    <w:p w14:paraId="17FA5749" w14:textId="77777777" w:rsidR="00DD2A47" w:rsidRDefault="00DD2A47" w:rsidP="002E5827">
      <w:pPr>
        <w:spacing w:line="480" w:lineRule="auto"/>
        <w:ind w:left="360"/>
        <w:rPr>
          <w:rFonts w:ascii="Times New Roman" w:hAnsi="Times New Roman" w:cs="Times New Roman"/>
          <w:sz w:val="24"/>
          <w:szCs w:val="24"/>
        </w:rPr>
      </w:pPr>
    </w:p>
    <w:p w14:paraId="2D457950" w14:textId="77777777" w:rsidR="00D8473C" w:rsidRDefault="00D8473C" w:rsidP="002E5827">
      <w:pPr>
        <w:spacing w:line="480" w:lineRule="auto"/>
        <w:ind w:left="360"/>
        <w:rPr>
          <w:rFonts w:ascii="Times New Roman" w:hAnsi="Times New Roman" w:cs="Times New Roman"/>
          <w:sz w:val="24"/>
          <w:szCs w:val="24"/>
        </w:rPr>
      </w:pPr>
    </w:p>
    <w:p w14:paraId="40168BE0" w14:textId="77777777" w:rsidR="00D8473C" w:rsidRDefault="00D8473C" w:rsidP="002E5827">
      <w:pPr>
        <w:spacing w:line="480" w:lineRule="auto"/>
        <w:ind w:left="360"/>
        <w:rPr>
          <w:rFonts w:ascii="Times New Roman" w:hAnsi="Times New Roman" w:cs="Times New Roman"/>
          <w:sz w:val="24"/>
          <w:szCs w:val="24"/>
        </w:rPr>
      </w:pPr>
    </w:p>
    <w:p w14:paraId="089C4360" w14:textId="77777777" w:rsidR="00D8473C" w:rsidRDefault="00D8473C" w:rsidP="002E5827">
      <w:pPr>
        <w:spacing w:line="480" w:lineRule="auto"/>
        <w:ind w:left="360"/>
        <w:rPr>
          <w:rFonts w:ascii="Times New Roman" w:hAnsi="Times New Roman" w:cs="Times New Roman"/>
          <w:sz w:val="24"/>
          <w:szCs w:val="24"/>
        </w:rPr>
      </w:pPr>
    </w:p>
    <w:p w14:paraId="14AADAE6" w14:textId="77777777" w:rsidR="00D8473C" w:rsidRDefault="00D8473C" w:rsidP="002E5827">
      <w:pPr>
        <w:spacing w:line="480" w:lineRule="auto"/>
        <w:ind w:left="360"/>
        <w:rPr>
          <w:rFonts w:ascii="Times New Roman" w:hAnsi="Times New Roman" w:cs="Times New Roman"/>
          <w:sz w:val="24"/>
          <w:szCs w:val="24"/>
        </w:rPr>
      </w:pPr>
    </w:p>
    <w:p w14:paraId="7FE03F9B" w14:textId="77777777" w:rsidR="00D8473C" w:rsidRDefault="00D8473C" w:rsidP="002E5827">
      <w:pPr>
        <w:spacing w:line="480" w:lineRule="auto"/>
        <w:ind w:left="360"/>
        <w:rPr>
          <w:rFonts w:ascii="Times New Roman" w:hAnsi="Times New Roman" w:cs="Times New Roman"/>
          <w:sz w:val="24"/>
          <w:szCs w:val="24"/>
        </w:rPr>
      </w:pPr>
    </w:p>
    <w:p w14:paraId="50B8E279" w14:textId="77777777" w:rsidR="00D8473C" w:rsidRDefault="00D8473C" w:rsidP="002E5827">
      <w:pPr>
        <w:spacing w:line="480" w:lineRule="auto"/>
        <w:ind w:left="360"/>
        <w:rPr>
          <w:rFonts w:ascii="Times New Roman" w:hAnsi="Times New Roman" w:cs="Times New Roman"/>
          <w:sz w:val="24"/>
          <w:szCs w:val="24"/>
        </w:rPr>
      </w:pPr>
    </w:p>
    <w:p w14:paraId="0AE3399B" w14:textId="77777777" w:rsidR="00D8473C" w:rsidRDefault="00D8473C" w:rsidP="002E5827">
      <w:pPr>
        <w:spacing w:line="480" w:lineRule="auto"/>
        <w:ind w:left="360"/>
        <w:rPr>
          <w:rFonts w:ascii="Times New Roman" w:hAnsi="Times New Roman" w:cs="Times New Roman"/>
          <w:sz w:val="24"/>
          <w:szCs w:val="24"/>
        </w:rPr>
      </w:pPr>
    </w:p>
    <w:p w14:paraId="228397F1" w14:textId="77777777" w:rsidR="00D8473C" w:rsidRDefault="00D8473C" w:rsidP="002E5827">
      <w:pPr>
        <w:spacing w:line="480" w:lineRule="auto"/>
        <w:ind w:left="360"/>
        <w:rPr>
          <w:rFonts w:ascii="Times New Roman" w:hAnsi="Times New Roman" w:cs="Times New Roman"/>
          <w:sz w:val="24"/>
          <w:szCs w:val="24"/>
        </w:rPr>
      </w:pPr>
    </w:p>
    <w:p w14:paraId="25FADEEE" w14:textId="77777777" w:rsidR="00D8473C" w:rsidRPr="00DD2A47" w:rsidRDefault="00D8473C" w:rsidP="002E5827">
      <w:pPr>
        <w:spacing w:line="480" w:lineRule="auto"/>
        <w:ind w:left="360"/>
        <w:rPr>
          <w:rFonts w:ascii="Times New Roman" w:hAnsi="Times New Roman" w:cs="Times New Roman"/>
          <w:sz w:val="24"/>
          <w:szCs w:val="24"/>
        </w:rPr>
      </w:pPr>
    </w:p>
    <w:sdt>
      <w:sdtPr>
        <w:rPr>
          <w:rFonts w:asciiTheme="minorHAnsi" w:eastAsiaTheme="minorHAnsi" w:hAnsiTheme="minorHAnsi" w:cstheme="minorBidi"/>
          <w:color w:val="auto"/>
          <w:sz w:val="22"/>
          <w:szCs w:val="22"/>
        </w:rPr>
        <w:id w:val="852623465"/>
        <w:docPartObj>
          <w:docPartGallery w:val="Bibliographies"/>
          <w:docPartUnique/>
        </w:docPartObj>
      </w:sdtPr>
      <w:sdtEndPr>
        <w:rPr>
          <w:rFonts w:ascii="Times New Roman" w:hAnsi="Times New Roman" w:cs="Times New Roman"/>
          <w:sz w:val="24"/>
          <w:szCs w:val="24"/>
        </w:rPr>
      </w:sdtEndPr>
      <w:sdtContent>
        <w:p w14:paraId="4DDCCE23" w14:textId="46284239" w:rsidR="00BD357E" w:rsidRPr="00D8473C" w:rsidRDefault="00BD7523" w:rsidP="00D8473C">
          <w:pPr>
            <w:pStyle w:val="Heading1"/>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Works Cited</w:t>
          </w:r>
        </w:p>
        <w:sdt>
          <w:sdtPr>
            <w:id w:val="-573587230"/>
            <w:bibliography/>
          </w:sdtPr>
          <w:sdtEndPr>
            <w:rPr>
              <w:rFonts w:ascii="Times New Roman" w:hAnsi="Times New Roman" w:cs="Times New Roman"/>
              <w:sz w:val="24"/>
              <w:szCs w:val="24"/>
            </w:rPr>
          </w:sdtEndPr>
          <w:sdtContent>
            <w:p w14:paraId="6A79A7C5" w14:textId="77777777" w:rsidR="000E5281" w:rsidRDefault="00BD357E" w:rsidP="000E5281">
              <w:pPr>
                <w:pStyle w:val="Bibliography"/>
                <w:ind w:left="720" w:hanging="720"/>
                <w:rPr>
                  <w:noProof/>
                  <w:sz w:val="24"/>
                  <w:szCs w:val="24"/>
                </w:rPr>
              </w:pPr>
              <w:r w:rsidRPr="00BD7523">
                <w:rPr>
                  <w:rFonts w:ascii="Times New Roman" w:hAnsi="Times New Roman" w:cs="Times New Roman"/>
                  <w:sz w:val="24"/>
                  <w:szCs w:val="24"/>
                </w:rPr>
                <w:fldChar w:fldCharType="begin"/>
              </w:r>
              <w:r w:rsidRPr="00BD7523">
                <w:rPr>
                  <w:rFonts w:ascii="Times New Roman" w:hAnsi="Times New Roman" w:cs="Times New Roman"/>
                  <w:sz w:val="24"/>
                  <w:szCs w:val="24"/>
                </w:rPr>
                <w:instrText xml:space="preserve"> BIBLIOGRAPHY </w:instrText>
              </w:r>
              <w:r w:rsidRPr="00BD7523">
                <w:rPr>
                  <w:rFonts w:ascii="Times New Roman" w:hAnsi="Times New Roman" w:cs="Times New Roman"/>
                  <w:sz w:val="24"/>
                  <w:szCs w:val="24"/>
                </w:rPr>
                <w:fldChar w:fldCharType="separate"/>
              </w:r>
              <w:r w:rsidR="000E5281">
                <w:rPr>
                  <w:noProof/>
                </w:rPr>
                <w:t xml:space="preserve">Amico, S. (2020, July 21). </w:t>
              </w:r>
              <w:r w:rsidR="000E5281">
                <w:rPr>
                  <w:i/>
                  <w:iCs/>
                  <w:noProof/>
                </w:rPr>
                <w:t>Moon: LeBron leaving Cavaliers first time was 'like a funeral'</w:t>
              </w:r>
              <w:r w:rsidR="000E5281">
                <w:rPr>
                  <w:noProof/>
                </w:rPr>
                <w:t>. Retrieved from SI: https://www.si.com/nba/cavaliers/nba/cavaliers/nba-amico/jamario-moon-lebron-james-miami-heat</w:t>
              </w:r>
            </w:p>
            <w:p w14:paraId="58263051" w14:textId="77777777" w:rsidR="000E5281" w:rsidRDefault="000E5281" w:rsidP="000E5281">
              <w:pPr>
                <w:pStyle w:val="Bibliography"/>
                <w:ind w:left="720" w:hanging="720"/>
                <w:rPr>
                  <w:noProof/>
                </w:rPr>
              </w:pPr>
              <w:r>
                <w:rPr>
                  <w:noProof/>
                </w:rPr>
                <w:t xml:space="preserve">Berri, D. J. (1999). Who Is "Most Valuable"? Measuring the Player's Production of Wins in the National Basketball Association. </w:t>
              </w:r>
              <w:r>
                <w:rPr>
                  <w:i/>
                  <w:iCs/>
                  <w:noProof/>
                </w:rPr>
                <w:t>Managerial and Decision Economics 20(8)</w:t>
              </w:r>
              <w:r>
                <w:rPr>
                  <w:noProof/>
                </w:rPr>
                <w:t>, 411-427.</w:t>
              </w:r>
            </w:p>
            <w:p w14:paraId="4C188804" w14:textId="77777777" w:rsidR="000E5281" w:rsidRDefault="000E5281" w:rsidP="000E5281">
              <w:pPr>
                <w:pStyle w:val="Bibliography"/>
                <w:ind w:left="720" w:hanging="720"/>
                <w:rPr>
                  <w:noProof/>
                </w:rPr>
              </w:pPr>
              <w:r>
                <w:rPr>
                  <w:noProof/>
                </w:rPr>
                <w:t>Caldwell, J. (2022, November 9). NBA Familiarity Survey Response Data.</w:t>
              </w:r>
            </w:p>
            <w:p w14:paraId="6426CD34" w14:textId="77777777" w:rsidR="000E5281" w:rsidRDefault="000E5281" w:rsidP="000E5281">
              <w:pPr>
                <w:pStyle w:val="Bibliography"/>
                <w:ind w:left="720" w:hanging="720"/>
                <w:rPr>
                  <w:noProof/>
                </w:rPr>
              </w:pPr>
              <w:r>
                <w:rPr>
                  <w:noProof/>
                </w:rPr>
                <w:t xml:space="preserve">Desmarais, M. C., Maluf, A., &amp; Liu, J. (1995). User-expertise modeling with empirically derived probabilistic implication networks. </w:t>
              </w:r>
              <w:r>
                <w:rPr>
                  <w:i/>
                  <w:iCs/>
                  <w:noProof/>
                </w:rPr>
                <w:t>User modeling and user-adapted interaction</w:t>
              </w:r>
              <w:r>
                <w:rPr>
                  <w:noProof/>
                </w:rPr>
                <w:t>, 285-315.</w:t>
              </w:r>
            </w:p>
            <w:p w14:paraId="3F9B363B" w14:textId="77777777" w:rsidR="000E5281" w:rsidRDefault="000E5281" w:rsidP="000E5281">
              <w:pPr>
                <w:pStyle w:val="Bibliography"/>
                <w:ind w:left="720" w:hanging="720"/>
                <w:rPr>
                  <w:noProof/>
                </w:rPr>
              </w:pPr>
              <w:r>
                <w:rPr>
                  <w:noProof/>
                </w:rPr>
                <w:t xml:space="preserve">Ertug, G., &amp; Castellucci, F. (2013). GETTING WHAT YOU NEED: HOW REPUTATION AND STATUS AFFECT TEAM PERFORMANCE, HIRING, AND SALARIES IN THE NBA. </w:t>
              </w:r>
              <w:r>
                <w:rPr>
                  <w:i/>
                  <w:iCs/>
                  <w:noProof/>
                </w:rPr>
                <w:t>The Academy of Management Journal, 56(2)</w:t>
              </w:r>
              <w:r>
                <w:rPr>
                  <w:noProof/>
                </w:rPr>
                <w:t>, 407-431.</w:t>
              </w:r>
            </w:p>
            <w:p w14:paraId="407C5651" w14:textId="77777777" w:rsidR="000E5281" w:rsidRDefault="000E5281" w:rsidP="000E5281">
              <w:pPr>
                <w:pStyle w:val="Bibliography"/>
                <w:ind w:left="720" w:hanging="720"/>
                <w:rPr>
                  <w:noProof/>
                </w:rPr>
              </w:pPr>
              <w:r>
                <w:rPr>
                  <w:noProof/>
                </w:rPr>
                <w:t xml:space="preserve">Franks, A., Miller, A., Bornn, L., &amp; Goldsberry, K. (2015). CHARACTERIZING THE SPATIAL STRUCTURE OF DEFENSIVE SKILL IN PROFESSIONAL BASKETBALL. </w:t>
              </w:r>
              <w:r>
                <w:rPr>
                  <w:i/>
                  <w:iCs/>
                  <w:noProof/>
                </w:rPr>
                <w:t>The Annals of Applied Statistics, 9(1)</w:t>
              </w:r>
              <w:r>
                <w:rPr>
                  <w:noProof/>
                </w:rPr>
                <w:t>, 94-121.</w:t>
              </w:r>
            </w:p>
            <w:p w14:paraId="7D0835F1" w14:textId="77777777" w:rsidR="000E5281" w:rsidRDefault="000E5281" w:rsidP="000E5281">
              <w:pPr>
                <w:pStyle w:val="Bibliography"/>
                <w:ind w:left="720" w:hanging="720"/>
                <w:rPr>
                  <w:noProof/>
                </w:rPr>
              </w:pPr>
              <w:r>
                <w:rPr>
                  <w:noProof/>
                </w:rPr>
                <w:t xml:space="preserve">Garge, N. R., Bobashev, G., &amp; Eggleston, B. (2013). Random forest methodology for model-based recursive partitioning: the mobForest package for R. </w:t>
              </w:r>
              <w:r>
                <w:rPr>
                  <w:i/>
                  <w:iCs/>
                  <w:noProof/>
                </w:rPr>
                <w:t>BMC bioinformatics, 14(1)</w:t>
              </w:r>
              <w:r>
                <w:rPr>
                  <w:noProof/>
                </w:rPr>
                <w:t>, 1-8.</w:t>
              </w:r>
            </w:p>
            <w:p w14:paraId="3F0A5A8F" w14:textId="77777777" w:rsidR="000E5281" w:rsidRDefault="000E5281" w:rsidP="000E5281">
              <w:pPr>
                <w:pStyle w:val="Bibliography"/>
                <w:ind w:left="720" w:hanging="720"/>
                <w:rPr>
                  <w:noProof/>
                </w:rPr>
              </w:pPr>
              <w:r>
                <w:rPr>
                  <w:noProof/>
                </w:rPr>
                <w:t xml:space="preserve">Hausman, J. A., &amp; Leonard, G. K. (1997). Superstars in the National Basketball Association: Economic Value and Policy. </w:t>
              </w:r>
              <w:r>
                <w:rPr>
                  <w:i/>
                  <w:iCs/>
                  <w:noProof/>
                </w:rPr>
                <w:t>Journal of Labor Economics, 15(4)</w:t>
              </w:r>
              <w:r>
                <w:rPr>
                  <w:noProof/>
                </w:rPr>
                <w:t>, 586-624.</w:t>
              </w:r>
            </w:p>
            <w:p w14:paraId="0B40EB1B" w14:textId="77777777" w:rsidR="000E5281" w:rsidRDefault="000E5281" w:rsidP="000E5281">
              <w:pPr>
                <w:pStyle w:val="Bibliography"/>
                <w:ind w:left="720" w:hanging="720"/>
                <w:rPr>
                  <w:noProof/>
                </w:rPr>
              </w:pPr>
              <w:r>
                <w:rPr>
                  <w:noProof/>
                </w:rPr>
                <w:t xml:space="preserve">Horowitz, I. (2018). Competitive Balance in the NBA Playoffs. </w:t>
              </w:r>
              <w:r>
                <w:rPr>
                  <w:i/>
                  <w:iCs/>
                  <w:noProof/>
                </w:rPr>
                <w:t>The American Economist, 63(2)</w:t>
              </w:r>
              <w:r>
                <w:rPr>
                  <w:noProof/>
                </w:rPr>
                <w:t>, 215-227.</w:t>
              </w:r>
            </w:p>
            <w:p w14:paraId="060FBBE9" w14:textId="77777777" w:rsidR="000E5281" w:rsidRDefault="000E5281" w:rsidP="000E5281">
              <w:pPr>
                <w:pStyle w:val="Bibliography"/>
                <w:ind w:left="720" w:hanging="720"/>
                <w:rPr>
                  <w:noProof/>
                </w:rPr>
              </w:pPr>
              <w:r>
                <w:rPr>
                  <w:noProof/>
                </w:rPr>
                <w:t xml:space="preserve">Khan, E. (2013, October 18). </w:t>
              </w:r>
              <w:r>
                <w:rPr>
                  <w:i/>
                  <w:iCs/>
                  <w:noProof/>
                </w:rPr>
                <w:t>Advanced NBA Stats for Dummies: How to Understand the New Hoops Math</w:t>
              </w:r>
              <w:r>
                <w:rPr>
                  <w:noProof/>
                </w:rPr>
                <w:t>. Retrieved from Bleacher Report: https://bleacherreport.com/articles/1813902-advanced-nba-stats-for-dummies-how-to-understand-the-new-hoops-math</w:t>
              </w:r>
            </w:p>
            <w:p w14:paraId="24A884CE" w14:textId="77777777" w:rsidR="000E5281" w:rsidRDefault="000E5281" w:rsidP="000E5281">
              <w:pPr>
                <w:pStyle w:val="Bibliography"/>
                <w:ind w:left="720" w:hanging="720"/>
                <w:rPr>
                  <w:noProof/>
                </w:rPr>
              </w:pPr>
              <w:r>
                <w:rPr>
                  <w:noProof/>
                </w:rPr>
                <w:t xml:space="preserve">Kinney, D. W. (2009). Internal Consistency of Performance Evaluations as a Function of Music Expertise and Excerpt Familiarity. </w:t>
              </w:r>
              <w:r>
                <w:rPr>
                  <w:i/>
                  <w:iCs/>
                  <w:noProof/>
                </w:rPr>
                <w:t>Journal of Research in Music Education, 56(4)</w:t>
              </w:r>
              <w:r>
                <w:rPr>
                  <w:noProof/>
                </w:rPr>
                <w:t>, 322-337.</w:t>
              </w:r>
            </w:p>
            <w:p w14:paraId="6FFB9E49" w14:textId="77777777" w:rsidR="000E5281" w:rsidRDefault="000E5281" w:rsidP="000E5281">
              <w:pPr>
                <w:pStyle w:val="Bibliography"/>
                <w:ind w:left="720" w:hanging="720"/>
                <w:rPr>
                  <w:noProof/>
                </w:rPr>
              </w:pPr>
              <w:r>
                <w:rPr>
                  <w:noProof/>
                </w:rPr>
                <w:t xml:space="preserve">Liaw, A., &amp; Wiener, A. (2002). Classification and Regression by randomForest. </w:t>
              </w:r>
              <w:r>
                <w:rPr>
                  <w:i/>
                  <w:iCs/>
                  <w:noProof/>
                </w:rPr>
                <w:t>R News</w:t>
              </w:r>
              <w:r>
                <w:rPr>
                  <w:noProof/>
                </w:rPr>
                <w:t>, 18-22.</w:t>
              </w:r>
            </w:p>
            <w:p w14:paraId="22F4535A" w14:textId="77777777" w:rsidR="000E5281" w:rsidRDefault="000E5281" w:rsidP="000E5281">
              <w:pPr>
                <w:pStyle w:val="Bibliography"/>
                <w:ind w:left="720" w:hanging="720"/>
                <w:rPr>
                  <w:noProof/>
                </w:rPr>
              </w:pPr>
              <w:r>
                <w:rPr>
                  <w:noProof/>
                </w:rPr>
                <w:t xml:space="preserve">NBA.com. (2021, October 21). </w:t>
              </w:r>
              <w:r>
                <w:rPr>
                  <w:i/>
                  <w:iCs/>
                  <w:noProof/>
                </w:rPr>
                <w:t>NBA 75TH ANNIVERSARY TEAM ANNOUNCED</w:t>
              </w:r>
              <w:r>
                <w:rPr>
                  <w:noProof/>
                </w:rPr>
                <w:t>. Retrieved from NBA: https://www.nba.com/news/nba-75th-anniversary-team-announced</w:t>
              </w:r>
            </w:p>
            <w:p w14:paraId="122E6EDA" w14:textId="77777777" w:rsidR="000E5281" w:rsidRDefault="000E5281" w:rsidP="000E5281">
              <w:pPr>
                <w:pStyle w:val="Bibliography"/>
                <w:ind w:left="720" w:hanging="720"/>
                <w:rPr>
                  <w:noProof/>
                </w:rPr>
              </w:pPr>
              <w:r>
                <w:rPr>
                  <w:noProof/>
                </w:rPr>
                <w:t xml:space="preserve">NBA.com Staff. (2017, April 12). </w:t>
              </w:r>
              <w:r>
                <w:rPr>
                  <w:i/>
                  <w:iCs/>
                  <w:noProof/>
                </w:rPr>
                <w:t>BLOGTABLE: WHAT CRITERIA MATTERS MOST IN MAKING YOUR MVP DECISION?</w:t>
              </w:r>
              <w:r>
                <w:rPr>
                  <w:noProof/>
                </w:rPr>
                <w:t xml:space="preserve"> Retrieved from NBA: https://www.nba.com/news/blogtable-what-criteria-matters-most-making-mvp-decision</w:t>
              </w:r>
            </w:p>
            <w:p w14:paraId="1A5F5BCB" w14:textId="77777777" w:rsidR="000E5281" w:rsidRDefault="000E5281" w:rsidP="000E5281">
              <w:pPr>
                <w:pStyle w:val="Bibliography"/>
                <w:ind w:left="720" w:hanging="720"/>
                <w:rPr>
                  <w:noProof/>
                </w:rPr>
              </w:pPr>
              <w:r>
                <w:rPr>
                  <w:noProof/>
                </w:rPr>
                <w:t>NBADraft.net. (2016, June). What does actually being intangible mean?</w:t>
              </w:r>
            </w:p>
            <w:p w14:paraId="57512FDF" w14:textId="77777777" w:rsidR="000E5281" w:rsidRDefault="000E5281" w:rsidP="000E5281">
              <w:pPr>
                <w:pStyle w:val="Bibliography"/>
                <w:ind w:left="720" w:hanging="720"/>
                <w:rPr>
                  <w:noProof/>
                </w:rPr>
              </w:pPr>
              <w:r>
                <w:rPr>
                  <w:noProof/>
                </w:rPr>
                <w:t>Oksanen, J., Simpson, G. L., &amp; Blanchett, F. G. (2022). vegan: Community Ecology Package.</w:t>
              </w:r>
            </w:p>
            <w:p w14:paraId="60A64F88" w14:textId="77777777" w:rsidR="000E5281" w:rsidRDefault="000E5281" w:rsidP="000E5281">
              <w:pPr>
                <w:pStyle w:val="Bibliography"/>
                <w:ind w:left="720" w:hanging="720"/>
                <w:rPr>
                  <w:noProof/>
                </w:rPr>
              </w:pPr>
              <w:r>
                <w:rPr>
                  <w:noProof/>
                </w:rPr>
                <w:lastRenderedPageBreak/>
                <w:t xml:space="preserve">Page, G. L., Barney, B. J., &amp; McGuire, A. T. (2013). Effect of position, usage rate, and per game minutes played on nba player production curves. </w:t>
              </w:r>
              <w:r>
                <w:rPr>
                  <w:i/>
                  <w:iCs/>
                  <w:noProof/>
                </w:rPr>
                <w:t>Journal of Quantitative Analysis in Sports, 9(4)</w:t>
              </w:r>
              <w:r>
                <w:rPr>
                  <w:noProof/>
                </w:rPr>
                <w:t>, 337-345.</w:t>
              </w:r>
            </w:p>
            <w:p w14:paraId="67460638" w14:textId="77777777" w:rsidR="000E5281" w:rsidRDefault="000E5281" w:rsidP="000E5281">
              <w:pPr>
                <w:pStyle w:val="Bibliography"/>
                <w:ind w:left="720" w:hanging="720"/>
                <w:rPr>
                  <w:noProof/>
                </w:rPr>
              </w:pPr>
              <w:r>
                <w:rPr>
                  <w:noProof/>
                </w:rPr>
                <w:t xml:space="preserve">Posey, J. (2021, October 29). </w:t>
              </w:r>
              <w:r>
                <w:rPr>
                  <w:i/>
                  <w:iCs/>
                  <w:noProof/>
                </w:rPr>
                <w:t>Many NBA players don't trust the media today, and I can't blame them</w:t>
              </w:r>
              <w:r>
                <w:rPr>
                  <w:noProof/>
                </w:rPr>
                <w:t>. Retrieved from Basketball News: https://www.basketballnews.com/stories/many-nba-players-dont-trust-the-media-today-and-i-cant-blame-them</w:t>
              </w:r>
            </w:p>
            <w:p w14:paraId="04698F2E" w14:textId="77777777" w:rsidR="000E5281" w:rsidRDefault="000E5281" w:rsidP="000E5281">
              <w:pPr>
                <w:pStyle w:val="Bibliography"/>
                <w:ind w:left="720" w:hanging="720"/>
                <w:rPr>
                  <w:noProof/>
                </w:rPr>
              </w:pPr>
              <w:r>
                <w:rPr>
                  <w:noProof/>
                </w:rPr>
                <w:t xml:space="preserve">Reiter, B. (2022, April 7). </w:t>
              </w:r>
              <w:r>
                <w:rPr>
                  <w:i/>
                  <w:iCs/>
                  <w:noProof/>
                </w:rPr>
                <w:t>Why LeBron James deserves full blame for Lakers' failures, and should no longer have say in solution</w:t>
              </w:r>
              <w:r>
                <w:rPr>
                  <w:noProof/>
                </w:rPr>
                <w:t>. Retrieved from CBS Sports: https://www.cbssports.com/nba/news/why-lebron-james-deserves-full-blame-for-lakers-failures-and-should-no-longer-have-say-in-solution/</w:t>
              </w:r>
            </w:p>
            <w:p w14:paraId="60A67C59" w14:textId="77777777" w:rsidR="000E5281" w:rsidRDefault="000E5281" w:rsidP="000E5281">
              <w:pPr>
                <w:pStyle w:val="Bibliography"/>
                <w:ind w:left="720" w:hanging="720"/>
                <w:rPr>
                  <w:noProof/>
                </w:rPr>
              </w:pPr>
              <w:r>
                <w:rPr>
                  <w:noProof/>
                </w:rPr>
                <w:t xml:space="preserve">Ricotta, C., &amp; Podani, J. (2017). On some properties of the Bray-Curtis dissimilarity and their ecological meaning. </w:t>
              </w:r>
              <w:r>
                <w:rPr>
                  <w:i/>
                  <w:iCs/>
                  <w:noProof/>
                </w:rPr>
                <w:t>Ecological Complexity</w:t>
              </w:r>
              <w:r>
                <w:rPr>
                  <w:noProof/>
                </w:rPr>
                <w:t>, 201-205.</w:t>
              </w:r>
            </w:p>
            <w:p w14:paraId="6DFD5BB7" w14:textId="77777777" w:rsidR="000E5281" w:rsidRDefault="000E5281" w:rsidP="000E5281">
              <w:pPr>
                <w:pStyle w:val="Bibliography"/>
                <w:ind w:left="720" w:hanging="720"/>
                <w:rPr>
                  <w:noProof/>
                </w:rPr>
              </w:pPr>
              <w:r>
                <w:rPr>
                  <w:noProof/>
                </w:rPr>
                <w:t xml:space="preserve">Scarano, D. (2009, March 25). </w:t>
              </w:r>
              <w:r>
                <w:rPr>
                  <w:i/>
                  <w:iCs/>
                  <w:noProof/>
                </w:rPr>
                <w:t>The Eye Test: Watching Makes a Difference</w:t>
              </w:r>
              <w:r>
                <w:rPr>
                  <w:noProof/>
                </w:rPr>
                <w:t>. Retrieved from Bleacher Report: https://bleacherreport.com/articles/144924-the-eye-test</w:t>
              </w:r>
            </w:p>
            <w:p w14:paraId="2BB45F36" w14:textId="77777777" w:rsidR="000E5281" w:rsidRDefault="000E5281" w:rsidP="000E5281">
              <w:pPr>
                <w:pStyle w:val="Bibliography"/>
                <w:ind w:left="720" w:hanging="720"/>
                <w:rPr>
                  <w:noProof/>
                </w:rPr>
              </w:pPr>
              <w:r>
                <w:rPr>
                  <w:noProof/>
                </w:rPr>
                <w:t xml:space="preserve">Schimek, M., Budinska, E., Ding, J., Kugler, K., Svendova, V., Lin, S., &amp; Pfeifer, B. (2022). TopKLists: Inference, Aggregation and Visualization for Top-K Ranked Lists. </w:t>
              </w:r>
              <w:r>
                <w:rPr>
                  <w:i/>
                  <w:iCs/>
                  <w:noProof/>
                </w:rPr>
                <w:t>R package version 1.0.8</w:t>
              </w:r>
              <w:r>
                <w:rPr>
                  <w:noProof/>
                </w:rPr>
                <w:t>. https://CRAN.R-project.org/package=TopKLists. Retrieved from CRAN.</w:t>
              </w:r>
            </w:p>
            <w:p w14:paraId="41B56B77" w14:textId="77777777" w:rsidR="000E5281" w:rsidRDefault="000E5281" w:rsidP="000E5281">
              <w:pPr>
                <w:pStyle w:val="Bibliography"/>
                <w:ind w:left="720" w:hanging="720"/>
                <w:rPr>
                  <w:noProof/>
                </w:rPr>
              </w:pPr>
              <w:r>
                <w:rPr>
                  <w:noProof/>
                </w:rPr>
                <w:t xml:space="preserve">Sigler, K. J., &amp; Sackley, W. H. (2000). NBA players: are they paid for performance? </w:t>
              </w:r>
              <w:r>
                <w:rPr>
                  <w:i/>
                  <w:iCs/>
                  <w:noProof/>
                </w:rPr>
                <w:t>Managerial finance, 26(7)</w:t>
              </w:r>
              <w:r>
                <w:rPr>
                  <w:noProof/>
                </w:rPr>
                <w:t>, 46-51.</w:t>
              </w:r>
            </w:p>
            <w:p w14:paraId="67E88DB1" w14:textId="77777777" w:rsidR="000E5281" w:rsidRDefault="000E5281" w:rsidP="000E5281">
              <w:pPr>
                <w:pStyle w:val="Bibliography"/>
                <w:ind w:left="720" w:hanging="720"/>
                <w:rPr>
                  <w:noProof/>
                </w:rPr>
              </w:pPr>
              <w:r>
                <w:rPr>
                  <w:noProof/>
                </w:rPr>
                <w:t xml:space="preserve">Smith, M. (2009, February 28). </w:t>
              </w:r>
              <w:r>
                <w:rPr>
                  <w:i/>
                  <w:iCs/>
                  <w:noProof/>
                </w:rPr>
                <w:t>Michael Jordan's First Retirement: Was It a Secret Suspension?</w:t>
              </w:r>
              <w:r>
                <w:rPr>
                  <w:noProof/>
                </w:rPr>
                <w:t xml:space="preserve"> Retrieved from Blearcher Report: https://bleacherreport.com/articles/131997-mjs-1st-retirement-was-it-a-secret-suspension</w:t>
              </w:r>
            </w:p>
            <w:p w14:paraId="5F90BADB" w14:textId="77777777" w:rsidR="000E5281" w:rsidRDefault="000E5281" w:rsidP="000E5281">
              <w:pPr>
                <w:pStyle w:val="Bibliography"/>
                <w:ind w:left="720" w:hanging="720"/>
                <w:rPr>
                  <w:noProof/>
                </w:rPr>
              </w:pPr>
              <w:r>
                <w:rPr>
                  <w:noProof/>
                </w:rPr>
                <w:t xml:space="preserve">Sports Reference LLC. (2022, October 19). </w:t>
              </w:r>
              <w:r>
                <w:rPr>
                  <w:i/>
                  <w:iCs/>
                  <w:noProof/>
                </w:rPr>
                <w:t>2021-22 NBA Player Stats: Per Game</w:t>
              </w:r>
              <w:r>
                <w:rPr>
                  <w:noProof/>
                </w:rPr>
                <w:t>. Retrieved from Basketball Reference: https://www.basketball-reference.com/leagues/NBA_2022_per_game.html</w:t>
              </w:r>
            </w:p>
            <w:p w14:paraId="4E5D518E" w14:textId="77777777" w:rsidR="000E5281" w:rsidRDefault="000E5281" w:rsidP="000E5281">
              <w:pPr>
                <w:pStyle w:val="Bibliography"/>
                <w:ind w:left="720" w:hanging="720"/>
                <w:rPr>
                  <w:noProof/>
                </w:rPr>
              </w:pPr>
              <w:r>
                <w:rPr>
                  <w:noProof/>
                </w:rPr>
                <w:t xml:space="preserve">Steinberg, L. (2015, September 18). </w:t>
              </w:r>
              <w:r>
                <w:rPr>
                  <w:i/>
                  <w:iCs/>
                  <w:noProof/>
                </w:rPr>
                <w:t>CHANGING THE GAME: The Rise of Sports Analytics</w:t>
              </w:r>
              <w:r>
                <w:rPr>
                  <w:noProof/>
                </w:rPr>
                <w:t>. Retrieved from Forbes: https://www.forbes.com/sites/leighsteinberg/2015/08/18/changing-the-game-the-rise-of-sports-analytics/?sh=3d537d8d4c1f</w:t>
              </w:r>
            </w:p>
            <w:p w14:paraId="6D0E80EF" w14:textId="77777777" w:rsidR="000E5281" w:rsidRDefault="000E5281" w:rsidP="000E5281">
              <w:pPr>
                <w:pStyle w:val="Bibliography"/>
                <w:ind w:left="720" w:hanging="720"/>
                <w:rPr>
                  <w:noProof/>
                </w:rPr>
              </w:pPr>
              <w:r>
                <w:rPr>
                  <w:noProof/>
                </w:rPr>
                <w:t xml:space="preserve">Stinar, B. (2022, September 24). </w:t>
              </w:r>
              <w:r>
                <w:rPr>
                  <w:i/>
                  <w:iCs/>
                  <w:noProof/>
                </w:rPr>
                <w:t>Kyrie Irving's Shockingly Low Ranking In ESPN's Top-100 Players</w:t>
              </w:r>
              <w:r>
                <w:rPr>
                  <w:noProof/>
                </w:rPr>
                <w:t>. Retrieved from si.com: https://www.si.com/fannation/nba/fastbreak/news/kyrie-irving-shockingly-low-ranking-in-espns-top-100-players#:~:text=ESPN%20ranked%20Kyrie%20Irving%20as,for%20the%202022%2D23%20season.&amp;text=The%20Brooklyn%20Nets%20did%20not,their%2082%20regular%20season%2</w:t>
              </w:r>
            </w:p>
            <w:p w14:paraId="2ADCEC02" w14:textId="643FC7DE" w:rsidR="00BD357E" w:rsidRPr="00172C4F" w:rsidRDefault="00BD357E" w:rsidP="000E5281">
              <w:pPr>
                <w:spacing w:line="480" w:lineRule="auto"/>
                <w:rPr>
                  <w:rFonts w:ascii="Times New Roman" w:hAnsi="Times New Roman" w:cs="Times New Roman"/>
                  <w:sz w:val="24"/>
                  <w:szCs w:val="24"/>
                </w:rPr>
              </w:pPr>
              <w:r w:rsidRPr="00BD7523">
                <w:rPr>
                  <w:rFonts w:ascii="Times New Roman" w:hAnsi="Times New Roman" w:cs="Times New Roman"/>
                  <w:b/>
                  <w:bCs/>
                  <w:noProof/>
                  <w:sz w:val="24"/>
                  <w:szCs w:val="24"/>
                </w:rPr>
                <w:fldChar w:fldCharType="end"/>
              </w:r>
            </w:p>
          </w:sdtContent>
        </w:sdt>
      </w:sdtContent>
    </w:sdt>
    <w:p w14:paraId="4DE0FC4B" w14:textId="2258FF9A" w:rsidR="006F4846" w:rsidRPr="006F4846" w:rsidRDefault="006F4846" w:rsidP="00953A9E">
      <w:pPr>
        <w:spacing w:line="480" w:lineRule="auto"/>
        <w:rPr>
          <w:rFonts w:ascii="Times New Roman" w:hAnsi="Times New Roman" w:cs="Times New Roman"/>
          <w:b/>
          <w:bCs/>
          <w:sz w:val="28"/>
          <w:szCs w:val="28"/>
        </w:rPr>
      </w:pPr>
    </w:p>
    <w:p w14:paraId="5CAF2AB2" w14:textId="4705DAB6" w:rsidR="001C76EB" w:rsidRDefault="001C76EB" w:rsidP="00953A9E">
      <w:pPr>
        <w:spacing w:line="480" w:lineRule="auto"/>
        <w:rPr>
          <w:rFonts w:ascii="Times New Roman" w:hAnsi="Times New Roman" w:cs="Times New Roman"/>
          <w:b/>
          <w:bCs/>
          <w:sz w:val="28"/>
          <w:szCs w:val="28"/>
        </w:rPr>
      </w:pPr>
    </w:p>
    <w:p w14:paraId="46A44F1C" w14:textId="77777777" w:rsidR="001C76EB" w:rsidRPr="008333A6" w:rsidRDefault="001C76EB" w:rsidP="00953A9E">
      <w:pPr>
        <w:spacing w:line="480" w:lineRule="auto"/>
        <w:rPr>
          <w:rFonts w:ascii="Times New Roman" w:hAnsi="Times New Roman" w:cs="Times New Roman"/>
          <w:b/>
          <w:bCs/>
          <w:sz w:val="28"/>
          <w:szCs w:val="28"/>
        </w:rPr>
      </w:pPr>
    </w:p>
    <w:sectPr w:rsidR="001C76EB" w:rsidRPr="008333A6">
      <w:head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61" w:author="Jake Caldwell" w:date="2022-12-08T19:12:00Z" w:initials="JC">
    <w:p w14:paraId="2471BA25" w14:textId="77777777" w:rsidR="00600E08" w:rsidRDefault="00600E08" w:rsidP="001A7868">
      <w:pPr>
        <w:pStyle w:val="CommentText"/>
      </w:pPr>
      <w:r>
        <w:rPr>
          <w:rStyle w:val="CommentReference"/>
        </w:rPr>
        <w:annotationRef/>
      </w:r>
      <w:r>
        <w:t>Changed sizes of visuals, table design, grouped distribution visuals, changed labels on importance plots, changed labeling on figure 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71BA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CB59D" w16cex:dateUtc="2022-12-09T0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71BA25" w16cid:durableId="273CB5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503F4" w14:textId="77777777" w:rsidR="00AB1169" w:rsidRDefault="00AB1169" w:rsidP="000D50F3">
      <w:pPr>
        <w:spacing w:after="0" w:line="240" w:lineRule="auto"/>
      </w:pPr>
      <w:r>
        <w:separator/>
      </w:r>
    </w:p>
  </w:endnote>
  <w:endnote w:type="continuationSeparator" w:id="0">
    <w:p w14:paraId="39E32170" w14:textId="77777777" w:rsidR="00AB1169" w:rsidRDefault="00AB1169" w:rsidP="000D5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FA68A" w14:textId="77777777" w:rsidR="00AB1169" w:rsidRDefault="00AB1169" w:rsidP="000D50F3">
      <w:pPr>
        <w:spacing w:after="0" w:line="240" w:lineRule="auto"/>
      </w:pPr>
      <w:r>
        <w:separator/>
      </w:r>
    </w:p>
  </w:footnote>
  <w:footnote w:type="continuationSeparator" w:id="0">
    <w:p w14:paraId="4C8E332E" w14:textId="77777777" w:rsidR="00AB1169" w:rsidRDefault="00AB1169" w:rsidP="000D5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96989"/>
      <w:docPartObj>
        <w:docPartGallery w:val="Page Numbers (Top of Page)"/>
        <w:docPartUnique/>
      </w:docPartObj>
    </w:sdtPr>
    <w:sdtEndPr>
      <w:rPr>
        <w:noProof/>
      </w:rPr>
    </w:sdtEndPr>
    <w:sdtContent>
      <w:p w14:paraId="2F4E5034" w14:textId="454513FA" w:rsidR="000D50F3" w:rsidRDefault="000D50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7FFA5B" w14:textId="77777777" w:rsidR="000D50F3" w:rsidRDefault="000D50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96E13"/>
    <w:multiLevelType w:val="hybridMultilevel"/>
    <w:tmpl w:val="60F2A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B5530"/>
    <w:multiLevelType w:val="hybridMultilevel"/>
    <w:tmpl w:val="0E4A8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147BE2"/>
    <w:multiLevelType w:val="multilevel"/>
    <w:tmpl w:val="A5DE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053C2"/>
    <w:multiLevelType w:val="multilevel"/>
    <w:tmpl w:val="176C0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183C7A"/>
    <w:multiLevelType w:val="multilevel"/>
    <w:tmpl w:val="CAAE0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E212F2"/>
    <w:multiLevelType w:val="multilevel"/>
    <w:tmpl w:val="0409001D"/>
    <w:lvl w:ilvl="0">
      <w:start w:val="1"/>
      <w:numFmt w:val="decimal"/>
      <w:lvlText w:val="%1)"/>
      <w:lvlJc w:val="left"/>
      <w:pPr>
        <w:ind w:left="990" w:hanging="360"/>
      </w:pPr>
    </w:lvl>
    <w:lvl w:ilvl="1">
      <w:start w:val="1"/>
      <w:numFmt w:val="lowerLetter"/>
      <w:lvlText w:val="%2)"/>
      <w:lvlJc w:val="left"/>
      <w:pPr>
        <w:ind w:left="1350" w:hanging="360"/>
      </w:pPr>
    </w:lvl>
    <w:lvl w:ilvl="2">
      <w:start w:val="1"/>
      <w:numFmt w:val="lowerRoman"/>
      <w:lvlText w:val="%3)"/>
      <w:lvlJc w:val="left"/>
      <w:pPr>
        <w:ind w:left="1710" w:hanging="360"/>
      </w:pPr>
    </w:lvl>
    <w:lvl w:ilvl="3">
      <w:start w:val="1"/>
      <w:numFmt w:val="decimal"/>
      <w:lvlText w:val="(%4)"/>
      <w:lvlJc w:val="left"/>
      <w:pPr>
        <w:ind w:left="2070" w:hanging="360"/>
      </w:pPr>
    </w:lvl>
    <w:lvl w:ilvl="4">
      <w:start w:val="1"/>
      <w:numFmt w:val="lowerLetter"/>
      <w:lvlText w:val="(%5)"/>
      <w:lvlJc w:val="left"/>
      <w:pPr>
        <w:ind w:left="2430" w:hanging="360"/>
      </w:pPr>
    </w:lvl>
    <w:lvl w:ilvl="5">
      <w:start w:val="1"/>
      <w:numFmt w:val="lowerRoman"/>
      <w:lvlText w:val="(%6)"/>
      <w:lvlJc w:val="left"/>
      <w:pPr>
        <w:ind w:left="2790" w:hanging="360"/>
      </w:pPr>
    </w:lvl>
    <w:lvl w:ilvl="6">
      <w:start w:val="1"/>
      <w:numFmt w:val="decimal"/>
      <w:lvlText w:val="%7."/>
      <w:lvlJc w:val="left"/>
      <w:pPr>
        <w:ind w:left="3150" w:hanging="360"/>
      </w:pPr>
    </w:lvl>
    <w:lvl w:ilvl="7">
      <w:start w:val="1"/>
      <w:numFmt w:val="lowerLetter"/>
      <w:lvlText w:val="%8."/>
      <w:lvlJc w:val="left"/>
      <w:pPr>
        <w:ind w:left="3510" w:hanging="360"/>
      </w:pPr>
    </w:lvl>
    <w:lvl w:ilvl="8">
      <w:start w:val="1"/>
      <w:numFmt w:val="lowerRoman"/>
      <w:lvlText w:val="%9."/>
      <w:lvlJc w:val="left"/>
      <w:pPr>
        <w:ind w:left="3870" w:hanging="360"/>
      </w:pPr>
    </w:lvl>
  </w:abstractNum>
  <w:num w:numId="1" w16cid:durableId="1149201508">
    <w:abstractNumId w:val="0"/>
  </w:num>
  <w:num w:numId="2" w16cid:durableId="1280069057">
    <w:abstractNumId w:val="1"/>
  </w:num>
  <w:num w:numId="3" w16cid:durableId="283732571">
    <w:abstractNumId w:val="4"/>
  </w:num>
  <w:num w:numId="4" w16cid:durableId="14842428">
    <w:abstractNumId w:val="4"/>
  </w:num>
  <w:num w:numId="5" w16cid:durableId="2001615935">
    <w:abstractNumId w:val="3"/>
  </w:num>
  <w:num w:numId="6" w16cid:durableId="914316119">
    <w:abstractNumId w:val="3"/>
  </w:num>
  <w:num w:numId="7" w16cid:durableId="914316119">
    <w:abstractNumId w:val="3"/>
  </w:num>
  <w:num w:numId="8" w16cid:durableId="914316119">
    <w:abstractNumId w:val="3"/>
  </w:num>
  <w:num w:numId="9" w16cid:durableId="914316119">
    <w:abstractNumId w:val="3"/>
  </w:num>
  <w:num w:numId="10" w16cid:durableId="914316119">
    <w:abstractNumId w:val="3"/>
  </w:num>
  <w:num w:numId="11" w16cid:durableId="914316119">
    <w:abstractNumId w:val="3"/>
  </w:num>
  <w:num w:numId="12" w16cid:durableId="914316119">
    <w:abstractNumId w:val="3"/>
  </w:num>
  <w:num w:numId="13" w16cid:durableId="914316119">
    <w:abstractNumId w:val="3"/>
  </w:num>
  <w:num w:numId="14" w16cid:durableId="914316119">
    <w:abstractNumId w:val="3"/>
  </w:num>
  <w:num w:numId="15" w16cid:durableId="914316119">
    <w:abstractNumId w:val="3"/>
  </w:num>
  <w:num w:numId="16" w16cid:durableId="876624334">
    <w:abstractNumId w:val="5"/>
  </w:num>
  <w:num w:numId="17" w16cid:durableId="207214765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ke Caldwell">
    <w15:presenceInfo w15:providerId="Windows Live" w15:userId="51ce8ddaae685a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ocumentProtection w:edit="trackedChanges" w:enforcement="1" w:cryptProviderType="rsaAES" w:cryptAlgorithmClass="hash" w:cryptAlgorithmType="typeAny" w:cryptAlgorithmSid="14" w:cryptSpinCount="100000" w:hash="iSwNdWybq3JQrE+InhpfKqHdVjYJHAmX2WJG04EAzypnh/zZ2Q95oCCPAfaSzMtMJzRYk8KQZEcN293G7VhZvA==" w:salt="rZqWX/YJVM0UlmEOMFsZa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99"/>
    <w:rsid w:val="00006EFF"/>
    <w:rsid w:val="0001016D"/>
    <w:rsid w:val="000126DB"/>
    <w:rsid w:val="000156D3"/>
    <w:rsid w:val="000211EE"/>
    <w:rsid w:val="0002155F"/>
    <w:rsid w:val="00022CD9"/>
    <w:rsid w:val="00024BFA"/>
    <w:rsid w:val="00025021"/>
    <w:rsid w:val="00025DD7"/>
    <w:rsid w:val="00026626"/>
    <w:rsid w:val="00027767"/>
    <w:rsid w:val="000321AC"/>
    <w:rsid w:val="0003330E"/>
    <w:rsid w:val="0003349E"/>
    <w:rsid w:val="00034DC3"/>
    <w:rsid w:val="000549D8"/>
    <w:rsid w:val="00054A38"/>
    <w:rsid w:val="00054F14"/>
    <w:rsid w:val="00062F62"/>
    <w:rsid w:val="0006312C"/>
    <w:rsid w:val="00070FB6"/>
    <w:rsid w:val="00071611"/>
    <w:rsid w:val="00071CC9"/>
    <w:rsid w:val="00076665"/>
    <w:rsid w:val="00077113"/>
    <w:rsid w:val="00087210"/>
    <w:rsid w:val="0009116F"/>
    <w:rsid w:val="000A2B29"/>
    <w:rsid w:val="000A428B"/>
    <w:rsid w:val="000A4ECC"/>
    <w:rsid w:val="000A6E66"/>
    <w:rsid w:val="000A756A"/>
    <w:rsid w:val="000B119B"/>
    <w:rsid w:val="000B3666"/>
    <w:rsid w:val="000B3E21"/>
    <w:rsid w:val="000B49F4"/>
    <w:rsid w:val="000B698D"/>
    <w:rsid w:val="000B76E6"/>
    <w:rsid w:val="000C02DB"/>
    <w:rsid w:val="000C1F8E"/>
    <w:rsid w:val="000C2457"/>
    <w:rsid w:val="000D1B84"/>
    <w:rsid w:val="000D50F3"/>
    <w:rsid w:val="000E08B1"/>
    <w:rsid w:val="000E3BC9"/>
    <w:rsid w:val="000E5281"/>
    <w:rsid w:val="000F2D50"/>
    <w:rsid w:val="000F43E0"/>
    <w:rsid w:val="001000C5"/>
    <w:rsid w:val="00100B82"/>
    <w:rsid w:val="0010491B"/>
    <w:rsid w:val="0010657E"/>
    <w:rsid w:val="00110621"/>
    <w:rsid w:val="0011454A"/>
    <w:rsid w:val="0011475A"/>
    <w:rsid w:val="00116DE2"/>
    <w:rsid w:val="00116DEE"/>
    <w:rsid w:val="001202F9"/>
    <w:rsid w:val="00125087"/>
    <w:rsid w:val="001278A7"/>
    <w:rsid w:val="00136AC4"/>
    <w:rsid w:val="00140472"/>
    <w:rsid w:val="00140ABD"/>
    <w:rsid w:val="001411FC"/>
    <w:rsid w:val="00142D95"/>
    <w:rsid w:val="00146073"/>
    <w:rsid w:val="00152730"/>
    <w:rsid w:val="00156744"/>
    <w:rsid w:val="001634C4"/>
    <w:rsid w:val="00167648"/>
    <w:rsid w:val="00170FD2"/>
    <w:rsid w:val="001720FF"/>
    <w:rsid w:val="00172C4F"/>
    <w:rsid w:val="0017351B"/>
    <w:rsid w:val="00174376"/>
    <w:rsid w:val="00183895"/>
    <w:rsid w:val="00187F74"/>
    <w:rsid w:val="00191022"/>
    <w:rsid w:val="0019140A"/>
    <w:rsid w:val="0019275A"/>
    <w:rsid w:val="001B05BF"/>
    <w:rsid w:val="001B11C4"/>
    <w:rsid w:val="001B2A60"/>
    <w:rsid w:val="001B40F5"/>
    <w:rsid w:val="001B43CE"/>
    <w:rsid w:val="001B55CC"/>
    <w:rsid w:val="001B5A31"/>
    <w:rsid w:val="001B5F6D"/>
    <w:rsid w:val="001C2708"/>
    <w:rsid w:val="001C3EE4"/>
    <w:rsid w:val="001C5852"/>
    <w:rsid w:val="001C76EB"/>
    <w:rsid w:val="001D07E2"/>
    <w:rsid w:val="001D7EA4"/>
    <w:rsid w:val="001E2EB6"/>
    <w:rsid w:val="001F50C6"/>
    <w:rsid w:val="001F551B"/>
    <w:rsid w:val="00206082"/>
    <w:rsid w:val="00207274"/>
    <w:rsid w:val="0021242E"/>
    <w:rsid w:val="00222EF9"/>
    <w:rsid w:val="00225792"/>
    <w:rsid w:val="00230464"/>
    <w:rsid w:val="0023353F"/>
    <w:rsid w:val="0023496A"/>
    <w:rsid w:val="00237ABD"/>
    <w:rsid w:val="00237F8F"/>
    <w:rsid w:val="0024030F"/>
    <w:rsid w:val="002476BE"/>
    <w:rsid w:val="00252184"/>
    <w:rsid w:val="002529DD"/>
    <w:rsid w:val="00253D76"/>
    <w:rsid w:val="0025736D"/>
    <w:rsid w:val="0026007D"/>
    <w:rsid w:val="00264417"/>
    <w:rsid w:val="0026546B"/>
    <w:rsid w:val="00274893"/>
    <w:rsid w:val="0027760E"/>
    <w:rsid w:val="00284217"/>
    <w:rsid w:val="002848CA"/>
    <w:rsid w:val="00284E79"/>
    <w:rsid w:val="0029094B"/>
    <w:rsid w:val="0029320D"/>
    <w:rsid w:val="00297060"/>
    <w:rsid w:val="00297CDA"/>
    <w:rsid w:val="002A0F59"/>
    <w:rsid w:val="002A6E99"/>
    <w:rsid w:val="002B0B0E"/>
    <w:rsid w:val="002B22BA"/>
    <w:rsid w:val="002B51C5"/>
    <w:rsid w:val="002B5236"/>
    <w:rsid w:val="002B5E4C"/>
    <w:rsid w:val="002C695B"/>
    <w:rsid w:val="002C7674"/>
    <w:rsid w:val="002D2317"/>
    <w:rsid w:val="002D23F1"/>
    <w:rsid w:val="002D2814"/>
    <w:rsid w:val="002D4D01"/>
    <w:rsid w:val="002D5758"/>
    <w:rsid w:val="002E446B"/>
    <w:rsid w:val="002E5827"/>
    <w:rsid w:val="002E5BC3"/>
    <w:rsid w:val="002F0309"/>
    <w:rsid w:val="002F2AF1"/>
    <w:rsid w:val="002F5498"/>
    <w:rsid w:val="002F55A7"/>
    <w:rsid w:val="002F7BFB"/>
    <w:rsid w:val="0030586E"/>
    <w:rsid w:val="00307580"/>
    <w:rsid w:val="0031212F"/>
    <w:rsid w:val="003201F2"/>
    <w:rsid w:val="00320702"/>
    <w:rsid w:val="0032640A"/>
    <w:rsid w:val="003327CD"/>
    <w:rsid w:val="003409F6"/>
    <w:rsid w:val="003471F6"/>
    <w:rsid w:val="00351469"/>
    <w:rsid w:val="00352855"/>
    <w:rsid w:val="003536D8"/>
    <w:rsid w:val="0035719B"/>
    <w:rsid w:val="00362BE2"/>
    <w:rsid w:val="0036664C"/>
    <w:rsid w:val="00374488"/>
    <w:rsid w:val="00377FCB"/>
    <w:rsid w:val="003814A2"/>
    <w:rsid w:val="00386A92"/>
    <w:rsid w:val="00386F5F"/>
    <w:rsid w:val="00391615"/>
    <w:rsid w:val="00394F05"/>
    <w:rsid w:val="003950CF"/>
    <w:rsid w:val="00395D56"/>
    <w:rsid w:val="003A1484"/>
    <w:rsid w:val="003A44FB"/>
    <w:rsid w:val="003A58BE"/>
    <w:rsid w:val="003B4AE9"/>
    <w:rsid w:val="003B64E0"/>
    <w:rsid w:val="003C1513"/>
    <w:rsid w:val="003C1F05"/>
    <w:rsid w:val="003C34E4"/>
    <w:rsid w:val="003D20B9"/>
    <w:rsid w:val="003D46F2"/>
    <w:rsid w:val="003D65BC"/>
    <w:rsid w:val="003D78E3"/>
    <w:rsid w:val="003E02A9"/>
    <w:rsid w:val="003E10D2"/>
    <w:rsid w:val="003E11AB"/>
    <w:rsid w:val="003E452E"/>
    <w:rsid w:val="003E4FBD"/>
    <w:rsid w:val="003E6404"/>
    <w:rsid w:val="003E64B7"/>
    <w:rsid w:val="003F15DA"/>
    <w:rsid w:val="003F5773"/>
    <w:rsid w:val="003F6425"/>
    <w:rsid w:val="004017A3"/>
    <w:rsid w:val="00401E44"/>
    <w:rsid w:val="00404043"/>
    <w:rsid w:val="00407AD9"/>
    <w:rsid w:val="004134DF"/>
    <w:rsid w:val="00416847"/>
    <w:rsid w:val="00417AFB"/>
    <w:rsid w:val="00420410"/>
    <w:rsid w:val="004241A7"/>
    <w:rsid w:val="004326B0"/>
    <w:rsid w:val="0043762F"/>
    <w:rsid w:val="00440438"/>
    <w:rsid w:val="0045384C"/>
    <w:rsid w:val="00460D0C"/>
    <w:rsid w:val="00462BFB"/>
    <w:rsid w:val="00462F76"/>
    <w:rsid w:val="004637F2"/>
    <w:rsid w:val="004664C9"/>
    <w:rsid w:val="004678B6"/>
    <w:rsid w:val="0047095C"/>
    <w:rsid w:val="00471E48"/>
    <w:rsid w:val="004722EB"/>
    <w:rsid w:val="00472394"/>
    <w:rsid w:val="00473AC1"/>
    <w:rsid w:val="00473FBC"/>
    <w:rsid w:val="00480CD2"/>
    <w:rsid w:val="00482B0C"/>
    <w:rsid w:val="004851D3"/>
    <w:rsid w:val="00490A7A"/>
    <w:rsid w:val="004949AC"/>
    <w:rsid w:val="00495A5C"/>
    <w:rsid w:val="00496F79"/>
    <w:rsid w:val="004A1641"/>
    <w:rsid w:val="004A380F"/>
    <w:rsid w:val="004A5312"/>
    <w:rsid w:val="004A7CC1"/>
    <w:rsid w:val="004B404D"/>
    <w:rsid w:val="004B4406"/>
    <w:rsid w:val="004B5DC2"/>
    <w:rsid w:val="004C422B"/>
    <w:rsid w:val="004C5BBA"/>
    <w:rsid w:val="004C5C37"/>
    <w:rsid w:val="004D3AA7"/>
    <w:rsid w:val="004D7CB8"/>
    <w:rsid w:val="004D7F84"/>
    <w:rsid w:val="004E3632"/>
    <w:rsid w:val="004E6F01"/>
    <w:rsid w:val="004F3157"/>
    <w:rsid w:val="004F59BC"/>
    <w:rsid w:val="004F7820"/>
    <w:rsid w:val="004F78D9"/>
    <w:rsid w:val="004F7A13"/>
    <w:rsid w:val="004F7C33"/>
    <w:rsid w:val="005029B9"/>
    <w:rsid w:val="00504F7F"/>
    <w:rsid w:val="00516A23"/>
    <w:rsid w:val="00517A9A"/>
    <w:rsid w:val="00520F9A"/>
    <w:rsid w:val="00522E0D"/>
    <w:rsid w:val="00523943"/>
    <w:rsid w:val="00524957"/>
    <w:rsid w:val="00526D75"/>
    <w:rsid w:val="00532869"/>
    <w:rsid w:val="00541603"/>
    <w:rsid w:val="00543E9E"/>
    <w:rsid w:val="0054420A"/>
    <w:rsid w:val="005446FA"/>
    <w:rsid w:val="005447A9"/>
    <w:rsid w:val="00544EBD"/>
    <w:rsid w:val="005451A6"/>
    <w:rsid w:val="00545B41"/>
    <w:rsid w:val="00545D6E"/>
    <w:rsid w:val="00550EC6"/>
    <w:rsid w:val="005510B2"/>
    <w:rsid w:val="005518D0"/>
    <w:rsid w:val="005547C3"/>
    <w:rsid w:val="00570577"/>
    <w:rsid w:val="00570931"/>
    <w:rsid w:val="00571E75"/>
    <w:rsid w:val="005762C7"/>
    <w:rsid w:val="005828FB"/>
    <w:rsid w:val="00585238"/>
    <w:rsid w:val="00587067"/>
    <w:rsid w:val="005901B4"/>
    <w:rsid w:val="00590F88"/>
    <w:rsid w:val="00593C2B"/>
    <w:rsid w:val="00597723"/>
    <w:rsid w:val="005A266B"/>
    <w:rsid w:val="005A5742"/>
    <w:rsid w:val="005B0562"/>
    <w:rsid w:val="005B197D"/>
    <w:rsid w:val="005B1B30"/>
    <w:rsid w:val="005B425A"/>
    <w:rsid w:val="005B6E19"/>
    <w:rsid w:val="005B7850"/>
    <w:rsid w:val="005C037F"/>
    <w:rsid w:val="005C34D9"/>
    <w:rsid w:val="005C522B"/>
    <w:rsid w:val="005C6CD1"/>
    <w:rsid w:val="005D3E93"/>
    <w:rsid w:val="005E0A34"/>
    <w:rsid w:val="005E0A88"/>
    <w:rsid w:val="005E1BB8"/>
    <w:rsid w:val="005E4060"/>
    <w:rsid w:val="005E489C"/>
    <w:rsid w:val="005E5CA2"/>
    <w:rsid w:val="005F03A8"/>
    <w:rsid w:val="005F1AF8"/>
    <w:rsid w:val="005F5641"/>
    <w:rsid w:val="006003EC"/>
    <w:rsid w:val="00600E08"/>
    <w:rsid w:val="006063DE"/>
    <w:rsid w:val="00613824"/>
    <w:rsid w:val="00615DF6"/>
    <w:rsid w:val="00623D13"/>
    <w:rsid w:val="00625ABC"/>
    <w:rsid w:val="006310B6"/>
    <w:rsid w:val="00631119"/>
    <w:rsid w:val="00632893"/>
    <w:rsid w:val="00633B85"/>
    <w:rsid w:val="006342D4"/>
    <w:rsid w:val="006360A3"/>
    <w:rsid w:val="00640C51"/>
    <w:rsid w:val="00641FCC"/>
    <w:rsid w:val="0064782F"/>
    <w:rsid w:val="006501BD"/>
    <w:rsid w:val="0065040B"/>
    <w:rsid w:val="006625E9"/>
    <w:rsid w:val="00663C38"/>
    <w:rsid w:val="00663F6E"/>
    <w:rsid w:val="0066479E"/>
    <w:rsid w:val="00665013"/>
    <w:rsid w:val="00667792"/>
    <w:rsid w:val="00667903"/>
    <w:rsid w:val="0067065E"/>
    <w:rsid w:val="00690050"/>
    <w:rsid w:val="00691C46"/>
    <w:rsid w:val="00694AD1"/>
    <w:rsid w:val="006A2079"/>
    <w:rsid w:val="006A7BCF"/>
    <w:rsid w:val="006B06AC"/>
    <w:rsid w:val="006B08FB"/>
    <w:rsid w:val="006B3EE5"/>
    <w:rsid w:val="006B635B"/>
    <w:rsid w:val="006C131A"/>
    <w:rsid w:val="006C3E8D"/>
    <w:rsid w:val="006D22A9"/>
    <w:rsid w:val="006D38CF"/>
    <w:rsid w:val="006D64CD"/>
    <w:rsid w:val="006D7EA4"/>
    <w:rsid w:val="006E0BA5"/>
    <w:rsid w:val="006F3F0F"/>
    <w:rsid w:val="006F4791"/>
    <w:rsid w:val="006F4846"/>
    <w:rsid w:val="006F73C8"/>
    <w:rsid w:val="00704620"/>
    <w:rsid w:val="00720BE7"/>
    <w:rsid w:val="0072244C"/>
    <w:rsid w:val="00727AE3"/>
    <w:rsid w:val="007301B4"/>
    <w:rsid w:val="00731010"/>
    <w:rsid w:val="0073285F"/>
    <w:rsid w:val="00732F82"/>
    <w:rsid w:val="00740758"/>
    <w:rsid w:val="00743533"/>
    <w:rsid w:val="007549B2"/>
    <w:rsid w:val="00756314"/>
    <w:rsid w:val="0075655D"/>
    <w:rsid w:val="007625FE"/>
    <w:rsid w:val="00762F64"/>
    <w:rsid w:val="0076444C"/>
    <w:rsid w:val="00764FA1"/>
    <w:rsid w:val="007654DB"/>
    <w:rsid w:val="0076626A"/>
    <w:rsid w:val="0076629F"/>
    <w:rsid w:val="00767DA0"/>
    <w:rsid w:val="00771A52"/>
    <w:rsid w:val="00777887"/>
    <w:rsid w:val="00777B01"/>
    <w:rsid w:val="00780A10"/>
    <w:rsid w:val="00791285"/>
    <w:rsid w:val="007959BD"/>
    <w:rsid w:val="007A35BB"/>
    <w:rsid w:val="007A4416"/>
    <w:rsid w:val="007A4C35"/>
    <w:rsid w:val="007A574E"/>
    <w:rsid w:val="007B160F"/>
    <w:rsid w:val="007B2C36"/>
    <w:rsid w:val="007B6823"/>
    <w:rsid w:val="007C012E"/>
    <w:rsid w:val="007C2829"/>
    <w:rsid w:val="007C404C"/>
    <w:rsid w:val="007C7EAA"/>
    <w:rsid w:val="007D58EA"/>
    <w:rsid w:val="007D73F1"/>
    <w:rsid w:val="007E232F"/>
    <w:rsid w:val="007E5754"/>
    <w:rsid w:val="007F2735"/>
    <w:rsid w:val="007F4205"/>
    <w:rsid w:val="00800C77"/>
    <w:rsid w:val="00804C82"/>
    <w:rsid w:val="00807EA9"/>
    <w:rsid w:val="00810C21"/>
    <w:rsid w:val="00815013"/>
    <w:rsid w:val="00815C29"/>
    <w:rsid w:val="00816D4E"/>
    <w:rsid w:val="00824E2C"/>
    <w:rsid w:val="008255B8"/>
    <w:rsid w:val="00826B94"/>
    <w:rsid w:val="00826C0A"/>
    <w:rsid w:val="00826CA9"/>
    <w:rsid w:val="008333A6"/>
    <w:rsid w:val="00835099"/>
    <w:rsid w:val="00842C79"/>
    <w:rsid w:val="008445DA"/>
    <w:rsid w:val="00846700"/>
    <w:rsid w:val="00846F6A"/>
    <w:rsid w:val="00851E67"/>
    <w:rsid w:val="00851F75"/>
    <w:rsid w:val="00851FF5"/>
    <w:rsid w:val="00852103"/>
    <w:rsid w:val="00852169"/>
    <w:rsid w:val="00852E24"/>
    <w:rsid w:val="00855F3E"/>
    <w:rsid w:val="00861161"/>
    <w:rsid w:val="0086499A"/>
    <w:rsid w:val="008667AD"/>
    <w:rsid w:val="0087207C"/>
    <w:rsid w:val="008750BA"/>
    <w:rsid w:val="00881B2E"/>
    <w:rsid w:val="00884A25"/>
    <w:rsid w:val="00891B8E"/>
    <w:rsid w:val="008928C1"/>
    <w:rsid w:val="00895518"/>
    <w:rsid w:val="00896730"/>
    <w:rsid w:val="008A06BF"/>
    <w:rsid w:val="008A3DAF"/>
    <w:rsid w:val="008A40A5"/>
    <w:rsid w:val="008A4EEA"/>
    <w:rsid w:val="008B0CF7"/>
    <w:rsid w:val="008B2770"/>
    <w:rsid w:val="008B3DBB"/>
    <w:rsid w:val="008C02BD"/>
    <w:rsid w:val="008C11E8"/>
    <w:rsid w:val="008C2637"/>
    <w:rsid w:val="008C489F"/>
    <w:rsid w:val="008C7B70"/>
    <w:rsid w:val="008D2574"/>
    <w:rsid w:val="008D4596"/>
    <w:rsid w:val="008D66C0"/>
    <w:rsid w:val="008E5967"/>
    <w:rsid w:val="008E7337"/>
    <w:rsid w:val="008E7F9E"/>
    <w:rsid w:val="008F0012"/>
    <w:rsid w:val="008F28CA"/>
    <w:rsid w:val="008F2B15"/>
    <w:rsid w:val="008F4E8D"/>
    <w:rsid w:val="008F5A7A"/>
    <w:rsid w:val="008F7C69"/>
    <w:rsid w:val="009033BC"/>
    <w:rsid w:val="00904EB8"/>
    <w:rsid w:val="00911739"/>
    <w:rsid w:val="00911C74"/>
    <w:rsid w:val="009138C4"/>
    <w:rsid w:val="00914FAC"/>
    <w:rsid w:val="0091554A"/>
    <w:rsid w:val="00920E9F"/>
    <w:rsid w:val="009241DE"/>
    <w:rsid w:val="009278B6"/>
    <w:rsid w:val="009306F1"/>
    <w:rsid w:val="00932536"/>
    <w:rsid w:val="009379EE"/>
    <w:rsid w:val="00940587"/>
    <w:rsid w:val="00941554"/>
    <w:rsid w:val="00943DDD"/>
    <w:rsid w:val="00944FFC"/>
    <w:rsid w:val="00950C43"/>
    <w:rsid w:val="00953A9E"/>
    <w:rsid w:val="00962587"/>
    <w:rsid w:val="009655C3"/>
    <w:rsid w:val="00965EEE"/>
    <w:rsid w:val="00971CB3"/>
    <w:rsid w:val="009734DE"/>
    <w:rsid w:val="0097531A"/>
    <w:rsid w:val="00977B44"/>
    <w:rsid w:val="00982A51"/>
    <w:rsid w:val="00983418"/>
    <w:rsid w:val="00983D59"/>
    <w:rsid w:val="009925FA"/>
    <w:rsid w:val="009936F1"/>
    <w:rsid w:val="009A204F"/>
    <w:rsid w:val="009A364F"/>
    <w:rsid w:val="009B0334"/>
    <w:rsid w:val="009B19B7"/>
    <w:rsid w:val="009B45B9"/>
    <w:rsid w:val="009B4FB5"/>
    <w:rsid w:val="009C2960"/>
    <w:rsid w:val="009C3A21"/>
    <w:rsid w:val="009D65C1"/>
    <w:rsid w:val="009D6A68"/>
    <w:rsid w:val="009E1090"/>
    <w:rsid w:val="009E352E"/>
    <w:rsid w:val="009E5DB0"/>
    <w:rsid w:val="009F14C6"/>
    <w:rsid w:val="00A001F2"/>
    <w:rsid w:val="00A01B40"/>
    <w:rsid w:val="00A06620"/>
    <w:rsid w:val="00A11099"/>
    <w:rsid w:val="00A12F4D"/>
    <w:rsid w:val="00A149DC"/>
    <w:rsid w:val="00A22F1D"/>
    <w:rsid w:val="00A236C4"/>
    <w:rsid w:val="00A26498"/>
    <w:rsid w:val="00A27D74"/>
    <w:rsid w:val="00A33CD2"/>
    <w:rsid w:val="00A36CE5"/>
    <w:rsid w:val="00A372F5"/>
    <w:rsid w:val="00A42526"/>
    <w:rsid w:val="00A42734"/>
    <w:rsid w:val="00A47E40"/>
    <w:rsid w:val="00A502D4"/>
    <w:rsid w:val="00A57BED"/>
    <w:rsid w:val="00A70A07"/>
    <w:rsid w:val="00A71E51"/>
    <w:rsid w:val="00A72B4D"/>
    <w:rsid w:val="00A72B65"/>
    <w:rsid w:val="00A81AE4"/>
    <w:rsid w:val="00A856E5"/>
    <w:rsid w:val="00A859CC"/>
    <w:rsid w:val="00A87CB9"/>
    <w:rsid w:val="00A92D61"/>
    <w:rsid w:val="00A976F8"/>
    <w:rsid w:val="00AA286B"/>
    <w:rsid w:val="00AA3836"/>
    <w:rsid w:val="00AA3F15"/>
    <w:rsid w:val="00AB0876"/>
    <w:rsid w:val="00AB1169"/>
    <w:rsid w:val="00AB336A"/>
    <w:rsid w:val="00AB65A3"/>
    <w:rsid w:val="00AC08B5"/>
    <w:rsid w:val="00AC37DD"/>
    <w:rsid w:val="00AD1DAF"/>
    <w:rsid w:val="00AE27C1"/>
    <w:rsid w:val="00AE3EE1"/>
    <w:rsid w:val="00AF0B22"/>
    <w:rsid w:val="00AF1220"/>
    <w:rsid w:val="00AF39CD"/>
    <w:rsid w:val="00AF3BAC"/>
    <w:rsid w:val="00AF4515"/>
    <w:rsid w:val="00AF5CE2"/>
    <w:rsid w:val="00AF6DFD"/>
    <w:rsid w:val="00B02A92"/>
    <w:rsid w:val="00B02B61"/>
    <w:rsid w:val="00B04D43"/>
    <w:rsid w:val="00B05A11"/>
    <w:rsid w:val="00B110BF"/>
    <w:rsid w:val="00B127C0"/>
    <w:rsid w:val="00B12952"/>
    <w:rsid w:val="00B137A4"/>
    <w:rsid w:val="00B147D4"/>
    <w:rsid w:val="00B14CDF"/>
    <w:rsid w:val="00B15A87"/>
    <w:rsid w:val="00B22506"/>
    <w:rsid w:val="00B24C55"/>
    <w:rsid w:val="00B273AB"/>
    <w:rsid w:val="00B27ACB"/>
    <w:rsid w:val="00B35FD4"/>
    <w:rsid w:val="00B43B5C"/>
    <w:rsid w:val="00B44263"/>
    <w:rsid w:val="00B4428B"/>
    <w:rsid w:val="00B50422"/>
    <w:rsid w:val="00B5235B"/>
    <w:rsid w:val="00B525C4"/>
    <w:rsid w:val="00B53199"/>
    <w:rsid w:val="00B57B6E"/>
    <w:rsid w:val="00B57D6D"/>
    <w:rsid w:val="00B61F6B"/>
    <w:rsid w:val="00B62200"/>
    <w:rsid w:val="00B63DA3"/>
    <w:rsid w:val="00B647F3"/>
    <w:rsid w:val="00B64B32"/>
    <w:rsid w:val="00B67BC8"/>
    <w:rsid w:val="00B76AF8"/>
    <w:rsid w:val="00B77896"/>
    <w:rsid w:val="00B81599"/>
    <w:rsid w:val="00B862E5"/>
    <w:rsid w:val="00B86E23"/>
    <w:rsid w:val="00B87F43"/>
    <w:rsid w:val="00B905DC"/>
    <w:rsid w:val="00B924B4"/>
    <w:rsid w:val="00B93CDE"/>
    <w:rsid w:val="00BB14B9"/>
    <w:rsid w:val="00BB7B23"/>
    <w:rsid w:val="00BC4E16"/>
    <w:rsid w:val="00BC7E19"/>
    <w:rsid w:val="00BD02D9"/>
    <w:rsid w:val="00BD316B"/>
    <w:rsid w:val="00BD357E"/>
    <w:rsid w:val="00BD3E9E"/>
    <w:rsid w:val="00BD7523"/>
    <w:rsid w:val="00BE0A80"/>
    <w:rsid w:val="00BE16B2"/>
    <w:rsid w:val="00BE22AB"/>
    <w:rsid w:val="00BE233D"/>
    <w:rsid w:val="00BE54DE"/>
    <w:rsid w:val="00BE6BEF"/>
    <w:rsid w:val="00BE7859"/>
    <w:rsid w:val="00BF69DC"/>
    <w:rsid w:val="00C05292"/>
    <w:rsid w:val="00C0556D"/>
    <w:rsid w:val="00C12106"/>
    <w:rsid w:val="00C131E5"/>
    <w:rsid w:val="00C154B3"/>
    <w:rsid w:val="00C15C59"/>
    <w:rsid w:val="00C211CA"/>
    <w:rsid w:val="00C223E8"/>
    <w:rsid w:val="00C22CAC"/>
    <w:rsid w:val="00C23D63"/>
    <w:rsid w:val="00C250AA"/>
    <w:rsid w:val="00C259A9"/>
    <w:rsid w:val="00C2756F"/>
    <w:rsid w:val="00C27FBE"/>
    <w:rsid w:val="00C30F57"/>
    <w:rsid w:val="00C344C8"/>
    <w:rsid w:val="00C345F5"/>
    <w:rsid w:val="00C36A2B"/>
    <w:rsid w:val="00C434EE"/>
    <w:rsid w:val="00C47538"/>
    <w:rsid w:val="00C4784A"/>
    <w:rsid w:val="00C50D2E"/>
    <w:rsid w:val="00C73079"/>
    <w:rsid w:val="00C73692"/>
    <w:rsid w:val="00C80518"/>
    <w:rsid w:val="00C863B7"/>
    <w:rsid w:val="00C87366"/>
    <w:rsid w:val="00C903FE"/>
    <w:rsid w:val="00C920C7"/>
    <w:rsid w:val="00C93563"/>
    <w:rsid w:val="00C96865"/>
    <w:rsid w:val="00C96D91"/>
    <w:rsid w:val="00CA34FD"/>
    <w:rsid w:val="00CA3999"/>
    <w:rsid w:val="00CB13CA"/>
    <w:rsid w:val="00CB1EFF"/>
    <w:rsid w:val="00CB48DB"/>
    <w:rsid w:val="00CB6B6E"/>
    <w:rsid w:val="00CB7F2E"/>
    <w:rsid w:val="00CC61E2"/>
    <w:rsid w:val="00CC6C61"/>
    <w:rsid w:val="00CD5588"/>
    <w:rsid w:val="00CD635D"/>
    <w:rsid w:val="00CD680C"/>
    <w:rsid w:val="00CE05D7"/>
    <w:rsid w:val="00CE2F8A"/>
    <w:rsid w:val="00CF22E3"/>
    <w:rsid w:val="00CF2AED"/>
    <w:rsid w:val="00D02271"/>
    <w:rsid w:val="00D02495"/>
    <w:rsid w:val="00D03AEB"/>
    <w:rsid w:val="00D04BF2"/>
    <w:rsid w:val="00D10CD4"/>
    <w:rsid w:val="00D12E02"/>
    <w:rsid w:val="00D131BC"/>
    <w:rsid w:val="00D1479D"/>
    <w:rsid w:val="00D1701D"/>
    <w:rsid w:val="00D21AD6"/>
    <w:rsid w:val="00D21BDF"/>
    <w:rsid w:val="00D22E7C"/>
    <w:rsid w:val="00D24726"/>
    <w:rsid w:val="00D36CC1"/>
    <w:rsid w:val="00D41C7E"/>
    <w:rsid w:val="00D42362"/>
    <w:rsid w:val="00D45151"/>
    <w:rsid w:val="00D46391"/>
    <w:rsid w:val="00D52C9D"/>
    <w:rsid w:val="00D55B4D"/>
    <w:rsid w:val="00D60D0F"/>
    <w:rsid w:val="00D64DD8"/>
    <w:rsid w:val="00D66216"/>
    <w:rsid w:val="00D663CF"/>
    <w:rsid w:val="00D70B90"/>
    <w:rsid w:val="00D74DEB"/>
    <w:rsid w:val="00D7555F"/>
    <w:rsid w:val="00D82B38"/>
    <w:rsid w:val="00D8473C"/>
    <w:rsid w:val="00D84DD4"/>
    <w:rsid w:val="00D87D7A"/>
    <w:rsid w:val="00D929DB"/>
    <w:rsid w:val="00D94004"/>
    <w:rsid w:val="00D964ED"/>
    <w:rsid w:val="00DA0789"/>
    <w:rsid w:val="00DA0D44"/>
    <w:rsid w:val="00DA1BAF"/>
    <w:rsid w:val="00DA374E"/>
    <w:rsid w:val="00DA71B3"/>
    <w:rsid w:val="00DB3F73"/>
    <w:rsid w:val="00DB4054"/>
    <w:rsid w:val="00DB6074"/>
    <w:rsid w:val="00DB6B73"/>
    <w:rsid w:val="00DB7CF3"/>
    <w:rsid w:val="00DD02CA"/>
    <w:rsid w:val="00DD2232"/>
    <w:rsid w:val="00DD2513"/>
    <w:rsid w:val="00DD2A47"/>
    <w:rsid w:val="00DD37C1"/>
    <w:rsid w:val="00DD3E85"/>
    <w:rsid w:val="00DE1D20"/>
    <w:rsid w:val="00DE546E"/>
    <w:rsid w:val="00DE58FF"/>
    <w:rsid w:val="00DE75C4"/>
    <w:rsid w:val="00DF11A5"/>
    <w:rsid w:val="00DF3BEA"/>
    <w:rsid w:val="00DF5C29"/>
    <w:rsid w:val="00E00592"/>
    <w:rsid w:val="00E012E0"/>
    <w:rsid w:val="00E07EBF"/>
    <w:rsid w:val="00E11678"/>
    <w:rsid w:val="00E142D9"/>
    <w:rsid w:val="00E15CCB"/>
    <w:rsid w:val="00E20046"/>
    <w:rsid w:val="00E211B1"/>
    <w:rsid w:val="00E24891"/>
    <w:rsid w:val="00E26792"/>
    <w:rsid w:val="00E3135B"/>
    <w:rsid w:val="00E31A51"/>
    <w:rsid w:val="00E3598F"/>
    <w:rsid w:val="00E41CCB"/>
    <w:rsid w:val="00E439FC"/>
    <w:rsid w:val="00E46066"/>
    <w:rsid w:val="00E4738C"/>
    <w:rsid w:val="00E5090F"/>
    <w:rsid w:val="00E54B84"/>
    <w:rsid w:val="00E612D2"/>
    <w:rsid w:val="00E62376"/>
    <w:rsid w:val="00E62BAE"/>
    <w:rsid w:val="00E639DE"/>
    <w:rsid w:val="00E664BA"/>
    <w:rsid w:val="00E671DB"/>
    <w:rsid w:val="00E67979"/>
    <w:rsid w:val="00E67BFB"/>
    <w:rsid w:val="00E71CA6"/>
    <w:rsid w:val="00E75683"/>
    <w:rsid w:val="00E75DA0"/>
    <w:rsid w:val="00E767B2"/>
    <w:rsid w:val="00E76977"/>
    <w:rsid w:val="00E76D64"/>
    <w:rsid w:val="00E828B0"/>
    <w:rsid w:val="00E84C49"/>
    <w:rsid w:val="00E86F21"/>
    <w:rsid w:val="00E9152A"/>
    <w:rsid w:val="00E9292C"/>
    <w:rsid w:val="00E9303F"/>
    <w:rsid w:val="00E953E7"/>
    <w:rsid w:val="00E97A41"/>
    <w:rsid w:val="00EA0175"/>
    <w:rsid w:val="00EA302E"/>
    <w:rsid w:val="00EC195B"/>
    <w:rsid w:val="00EC4821"/>
    <w:rsid w:val="00EC5D99"/>
    <w:rsid w:val="00ED3A33"/>
    <w:rsid w:val="00ED3A52"/>
    <w:rsid w:val="00ED7B4A"/>
    <w:rsid w:val="00EE27DC"/>
    <w:rsid w:val="00EE2908"/>
    <w:rsid w:val="00EE3165"/>
    <w:rsid w:val="00EE3E67"/>
    <w:rsid w:val="00EE6AC9"/>
    <w:rsid w:val="00EE7DF6"/>
    <w:rsid w:val="00EF2EC7"/>
    <w:rsid w:val="00EF5B90"/>
    <w:rsid w:val="00F001B2"/>
    <w:rsid w:val="00F103C7"/>
    <w:rsid w:val="00F16369"/>
    <w:rsid w:val="00F16E28"/>
    <w:rsid w:val="00F20463"/>
    <w:rsid w:val="00F21B2A"/>
    <w:rsid w:val="00F2296E"/>
    <w:rsid w:val="00F25DED"/>
    <w:rsid w:val="00F2766A"/>
    <w:rsid w:val="00F328AA"/>
    <w:rsid w:val="00F33D56"/>
    <w:rsid w:val="00F35050"/>
    <w:rsid w:val="00F37C43"/>
    <w:rsid w:val="00F51386"/>
    <w:rsid w:val="00F55F9C"/>
    <w:rsid w:val="00F60213"/>
    <w:rsid w:val="00F67334"/>
    <w:rsid w:val="00F70A15"/>
    <w:rsid w:val="00F74837"/>
    <w:rsid w:val="00F769EC"/>
    <w:rsid w:val="00F77C53"/>
    <w:rsid w:val="00F8403F"/>
    <w:rsid w:val="00F84FBF"/>
    <w:rsid w:val="00F92333"/>
    <w:rsid w:val="00F93DE0"/>
    <w:rsid w:val="00F951B4"/>
    <w:rsid w:val="00F9723A"/>
    <w:rsid w:val="00F97395"/>
    <w:rsid w:val="00F97E63"/>
    <w:rsid w:val="00FA012B"/>
    <w:rsid w:val="00FA21D9"/>
    <w:rsid w:val="00FA2B7B"/>
    <w:rsid w:val="00FA351D"/>
    <w:rsid w:val="00FA531B"/>
    <w:rsid w:val="00FA57AF"/>
    <w:rsid w:val="00FB0A66"/>
    <w:rsid w:val="00FC27E3"/>
    <w:rsid w:val="00FC419A"/>
    <w:rsid w:val="00FC62AE"/>
    <w:rsid w:val="00FD1F53"/>
    <w:rsid w:val="00FD4408"/>
    <w:rsid w:val="00FE1A18"/>
    <w:rsid w:val="00FE27D2"/>
    <w:rsid w:val="00FE3705"/>
    <w:rsid w:val="00FE47CA"/>
    <w:rsid w:val="00FE5932"/>
    <w:rsid w:val="00FF13D4"/>
    <w:rsid w:val="00FF6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E383"/>
  <w15:chartTrackingRefBased/>
  <w15:docId w15:val="{23BA625D-7A06-4552-981A-B1F152E6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5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6EB"/>
    <w:pPr>
      <w:ind w:left="720"/>
      <w:contextualSpacing/>
    </w:pPr>
  </w:style>
  <w:style w:type="character" w:customStyle="1" w:styleId="Heading1Char">
    <w:name w:val="Heading 1 Char"/>
    <w:basedOn w:val="DefaultParagraphFont"/>
    <w:link w:val="Heading1"/>
    <w:uiPriority w:val="9"/>
    <w:rsid w:val="00BD357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D357E"/>
  </w:style>
  <w:style w:type="paragraph" w:styleId="NormalWeb">
    <w:name w:val="Normal (Web)"/>
    <w:basedOn w:val="Normal"/>
    <w:uiPriority w:val="99"/>
    <w:semiHidden/>
    <w:unhideWhenUsed/>
    <w:rsid w:val="00D463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46391"/>
  </w:style>
  <w:style w:type="paragraph" w:styleId="Header">
    <w:name w:val="header"/>
    <w:basedOn w:val="Normal"/>
    <w:link w:val="HeaderChar"/>
    <w:uiPriority w:val="99"/>
    <w:unhideWhenUsed/>
    <w:rsid w:val="000D5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0F3"/>
  </w:style>
  <w:style w:type="paragraph" w:styleId="Footer">
    <w:name w:val="footer"/>
    <w:basedOn w:val="Normal"/>
    <w:link w:val="FooterChar"/>
    <w:uiPriority w:val="99"/>
    <w:unhideWhenUsed/>
    <w:rsid w:val="000D5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0F3"/>
  </w:style>
  <w:style w:type="table" w:styleId="TableGrid">
    <w:name w:val="Table Grid"/>
    <w:basedOn w:val="TableNormal"/>
    <w:uiPriority w:val="39"/>
    <w:rsid w:val="00320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142D9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4155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
    <w:name w:val="Grid Table 5 Dark"/>
    <w:basedOn w:val="TableNormal"/>
    <w:uiPriority w:val="50"/>
    <w:rsid w:val="000C1F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Revision">
    <w:name w:val="Revision"/>
    <w:hidden/>
    <w:uiPriority w:val="99"/>
    <w:semiHidden/>
    <w:rsid w:val="009241DE"/>
    <w:pPr>
      <w:spacing w:after="0" w:line="240" w:lineRule="auto"/>
    </w:pPr>
  </w:style>
  <w:style w:type="character" w:styleId="CommentReference">
    <w:name w:val="annotation reference"/>
    <w:basedOn w:val="DefaultParagraphFont"/>
    <w:uiPriority w:val="99"/>
    <w:semiHidden/>
    <w:unhideWhenUsed/>
    <w:rsid w:val="00600E08"/>
    <w:rPr>
      <w:sz w:val="16"/>
      <w:szCs w:val="16"/>
    </w:rPr>
  </w:style>
  <w:style w:type="paragraph" w:styleId="CommentText">
    <w:name w:val="annotation text"/>
    <w:basedOn w:val="Normal"/>
    <w:link w:val="CommentTextChar"/>
    <w:uiPriority w:val="99"/>
    <w:unhideWhenUsed/>
    <w:rsid w:val="00600E08"/>
    <w:pPr>
      <w:spacing w:line="240" w:lineRule="auto"/>
    </w:pPr>
    <w:rPr>
      <w:sz w:val="20"/>
      <w:szCs w:val="20"/>
    </w:rPr>
  </w:style>
  <w:style w:type="character" w:customStyle="1" w:styleId="CommentTextChar">
    <w:name w:val="Comment Text Char"/>
    <w:basedOn w:val="DefaultParagraphFont"/>
    <w:link w:val="CommentText"/>
    <w:uiPriority w:val="99"/>
    <w:rsid w:val="00600E08"/>
    <w:rPr>
      <w:sz w:val="20"/>
      <w:szCs w:val="20"/>
    </w:rPr>
  </w:style>
  <w:style w:type="paragraph" w:styleId="CommentSubject">
    <w:name w:val="annotation subject"/>
    <w:basedOn w:val="CommentText"/>
    <w:next w:val="CommentText"/>
    <w:link w:val="CommentSubjectChar"/>
    <w:uiPriority w:val="99"/>
    <w:semiHidden/>
    <w:unhideWhenUsed/>
    <w:rsid w:val="00600E08"/>
    <w:rPr>
      <w:b/>
      <w:bCs/>
    </w:rPr>
  </w:style>
  <w:style w:type="character" w:customStyle="1" w:styleId="CommentSubjectChar">
    <w:name w:val="Comment Subject Char"/>
    <w:basedOn w:val="CommentTextChar"/>
    <w:link w:val="CommentSubject"/>
    <w:uiPriority w:val="99"/>
    <w:semiHidden/>
    <w:rsid w:val="00600E08"/>
    <w:rPr>
      <w:b/>
      <w:bCs/>
      <w:sz w:val="20"/>
      <w:szCs w:val="20"/>
    </w:rPr>
  </w:style>
  <w:style w:type="character" w:styleId="PlaceholderText">
    <w:name w:val="Placeholder Text"/>
    <w:basedOn w:val="DefaultParagraphFont"/>
    <w:uiPriority w:val="99"/>
    <w:semiHidden/>
    <w:rsid w:val="00B27A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01163">
      <w:bodyDiv w:val="1"/>
      <w:marLeft w:val="0"/>
      <w:marRight w:val="0"/>
      <w:marTop w:val="0"/>
      <w:marBottom w:val="0"/>
      <w:divBdr>
        <w:top w:val="none" w:sz="0" w:space="0" w:color="auto"/>
        <w:left w:val="none" w:sz="0" w:space="0" w:color="auto"/>
        <w:bottom w:val="none" w:sz="0" w:space="0" w:color="auto"/>
        <w:right w:val="none" w:sz="0" w:space="0" w:color="auto"/>
      </w:divBdr>
    </w:div>
    <w:div w:id="295918393">
      <w:bodyDiv w:val="1"/>
      <w:marLeft w:val="0"/>
      <w:marRight w:val="0"/>
      <w:marTop w:val="0"/>
      <w:marBottom w:val="0"/>
      <w:divBdr>
        <w:top w:val="none" w:sz="0" w:space="0" w:color="auto"/>
        <w:left w:val="none" w:sz="0" w:space="0" w:color="auto"/>
        <w:bottom w:val="none" w:sz="0" w:space="0" w:color="auto"/>
        <w:right w:val="none" w:sz="0" w:space="0" w:color="auto"/>
      </w:divBdr>
    </w:div>
    <w:div w:id="313337844">
      <w:bodyDiv w:val="1"/>
      <w:marLeft w:val="0"/>
      <w:marRight w:val="0"/>
      <w:marTop w:val="0"/>
      <w:marBottom w:val="0"/>
      <w:divBdr>
        <w:top w:val="none" w:sz="0" w:space="0" w:color="auto"/>
        <w:left w:val="none" w:sz="0" w:space="0" w:color="auto"/>
        <w:bottom w:val="none" w:sz="0" w:space="0" w:color="auto"/>
        <w:right w:val="none" w:sz="0" w:space="0" w:color="auto"/>
      </w:divBdr>
    </w:div>
    <w:div w:id="364867501">
      <w:bodyDiv w:val="1"/>
      <w:marLeft w:val="0"/>
      <w:marRight w:val="0"/>
      <w:marTop w:val="0"/>
      <w:marBottom w:val="0"/>
      <w:divBdr>
        <w:top w:val="none" w:sz="0" w:space="0" w:color="auto"/>
        <w:left w:val="none" w:sz="0" w:space="0" w:color="auto"/>
        <w:bottom w:val="none" w:sz="0" w:space="0" w:color="auto"/>
        <w:right w:val="none" w:sz="0" w:space="0" w:color="auto"/>
      </w:divBdr>
    </w:div>
    <w:div w:id="458842787">
      <w:bodyDiv w:val="1"/>
      <w:marLeft w:val="0"/>
      <w:marRight w:val="0"/>
      <w:marTop w:val="0"/>
      <w:marBottom w:val="0"/>
      <w:divBdr>
        <w:top w:val="none" w:sz="0" w:space="0" w:color="auto"/>
        <w:left w:val="none" w:sz="0" w:space="0" w:color="auto"/>
        <w:bottom w:val="none" w:sz="0" w:space="0" w:color="auto"/>
        <w:right w:val="none" w:sz="0" w:space="0" w:color="auto"/>
      </w:divBdr>
    </w:div>
    <w:div w:id="495877729">
      <w:bodyDiv w:val="1"/>
      <w:marLeft w:val="0"/>
      <w:marRight w:val="0"/>
      <w:marTop w:val="0"/>
      <w:marBottom w:val="0"/>
      <w:divBdr>
        <w:top w:val="none" w:sz="0" w:space="0" w:color="auto"/>
        <w:left w:val="none" w:sz="0" w:space="0" w:color="auto"/>
        <w:bottom w:val="none" w:sz="0" w:space="0" w:color="auto"/>
        <w:right w:val="none" w:sz="0" w:space="0" w:color="auto"/>
      </w:divBdr>
    </w:div>
    <w:div w:id="613246606">
      <w:bodyDiv w:val="1"/>
      <w:marLeft w:val="0"/>
      <w:marRight w:val="0"/>
      <w:marTop w:val="0"/>
      <w:marBottom w:val="0"/>
      <w:divBdr>
        <w:top w:val="none" w:sz="0" w:space="0" w:color="auto"/>
        <w:left w:val="none" w:sz="0" w:space="0" w:color="auto"/>
        <w:bottom w:val="none" w:sz="0" w:space="0" w:color="auto"/>
        <w:right w:val="none" w:sz="0" w:space="0" w:color="auto"/>
      </w:divBdr>
    </w:div>
    <w:div w:id="665136199">
      <w:bodyDiv w:val="1"/>
      <w:marLeft w:val="0"/>
      <w:marRight w:val="0"/>
      <w:marTop w:val="0"/>
      <w:marBottom w:val="0"/>
      <w:divBdr>
        <w:top w:val="none" w:sz="0" w:space="0" w:color="auto"/>
        <w:left w:val="none" w:sz="0" w:space="0" w:color="auto"/>
        <w:bottom w:val="none" w:sz="0" w:space="0" w:color="auto"/>
        <w:right w:val="none" w:sz="0" w:space="0" w:color="auto"/>
      </w:divBdr>
    </w:div>
    <w:div w:id="706181547">
      <w:bodyDiv w:val="1"/>
      <w:marLeft w:val="0"/>
      <w:marRight w:val="0"/>
      <w:marTop w:val="0"/>
      <w:marBottom w:val="0"/>
      <w:divBdr>
        <w:top w:val="none" w:sz="0" w:space="0" w:color="auto"/>
        <w:left w:val="none" w:sz="0" w:space="0" w:color="auto"/>
        <w:bottom w:val="none" w:sz="0" w:space="0" w:color="auto"/>
        <w:right w:val="none" w:sz="0" w:space="0" w:color="auto"/>
      </w:divBdr>
    </w:div>
    <w:div w:id="776681022">
      <w:bodyDiv w:val="1"/>
      <w:marLeft w:val="0"/>
      <w:marRight w:val="0"/>
      <w:marTop w:val="0"/>
      <w:marBottom w:val="0"/>
      <w:divBdr>
        <w:top w:val="none" w:sz="0" w:space="0" w:color="auto"/>
        <w:left w:val="none" w:sz="0" w:space="0" w:color="auto"/>
        <w:bottom w:val="none" w:sz="0" w:space="0" w:color="auto"/>
        <w:right w:val="none" w:sz="0" w:space="0" w:color="auto"/>
      </w:divBdr>
    </w:div>
    <w:div w:id="840391295">
      <w:bodyDiv w:val="1"/>
      <w:marLeft w:val="0"/>
      <w:marRight w:val="0"/>
      <w:marTop w:val="0"/>
      <w:marBottom w:val="0"/>
      <w:divBdr>
        <w:top w:val="none" w:sz="0" w:space="0" w:color="auto"/>
        <w:left w:val="none" w:sz="0" w:space="0" w:color="auto"/>
        <w:bottom w:val="none" w:sz="0" w:space="0" w:color="auto"/>
        <w:right w:val="none" w:sz="0" w:space="0" w:color="auto"/>
      </w:divBdr>
      <w:divsChild>
        <w:div w:id="899635111">
          <w:marLeft w:val="0"/>
          <w:marRight w:val="0"/>
          <w:marTop w:val="0"/>
          <w:marBottom w:val="0"/>
          <w:divBdr>
            <w:top w:val="none" w:sz="0" w:space="0" w:color="auto"/>
            <w:left w:val="none" w:sz="0" w:space="0" w:color="auto"/>
            <w:bottom w:val="none" w:sz="0" w:space="0" w:color="auto"/>
            <w:right w:val="none" w:sz="0" w:space="0" w:color="auto"/>
          </w:divBdr>
          <w:divsChild>
            <w:div w:id="164132253">
              <w:marLeft w:val="0"/>
              <w:marRight w:val="0"/>
              <w:marTop w:val="0"/>
              <w:marBottom w:val="0"/>
              <w:divBdr>
                <w:top w:val="none" w:sz="0" w:space="0" w:color="auto"/>
                <w:left w:val="none" w:sz="0" w:space="0" w:color="auto"/>
                <w:bottom w:val="none" w:sz="0" w:space="0" w:color="auto"/>
                <w:right w:val="none" w:sz="0" w:space="0" w:color="auto"/>
              </w:divBdr>
              <w:divsChild>
                <w:div w:id="353698770">
                  <w:marLeft w:val="0"/>
                  <w:marRight w:val="0"/>
                  <w:marTop w:val="0"/>
                  <w:marBottom w:val="0"/>
                  <w:divBdr>
                    <w:top w:val="none" w:sz="0" w:space="0" w:color="auto"/>
                    <w:left w:val="none" w:sz="0" w:space="0" w:color="auto"/>
                    <w:bottom w:val="none" w:sz="0" w:space="0" w:color="auto"/>
                    <w:right w:val="none" w:sz="0" w:space="0" w:color="auto"/>
                  </w:divBdr>
                  <w:divsChild>
                    <w:div w:id="14675082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121198">
      <w:bodyDiv w:val="1"/>
      <w:marLeft w:val="0"/>
      <w:marRight w:val="0"/>
      <w:marTop w:val="0"/>
      <w:marBottom w:val="0"/>
      <w:divBdr>
        <w:top w:val="none" w:sz="0" w:space="0" w:color="auto"/>
        <w:left w:val="none" w:sz="0" w:space="0" w:color="auto"/>
        <w:bottom w:val="none" w:sz="0" w:space="0" w:color="auto"/>
        <w:right w:val="none" w:sz="0" w:space="0" w:color="auto"/>
      </w:divBdr>
    </w:div>
    <w:div w:id="1175654705">
      <w:bodyDiv w:val="1"/>
      <w:marLeft w:val="0"/>
      <w:marRight w:val="0"/>
      <w:marTop w:val="0"/>
      <w:marBottom w:val="0"/>
      <w:divBdr>
        <w:top w:val="none" w:sz="0" w:space="0" w:color="auto"/>
        <w:left w:val="none" w:sz="0" w:space="0" w:color="auto"/>
        <w:bottom w:val="none" w:sz="0" w:space="0" w:color="auto"/>
        <w:right w:val="none" w:sz="0" w:space="0" w:color="auto"/>
      </w:divBdr>
    </w:div>
    <w:div w:id="1313480587">
      <w:bodyDiv w:val="1"/>
      <w:marLeft w:val="0"/>
      <w:marRight w:val="0"/>
      <w:marTop w:val="0"/>
      <w:marBottom w:val="0"/>
      <w:divBdr>
        <w:top w:val="none" w:sz="0" w:space="0" w:color="auto"/>
        <w:left w:val="none" w:sz="0" w:space="0" w:color="auto"/>
        <w:bottom w:val="none" w:sz="0" w:space="0" w:color="auto"/>
        <w:right w:val="none" w:sz="0" w:space="0" w:color="auto"/>
      </w:divBdr>
    </w:div>
    <w:div w:id="1423184036">
      <w:bodyDiv w:val="1"/>
      <w:marLeft w:val="0"/>
      <w:marRight w:val="0"/>
      <w:marTop w:val="0"/>
      <w:marBottom w:val="0"/>
      <w:divBdr>
        <w:top w:val="none" w:sz="0" w:space="0" w:color="auto"/>
        <w:left w:val="none" w:sz="0" w:space="0" w:color="auto"/>
        <w:bottom w:val="none" w:sz="0" w:space="0" w:color="auto"/>
        <w:right w:val="none" w:sz="0" w:space="0" w:color="auto"/>
      </w:divBdr>
    </w:div>
    <w:div w:id="1667243412">
      <w:bodyDiv w:val="1"/>
      <w:marLeft w:val="0"/>
      <w:marRight w:val="0"/>
      <w:marTop w:val="0"/>
      <w:marBottom w:val="0"/>
      <w:divBdr>
        <w:top w:val="none" w:sz="0" w:space="0" w:color="auto"/>
        <w:left w:val="none" w:sz="0" w:space="0" w:color="auto"/>
        <w:bottom w:val="none" w:sz="0" w:space="0" w:color="auto"/>
        <w:right w:val="none" w:sz="0" w:space="0" w:color="auto"/>
      </w:divBdr>
    </w:div>
    <w:div w:id="1680739629">
      <w:bodyDiv w:val="1"/>
      <w:marLeft w:val="0"/>
      <w:marRight w:val="0"/>
      <w:marTop w:val="0"/>
      <w:marBottom w:val="0"/>
      <w:divBdr>
        <w:top w:val="none" w:sz="0" w:space="0" w:color="auto"/>
        <w:left w:val="none" w:sz="0" w:space="0" w:color="auto"/>
        <w:bottom w:val="none" w:sz="0" w:space="0" w:color="auto"/>
        <w:right w:val="none" w:sz="0" w:space="0" w:color="auto"/>
      </w:divBdr>
    </w:div>
    <w:div w:id="1767842288">
      <w:bodyDiv w:val="1"/>
      <w:marLeft w:val="0"/>
      <w:marRight w:val="0"/>
      <w:marTop w:val="0"/>
      <w:marBottom w:val="0"/>
      <w:divBdr>
        <w:top w:val="none" w:sz="0" w:space="0" w:color="auto"/>
        <w:left w:val="none" w:sz="0" w:space="0" w:color="auto"/>
        <w:bottom w:val="none" w:sz="0" w:space="0" w:color="auto"/>
        <w:right w:val="none" w:sz="0" w:space="0" w:color="auto"/>
      </w:divBdr>
      <w:divsChild>
        <w:div w:id="1332947707">
          <w:marLeft w:val="0"/>
          <w:marRight w:val="0"/>
          <w:marTop w:val="0"/>
          <w:marBottom w:val="0"/>
          <w:divBdr>
            <w:top w:val="none" w:sz="0" w:space="0" w:color="auto"/>
            <w:left w:val="none" w:sz="0" w:space="0" w:color="auto"/>
            <w:bottom w:val="none" w:sz="0" w:space="0" w:color="auto"/>
            <w:right w:val="none" w:sz="0" w:space="0" w:color="auto"/>
          </w:divBdr>
          <w:divsChild>
            <w:div w:id="2087335885">
              <w:marLeft w:val="0"/>
              <w:marRight w:val="0"/>
              <w:marTop w:val="0"/>
              <w:marBottom w:val="0"/>
              <w:divBdr>
                <w:top w:val="none" w:sz="0" w:space="0" w:color="auto"/>
                <w:left w:val="none" w:sz="0" w:space="0" w:color="auto"/>
                <w:bottom w:val="none" w:sz="0" w:space="0" w:color="auto"/>
                <w:right w:val="none" w:sz="0" w:space="0" w:color="auto"/>
              </w:divBdr>
              <w:divsChild>
                <w:div w:id="711616195">
                  <w:marLeft w:val="0"/>
                  <w:marRight w:val="0"/>
                  <w:marTop w:val="0"/>
                  <w:marBottom w:val="0"/>
                  <w:divBdr>
                    <w:top w:val="none" w:sz="0" w:space="0" w:color="auto"/>
                    <w:left w:val="none" w:sz="0" w:space="0" w:color="auto"/>
                    <w:bottom w:val="none" w:sz="0" w:space="0" w:color="auto"/>
                    <w:right w:val="none" w:sz="0" w:space="0" w:color="auto"/>
                  </w:divBdr>
                  <w:divsChild>
                    <w:div w:id="16996968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336036">
      <w:bodyDiv w:val="1"/>
      <w:marLeft w:val="0"/>
      <w:marRight w:val="0"/>
      <w:marTop w:val="0"/>
      <w:marBottom w:val="0"/>
      <w:divBdr>
        <w:top w:val="none" w:sz="0" w:space="0" w:color="auto"/>
        <w:left w:val="none" w:sz="0" w:space="0" w:color="auto"/>
        <w:bottom w:val="none" w:sz="0" w:space="0" w:color="auto"/>
        <w:right w:val="none" w:sz="0" w:space="0" w:color="auto"/>
      </w:divBdr>
    </w:div>
    <w:div w:id="1962374755">
      <w:bodyDiv w:val="1"/>
      <w:marLeft w:val="0"/>
      <w:marRight w:val="0"/>
      <w:marTop w:val="0"/>
      <w:marBottom w:val="0"/>
      <w:divBdr>
        <w:top w:val="none" w:sz="0" w:space="0" w:color="auto"/>
        <w:left w:val="none" w:sz="0" w:space="0" w:color="auto"/>
        <w:bottom w:val="none" w:sz="0" w:space="0" w:color="auto"/>
        <w:right w:val="none" w:sz="0" w:space="0" w:color="auto"/>
      </w:divBdr>
    </w:div>
    <w:div w:id="1989244755">
      <w:bodyDiv w:val="1"/>
      <w:marLeft w:val="0"/>
      <w:marRight w:val="0"/>
      <w:marTop w:val="0"/>
      <w:marBottom w:val="0"/>
      <w:divBdr>
        <w:top w:val="none" w:sz="0" w:space="0" w:color="auto"/>
        <w:left w:val="none" w:sz="0" w:space="0" w:color="auto"/>
        <w:bottom w:val="none" w:sz="0" w:space="0" w:color="auto"/>
        <w:right w:val="none" w:sz="0" w:space="0" w:color="auto"/>
      </w:divBdr>
    </w:div>
    <w:div w:id="20410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1/relationships/people" Target="people.xml"/><Relationship Id="rId10" Type="http://schemas.openxmlformats.org/officeDocument/2006/relationships/image" Target="media/image3.png"/><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Ben22</b:Tag>
    <b:SourceType>InternetSite</b:SourceType>
    <b:Guid>{B6655919-41A6-4479-88F2-75C37F818A8A}</b:Guid>
    <b:Title>Kyrie Irving's Shockingly Low Ranking In ESPN's Top-100 Players</b:Title>
    <b:Year>2022</b:Year>
    <b:Author>
      <b:Author>
        <b:NameList>
          <b:Person>
            <b:Last>Stinar</b:Last>
            <b:First>Ben</b:First>
          </b:Person>
        </b:NameList>
      </b:Author>
    </b:Author>
    <b:InternetSiteTitle>si.com</b:InternetSiteTitle>
    <b:Month>September</b:Month>
    <b:Day>24</b:Day>
    <b:URL>https://www.si.com/fannation/nba/fastbreak/news/kyrie-irving-shockingly-low-ranking-in-espns-top-100-players#:~:text=ESPN%20ranked%20Kyrie%20Irving%20as,for%20the%202022%2D23%20season.&amp;text=The%20Brooklyn%20Nets%20did%20not,their%2082%20regular%20season%2</b:URL>
    <b:RefOrder>1</b:RefOrder>
  </b:Source>
  <b:Source>
    <b:Tag>Spo22</b:Tag>
    <b:SourceType>InternetSite</b:SourceType>
    <b:Guid>{24DDB9BC-57F8-4720-9F93-F6D70D593BCD}</b:Guid>
    <b:Title>2021-22 NBA Player Stats: Per Game</b:Title>
    <b:InternetSiteTitle>Basketball Reference</b:InternetSiteTitle>
    <b:Year>2022</b:Year>
    <b:Month>October</b:Month>
    <b:Day>19</b:Day>
    <b:URL>https://www.basketball-reference.com/leagues/NBA_2022_per_game.html</b:URL>
    <b:Author>
      <b:Author>
        <b:Corporate>Sports Reference LLC</b:Corporate>
      </b:Author>
    </b:Author>
    <b:RefOrder>2</b:RefOrder>
  </b:Source>
  <b:Source>
    <b:Tag>Dav99</b:Tag>
    <b:SourceType>JournalArticle</b:SourceType>
    <b:Guid>{96DBA156-30E4-4795-9653-01D00D46D5BC}</b:Guid>
    <b:Title>Who Is "Most Valuable"? Measuring the Player's Production of Wins in the National Basketball Association</b:Title>
    <b:Year>1999</b:Year>
    <b:Author>
      <b:Author>
        <b:NameList>
          <b:Person>
            <b:Last>Berri</b:Last>
            <b:First>David</b:First>
            <b:Middle>J.</b:Middle>
          </b:Person>
        </b:NameList>
      </b:Author>
    </b:Author>
    <b:JournalName>Managerial and Decision Economics 20(8)</b:JournalName>
    <b:Pages>411-427</b:Pages>
    <b:RefOrder>3</b:RefOrder>
  </b:Source>
  <b:Source>
    <b:Tag>Des95</b:Tag>
    <b:SourceType>JournalArticle</b:SourceType>
    <b:Guid>{72ABD0CF-B63C-45DE-908E-8CE703325067}</b:Guid>
    <b:Title>User-expertise modeling with empirically derived probabilistic implication networks</b:Title>
    <b:JournalName>User modeling and user-adapted interaction</b:JournalName>
    <b:Year>1995</b:Year>
    <b:Pages>285-315</b:Pages>
    <b:Author>
      <b:Author>
        <b:NameList>
          <b:Person>
            <b:Last>Desmarais</b:Last>
            <b:Middle>C.</b:Middle>
            <b:First>M.</b:First>
          </b:Person>
          <b:Person>
            <b:Last>Maluf</b:Last>
            <b:First>A.</b:First>
          </b:Person>
          <b:Person>
            <b:Last>Liu</b:Last>
            <b:First>J.</b:First>
          </b:Person>
        </b:NameList>
      </b:Author>
    </b:Author>
    <b:RefOrder>4</b:RefOrder>
  </b:Source>
  <b:Source>
    <b:Tag>Ert13</b:Tag>
    <b:SourceType>JournalArticle</b:SourceType>
    <b:Guid>{FF0F031B-D9B6-4A52-AFBA-5012031D5707}</b:Guid>
    <b:Title>GETTING WHAT YOU NEED: HOW REPUTATION AND STATUS AFFECT TEAM PERFORMANCE, HIRING, AND SALARIES IN THE NBA</b:Title>
    <b:JournalName>The Academy of Management Journal, 56(2)</b:JournalName>
    <b:Year>2013</b:Year>
    <b:Pages>407-431</b:Pages>
    <b:Author>
      <b:Author>
        <b:NameList>
          <b:Person>
            <b:Last>Ertug</b:Last>
            <b:First>G. </b:First>
          </b:Person>
          <b:Person>
            <b:Last>Castellucci</b:Last>
            <b:First>F.</b:First>
          </b:Person>
        </b:NameList>
      </b:Author>
    </b:Author>
    <b:RefOrder>5</b:RefOrder>
  </b:Source>
  <b:Source>
    <b:Tag>Fra15</b:Tag>
    <b:SourceType>JournalArticle</b:SourceType>
    <b:Guid>{1DC6AC89-6887-4D2C-8FB5-2EBA6EF9B79D}</b:Guid>
    <b:Title>CHARACTERIZING THE SPATIAL STRUCTURE OF DEFENSIVE SKILL IN PROFESSIONAL BASKETBALL</b:Title>
    <b:JournalName>The Annals of Applied Statistics, 9(1)</b:JournalName>
    <b:Year>2015</b:Year>
    <b:Pages>94-121</b:Pages>
    <b:Author>
      <b:Author>
        <b:NameList>
          <b:Person>
            <b:Last>Franks</b:Last>
            <b:First>A.</b:First>
          </b:Person>
          <b:Person>
            <b:Last>Miller</b:Last>
            <b:First>A.</b:First>
          </b:Person>
          <b:Person>
            <b:Last>Bornn</b:Last>
            <b:First>L.</b:First>
          </b:Person>
          <b:Person>
            <b:Last>Goldsberry</b:Last>
            <b:First>K.</b:First>
          </b:Person>
        </b:NameList>
      </b:Author>
    </b:Author>
    <b:RefOrder>6</b:RefOrder>
  </b:Source>
  <b:Source>
    <b:Tag>Hau97</b:Tag>
    <b:SourceType>JournalArticle</b:SourceType>
    <b:Guid>{7A8D97AA-E778-4A2B-881C-76C50C7F2B87}</b:Guid>
    <b:Title>Superstars in the National Basketball Association: Economic Value and Policy</b:Title>
    <b:JournalName>Journal of Labor Economics, 15(4)</b:JournalName>
    <b:Year>1997</b:Year>
    <b:Pages>586-624</b:Pages>
    <b:Author>
      <b:Author>
        <b:NameList>
          <b:Person>
            <b:Last>Hausman</b:Last>
            <b:Middle>A.</b:Middle>
            <b:First>J.</b:First>
          </b:Person>
          <b:Person>
            <b:Last>Leonard</b:Last>
            <b:Middle>K.</b:Middle>
            <b:First>G. </b:First>
          </b:Person>
        </b:NameList>
      </b:Author>
    </b:Author>
    <b:RefOrder>7</b:RefOrder>
  </b:Source>
  <b:Source>
    <b:Tag>Hor18</b:Tag>
    <b:SourceType>JournalArticle</b:SourceType>
    <b:Guid>{B9CA5551-2545-4983-89E2-6225E137DC59}</b:Guid>
    <b:Title>Competitive Balance in the NBA Playoffs</b:Title>
    <b:JournalName>The American Economist, 63(2)</b:JournalName>
    <b:Year>2018</b:Year>
    <b:Pages>215-227</b:Pages>
    <b:Author>
      <b:Author>
        <b:NameList>
          <b:Person>
            <b:Last>Horowitz</b:Last>
            <b:First>I.</b:First>
          </b:Person>
        </b:NameList>
      </b:Author>
    </b:Author>
    <b:RefOrder>8</b:RefOrder>
  </b:Source>
  <b:Source>
    <b:Tag>Kin09</b:Tag>
    <b:SourceType>JournalArticle</b:SourceType>
    <b:Guid>{7060A460-EF98-4B8B-A3FC-035DF933A080}</b:Guid>
    <b:Title>Internal Consistency of Performance Evaluations as a Function of Music Expertise and Excerpt Familiarity</b:Title>
    <b:JournalName>Journal of Research in Music Education, 56(4)</b:JournalName>
    <b:Year>2009</b:Year>
    <b:Pages>322-337</b:Pages>
    <b:Author>
      <b:Author>
        <b:NameList>
          <b:Person>
            <b:Last>Kinney</b:Last>
            <b:Middle>W.</b:Middle>
            <b:First>D.</b:First>
          </b:Person>
        </b:NameList>
      </b:Author>
    </b:Author>
    <b:RefOrder>9</b:RefOrder>
  </b:Source>
  <b:Source>
    <b:Tag>Pag13</b:Tag>
    <b:SourceType>JournalArticle</b:SourceType>
    <b:Guid>{BF332064-F06E-4E62-8C42-0494973F6D17}</b:Guid>
    <b:Title>Effect of position, usage rate, and per game minutes played on nba player production curves</b:Title>
    <b:JournalName>Journal of Quantitative Analysis in Sports, 9(4)</b:JournalName>
    <b:Year>2013</b:Year>
    <b:Pages>337-345</b:Pages>
    <b:Author>
      <b:Author>
        <b:NameList>
          <b:Person>
            <b:Last>Page</b:Last>
            <b:Middle>L.</b:Middle>
            <b:First>G.</b:First>
          </b:Person>
          <b:Person>
            <b:Last>Barney</b:Last>
            <b:Middle>J.</b:Middle>
            <b:First>B.</b:First>
          </b:Person>
          <b:Person>
            <b:Last>McGuire</b:Last>
            <b:Middle>T.</b:Middle>
            <b:First>A. </b:First>
          </b:Person>
        </b:NameList>
      </b:Author>
    </b:Author>
    <b:RefOrder>10</b:RefOrder>
  </b:Source>
  <b:Source>
    <b:Tag>Sig00</b:Tag>
    <b:SourceType>JournalArticle</b:SourceType>
    <b:Guid>{D943E512-A9C6-4124-A08A-4613B209FEC7}</b:Guid>
    <b:Title>NBA players: are they paid for performance?</b:Title>
    <b:JournalName>Managerial finance, 26(7)</b:JournalName>
    <b:Year>2000</b:Year>
    <b:Pages>46-51</b:Pages>
    <b:Author>
      <b:Author>
        <b:NameList>
          <b:Person>
            <b:Last>Sigler</b:Last>
            <b:Middle>J.</b:Middle>
            <b:First>K.</b:First>
          </b:Person>
          <b:Person>
            <b:Last>Sackley</b:Last>
            <b:Middle>H.</b:Middle>
            <b:First>W.</b:First>
          </b:Person>
        </b:NameList>
      </b:Author>
    </b:Author>
    <b:RefOrder>11</b:RefOrder>
  </b:Source>
  <b:Source>
    <b:Tag>Sch22</b:Tag>
    <b:SourceType>Misc</b:SourceType>
    <b:Guid>{B17F91E5-E571-4613-9895-432180712B94}</b:Guid>
    <b:Title>TopKLists: Inference, Aggregation and Visualization for Top-K Ranked Lists</b:Title>
    <b:Year>2022</b:Year>
    <b:Author>
      <b:Author>
        <b:NameList>
          <b:Person>
            <b:Last>Schimek</b:Last>
            <b:First>MG</b:First>
          </b:Person>
          <b:Person>
            <b:Last>Budinska</b:Last>
            <b:First>E</b:First>
          </b:Person>
          <b:Person>
            <b:Last>Ding</b:Last>
            <b:First>J</b:First>
          </b:Person>
          <b:Person>
            <b:Last>Kugler</b:Last>
            <b:First>KG</b:First>
          </b:Person>
          <b:Person>
            <b:Last>Svendova</b:Last>
            <b:First>V</b:First>
          </b:Person>
          <b:Person>
            <b:Last>Lin</b:Last>
            <b:First>S</b:First>
          </b:Person>
          <b:Person>
            <b:Last>Pfeifer</b:Last>
            <b:First>B</b:First>
          </b:Person>
        </b:NameList>
      </b:Author>
    </b:Author>
    <b:PublicationTitle>R package version 1.0.8</b:PublicationTitle>
    <b:Publisher>https://CRAN.R-project.org/package=TopKLists</b:Publisher>
    <b:InternetSiteTitle>CRAN</b:InternetSiteTitle>
    <b:RefOrder>12</b:RefOrder>
  </b:Source>
  <b:Source>
    <b:Tag>Gar13</b:Tag>
    <b:SourceType>JournalArticle</b:SourceType>
    <b:Guid>{A6B6CCA2-B2E8-4CB2-8C83-802903601C2B}</b:Guid>
    <b:Title>Random forest methodology for model-based recursive partitioning: the mobForest package for R</b:Title>
    <b:Year>2013</b:Year>
    <b:Author>
      <b:Author>
        <b:NameList>
          <b:Person>
            <b:Last>Garge</b:Last>
            <b:Middle>R.</b:Middle>
            <b:First>N.</b:First>
          </b:Person>
          <b:Person>
            <b:Last>Bobashev</b:Last>
            <b:First>G.</b:First>
          </b:Person>
          <b:Person>
            <b:Last>Eggleston</b:Last>
            <b:First>B.</b:First>
          </b:Person>
        </b:NameList>
      </b:Author>
    </b:Author>
    <b:JournalName>BMC bioinformatics, 14(1)</b:JournalName>
    <b:Pages>1-8</b:Pages>
    <b:RefOrder>13</b:RefOrder>
  </b:Source>
  <b:Source>
    <b:Tag>Jos22</b:Tag>
    <b:SourceType>InternetSite</b:SourceType>
    <b:Guid>{6A49A994-4F82-40B5-8E7F-91A956AB7734}</b:Guid>
    <b:Title>RBO V/s Kendall Tau to compare ranked lists of items</b:Title>
    <b:Year>2022</b:Year>
    <b:InternetSiteTitle>Medium</b:InternetSiteTitle>
    <b:Month>September</b:Month>
    <b:Day>29</b:Day>
    <b:URL>https://towardsdatascience.com/rbo-v-s-kendall-tau-to-compare-ranked-lists-of-items-8776c5182899 </b:URL>
    <b:Author>
      <b:Author>
        <b:NameList>
          <b:Person>
            <b:Last>Joshi</b:Last>
            <b:First>P.</b:First>
          </b:Person>
        </b:NameList>
      </b:Author>
    </b:Author>
    <b:RefOrder>14</b:RefOrder>
  </b:Source>
  <b:Source>
    <b:Tag>Mar09</b:Tag>
    <b:SourceType>InternetSite</b:SourceType>
    <b:Guid>{8F8A5440-B077-4704-A2AB-38B91FB592CE}</b:Guid>
    <b:Author>
      <b:Author>
        <b:NameList>
          <b:Person>
            <b:Last>Smith</b:Last>
            <b:First>Marcel</b:First>
          </b:Person>
        </b:NameList>
      </b:Author>
    </b:Author>
    <b:Title>Michael Jordan's First Retirement: Was It a Secret Suspension?</b:Title>
    <b:InternetSiteTitle>Blearcher Report</b:InternetSiteTitle>
    <b:Year>2009</b:Year>
    <b:Month>February</b:Month>
    <b:Day>28</b:Day>
    <b:URL>https://bleacherreport.com/articles/131997-mjs-1st-retirement-was-it-a-secret-suspension</b:URL>
    <b:RefOrder>15</b:RefOrder>
  </b:Source>
  <b:Source>
    <b:Tag>Sam20</b:Tag>
    <b:SourceType>InternetSite</b:SourceType>
    <b:Guid>{DD839FA8-C992-4BC7-B337-0941A446FA1A}</b:Guid>
    <b:Author>
      <b:Author>
        <b:NameList>
          <b:Person>
            <b:Last>Amico</b:Last>
            <b:First>Sam</b:First>
          </b:Person>
        </b:NameList>
      </b:Author>
    </b:Author>
    <b:Title>Moon: LeBron leaving Cavaliers first time was 'like a funeral'</b:Title>
    <b:InternetSiteTitle>SI</b:InternetSiteTitle>
    <b:Year>2020</b:Year>
    <b:Month>July</b:Month>
    <b:Day>21</b:Day>
    <b:URL>https://www.si.com/nba/cavaliers/nba/cavaliers/nba-amico/jamario-moon-lebron-james-miami-heat</b:URL>
    <b:RefOrder>16</b:RefOrder>
  </b:Source>
  <b:Source>
    <b:Tag>Bil22</b:Tag>
    <b:SourceType>InternetSite</b:SourceType>
    <b:Guid>{37778CF6-A0B6-4DD8-80D1-793A90BD7FA4}</b:Guid>
    <b:Author>
      <b:Author>
        <b:NameList>
          <b:Person>
            <b:Last>Reiter</b:Last>
            <b:First>Bill</b:First>
          </b:Person>
        </b:NameList>
      </b:Author>
    </b:Author>
    <b:Title>Why LeBron James deserves full blame for Lakers' failures, and should no longer have say in solution</b:Title>
    <b:InternetSiteTitle>CBS Sports</b:InternetSiteTitle>
    <b:Year>2022</b:Year>
    <b:Month>April</b:Month>
    <b:Day>7</b:Day>
    <b:URL>https://www.cbssports.com/nba/news/why-lebron-james-deserves-full-blame-for-lakers-failures-and-should-no-longer-have-say-in-solution/</b:URL>
    <b:RefOrder>17</b:RefOrder>
  </b:Source>
  <b:Source>
    <b:Tag>Lei15</b:Tag>
    <b:SourceType>InternetSite</b:SourceType>
    <b:Guid>{08B3F6ED-C0E2-4C40-8A19-54B0EB636956}</b:Guid>
    <b:Author>
      <b:Author>
        <b:NameList>
          <b:Person>
            <b:Last>Steinberg</b:Last>
            <b:First>Leigh</b:First>
          </b:Person>
        </b:NameList>
      </b:Author>
    </b:Author>
    <b:Title>CHANGING THE GAME: The Rise of Sports Analytics</b:Title>
    <b:InternetSiteTitle>Forbes</b:InternetSiteTitle>
    <b:Year>2015</b:Year>
    <b:Month>September</b:Month>
    <b:Day>18</b:Day>
    <b:URL>https://www.forbes.com/sites/leighsteinberg/2015/08/18/changing-the-game-the-rise-of-sports-analytics/?sh=3d537d8d4c1f</b:URL>
    <b:RefOrder>18</b:RefOrder>
  </b:Source>
  <b:Source>
    <b:Tag>Dom09</b:Tag>
    <b:SourceType>InternetSite</b:SourceType>
    <b:Guid>{540FE29E-8401-4854-B6B1-39CEEC48A766}</b:Guid>
    <b:Author>
      <b:Author>
        <b:NameList>
          <b:Person>
            <b:Last>Scarano</b:Last>
            <b:First>Domenic</b:First>
          </b:Person>
        </b:NameList>
      </b:Author>
    </b:Author>
    <b:Title>The Eye Test: Watching Makes a Difference</b:Title>
    <b:InternetSiteTitle>Bleacher Report</b:InternetSiteTitle>
    <b:Year>2009</b:Year>
    <b:Month>March</b:Month>
    <b:Day>25</b:Day>
    <b:URL>https://bleacherreport.com/articles/144924-the-eye-test</b:URL>
    <b:RefOrder>19</b:RefOrder>
  </b:Source>
  <b:Source>
    <b:Tag>Kha13</b:Tag>
    <b:SourceType>InternetSite</b:SourceType>
    <b:Guid>{1426E743-7438-49C7-83A5-EC3411C0692D}</b:Guid>
    <b:Author>
      <b:Author>
        <b:NameList>
          <b:Person>
            <b:Last>Khan</b:Last>
            <b:First>Ehran</b:First>
          </b:Person>
        </b:NameList>
      </b:Author>
    </b:Author>
    <b:Title>Advanced NBA Stats for Dummies: How to Understand the New Hoops Math</b:Title>
    <b:Year>2013</b:Year>
    <b:InternetSiteTitle>Bleacher Report</b:InternetSiteTitle>
    <b:Month>October</b:Month>
    <b:Day>18</b:Day>
    <b:URL>https://bleacherreport.com/articles/1813902-advanced-nba-stats-for-dummies-how-to-understand-the-new-hoops-math</b:URL>
    <b:RefOrder>20</b:RefOrder>
  </b:Source>
  <b:Source>
    <b:Tag>NBA17</b:Tag>
    <b:SourceType>InternetSite</b:SourceType>
    <b:Guid>{16E1B567-08CE-459A-AE88-82C59BE2FF3C}</b:Guid>
    <b:Author>
      <b:Author>
        <b:Corporate>NBA.com Staff</b:Corporate>
      </b:Author>
    </b:Author>
    <b:Title>BLOGTABLE: WHAT CRITERIA MATTERS MOST IN MAKING YOUR MVP DECISION?</b:Title>
    <b:InternetSiteTitle>NBA</b:InternetSiteTitle>
    <b:Year>2017</b:Year>
    <b:Month>April</b:Month>
    <b:Day>12</b:Day>
    <b:URL>https://www.nba.com/news/blogtable-what-criteria-matters-most-making-mvp-decision</b:URL>
    <b:RefOrder>21</b:RefOrder>
  </b:Source>
  <b:Source>
    <b:Tag>NBA16</b:Tag>
    <b:SourceType>Misc</b:SourceType>
    <b:Guid>{30A8AF58-A004-44B0-B0A6-29C91C6D3E10}</b:Guid>
    <b:Title>What does actually being intangible mean?</b:Title>
    <b:Year>2016</b:Year>
    <b:Month>June</b:Month>
    <b:Author>
      <b:Author>
        <b:Corporate>NBADraft.net</b:Corporate>
      </b:Author>
    </b:Author>
    <b:RefOrder>22</b:RefOrder>
  </b:Source>
  <b:Source>
    <b:Tag>Pos21</b:Tag>
    <b:SourceType>InternetSite</b:SourceType>
    <b:Guid>{3A5C4D20-204C-40D9-9975-C1E4E5E734AA}</b:Guid>
    <b:Author>
      <b:Author>
        <b:NameList>
          <b:Person>
            <b:Last>Posey</b:Last>
            <b:First>James</b:First>
          </b:Person>
        </b:NameList>
      </b:Author>
    </b:Author>
    <b:Title>Many NBA players don't trust the media today, and I can't blame them</b:Title>
    <b:Year>2021</b:Year>
    <b:Month>October</b:Month>
    <b:Day>29</b:Day>
    <b:InternetSiteTitle>Basketball News</b:InternetSiteTitle>
    <b:URL>https://www.basketballnews.com/stories/many-nba-players-dont-trust-the-media-today-and-i-cant-blame-them</b:URL>
    <b:RefOrder>23</b:RefOrder>
  </b:Source>
  <b:Source>
    <b:Tag>Cal22</b:Tag>
    <b:SourceType>Misc</b:SourceType>
    <b:Guid>{CBD3B04F-E5E7-4AFD-A9A5-CC4B60BC84EA}</b:Guid>
    <b:Title>NBA Familiarity Survey Response Data</b:Title>
    <b:Year>2022</b:Year>
    <b:Month>November</b:Month>
    <b:Day>9</b:Day>
    <b:Author>
      <b:Author>
        <b:NameList>
          <b:Person>
            <b:Last>Caldwell</b:Last>
            <b:First>J.</b:First>
          </b:Person>
        </b:NameList>
      </b:Author>
    </b:Author>
    <b:RefOrder>24</b:RefOrder>
  </b:Source>
  <b:Source>
    <b:Tag>NBA21</b:Tag>
    <b:SourceType>InternetSite</b:SourceType>
    <b:Guid>{6DB8E2BE-9603-4B13-8471-5EC3612E3C3C}</b:Guid>
    <b:Title>NBA 75TH ANNIVERSARY TEAM ANNOUNCED</b:Title>
    <b:Year>2021</b:Year>
    <b:Month>October</b:Month>
    <b:Day>21</b:Day>
    <b:Author>
      <b:Author>
        <b:Corporate>NBA.com</b:Corporate>
      </b:Author>
    </b:Author>
    <b:InternetSiteTitle>NBA</b:InternetSiteTitle>
    <b:URL>https://www.nba.com/news/nba-75th-anniversary-team-announced</b:URL>
    <b:RefOrder>25</b:RefOrder>
  </b:Source>
  <b:Source>
    <b:Tag>Lia02</b:Tag>
    <b:SourceType>JournalArticle</b:SourceType>
    <b:Guid>{5101CECD-BC23-45A5-B923-709F4E07FC24}</b:Guid>
    <b:Title>Classification and Regression by randomForest</b:Title>
    <b:Year>2002</b:Year>
    <b:JournalName>R News</b:JournalName>
    <b:Pages>18-22</b:Pages>
    <b:Author>
      <b:Author>
        <b:NameList>
          <b:Person>
            <b:Last>Liaw</b:Last>
            <b:First>Andy</b:First>
          </b:Person>
          <b:Person>
            <b:Last>Wiener</b:Last>
            <b:First>Anthony</b:First>
          </b:Person>
        </b:NameList>
      </b:Author>
    </b:Author>
    <b:RefOrder>26</b:RefOrder>
  </b:Source>
  <b:Source>
    <b:Tag>Oks22</b:Tag>
    <b:SourceType>JournalArticle</b:SourceType>
    <b:Guid>{DE167E1A-0DF7-479F-94B0-DEB1A9BFAD67}</b:Guid>
    <b:Title>vegan: Community Ecology Package</b:Title>
    <b:Year>2022</b:Year>
    <b:Author>
      <b:Author>
        <b:NameList>
          <b:Person>
            <b:Last>Oksanen</b:Last>
            <b:First>Jari</b:First>
          </b:Person>
          <b:Person>
            <b:Last>Simpson</b:Last>
            <b:Middle>L.</b:Middle>
            <b:First>Gavin</b:First>
          </b:Person>
          <b:Person>
            <b:Last>Blanchett</b:Last>
            <b:Middle>Guillaume</b:Middle>
            <b:First>F. </b:First>
          </b:Person>
        </b:NameList>
      </b:Author>
    </b:Author>
    <b:RefOrder>27</b:RefOrder>
  </b:Source>
  <b:Source>
    <b:Tag>Ric17</b:Tag>
    <b:SourceType>JournalArticle</b:SourceType>
    <b:Guid>{EDB15FDE-4DC9-460E-AD69-C69D2BC0CDE2}</b:Guid>
    <b:Title>On some properties of the Bray-Curtis dissimilarity and their ecological meaning</b:Title>
    <b:JournalName>Ecological Complexity</b:JournalName>
    <b:Year>2017</b:Year>
    <b:Pages>201-205</b:Pages>
    <b:Author>
      <b:Author>
        <b:NameList>
          <b:Person>
            <b:Last>Ricotta</b:Last>
            <b:First>C.</b:First>
          </b:Person>
          <b:Person>
            <b:Last>Podani</b:Last>
            <b:First>J</b:First>
          </b:Person>
        </b:NameList>
      </b:Author>
    </b:Author>
    <b:RefOrder>28</b:RefOrder>
  </b:Source>
  <b:Source>
    <b:Tag>Qui20</b:Tag>
    <b:SourceType>InternetSite</b:SourceType>
    <b:Guid>{1EA7DD51-D61A-4E41-A777-316DC87781CB}</b:Guid>
    <b:Author>
      <b:Author>
        <b:NameList>
          <b:Person>
            <b:Last>Quinn</b:Last>
            <b:First>Sam</b:First>
          </b:Person>
        </b:NameList>
      </b:Author>
    </b:Author>
    <b:Title>Explaining why 50-point games are more prominent in the NBA than ever before</b:Title>
    <b:Year>2020</b:Year>
    <b:Month>April</b:Month>
    <b:Day>15</b:Day>
    <b:InternetSiteTitle>CBS NBA</b:InternetSiteTitle>
    <b:URL>https://www.cbssports.com/nba/news/explaining-why-50-point-games-are-more-prominent-in-the-nba-than-ever-before/</b:URL>
    <b:RefOrder>29</b:RefOrder>
  </b:Source>
  <b:Source>
    <b:Tag>Bag19</b:Tag>
    <b:SourceType>JournalArticle</b:SourceType>
    <b:Guid>{A45DFE1B-63E8-4F43-837B-B476822099B4}</b:Guid>
    <b:Title>An efficient recommendation generation using relevant Jaccard similarity.</b:Title>
    <b:Year>2019</b:Year>
    <b:JournalName>Information Sciences</b:JournalName>
    <b:Pages>53-64</b:Pages>
    <b:Author>
      <b:Author>
        <b:NameList>
          <b:Person>
            <b:Last>Bag</b:Last>
            <b:First>S</b:First>
          </b:Person>
          <b:Person>
            <b:Last>Kumar</b:Last>
            <b:Middle>K.</b:Middle>
            <b:First>S.</b:First>
          </b:Person>
          <b:Person>
            <b:Last>Tiwari</b:Last>
            <b:Middle>K.</b:Middle>
            <b:First>M.</b:First>
          </b:Person>
        </b:NameList>
      </b:Author>
    </b:Author>
    <b:RefOrder>30</b:RefOrder>
  </b:Source>
  <b:Source>
    <b:Tag>Jxm21</b:Tag>
    <b:SourceType>Misc</b:SourceType>
    <b:Guid>{A627B42A-D4CC-4A2D-9BAD-D753388E39C1}</b:Guid>
    <b:Title>Using Numbers to Find the 75 Greatest NBA Players of All-Time [Video]</b:Title>
    <b:Year>2021</b:Year>
    <b:Author>
      <b:Author>
        <b:NameList>
          <b:Person>
            <b:Last>JxmyHighroller</b:Last>
          </b:Person>
        </b:NameList>
      </b:Author>
    </b:Author>
    <b:Publisher>youtube.com</b:Publisher>
    <b:RefOrder>31</b:RefOrder>
  </b:Source>
</b:Sources>
</file>

<file path=customXml/itemProps1.xml><?xml version="1.0" encoding="utf-8"?>
<ds:datastoreItem xmlns:ds="http://schemas.openxmlformats.org/officeDocument/2006/customXml" ds:itemID="{4E82E841-F4A8-4122-A897-4CB71231B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11587</TotalTime>
  <Pages>40</Pages>
  <Words>8676</Words>
  <Characters>49455</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Caldwell</dc:creator>
  <cp:keywords/>
  <dc:description/>
  <cp:lastModifiedBy>Jake Caldwell</cp:lastModifiedBy>
  <cp:revision>810</cp:revision>
  <dcterms:created xsi:type="dcterms:W3CDTF">2022-11-01T17:51:00Z</dcterms:created>
  <dcterms:modified xsi:type="dcterms:W3CDTF">2022-12-12T02:45:00Z</dcterms:modified>
</cp:coreProperties>
</file>